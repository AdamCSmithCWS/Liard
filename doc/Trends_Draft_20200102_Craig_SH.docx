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72CE8" w14:textId="16B48460" w:rsidR="006A22B9" w:rsidRDefault="00800088" w:rsidP="00F015C7">
      <w:pPr>
        <w:spacing w:line="480" w:lineRule="auto"/>
        <w:rPr>
          <w:rFonts w:ascii="Times New Roman" w:hAnsi="Times New Roman" w:cs="Times New Roman"/>
          <w:b/>
          <w:sz w:val="24"/>
          <w:szCs w:val="24"/>
        </w:rPr>
      </w:pPr>
      <w:r w:rsidRPr="007D48F1">
        <w:rPr>
          <w:rFonts w:ascii="Times New Roman" w:hAnsi="Times New Roman" w:cs="Times New Roman"/>
          <w:b/>
          <w:sz w:val="24"/>
          <w:szCs w:val="24"/>
        </w:rPr>
        <w:t xml:space="preserve">Effects of </w:t>
      </w:r>
      <w:proofErr w:type="spellStart"/>
      <w:r w:rsidR="008A0BEF" w:rsidRPr="007D48F1">
        <w:rPr>
          <w:rFonts w:ascii="Times New Roman" w:hAnsi="Times New Roman" w:cs="Times New Roman"/>
          <w:b/>
          <w:sz w:val="24"/>
          <w:szCs w:val="24"/>
        </w:rPr>
        <w:t>spatio</w:t>
      </w:r>
      <w:proofErr w:type="spellEnd"/>
      <w:r w:rsidR="008A0BEF" w:rsidRPr="007D48F1">
        <w:rPr>
          <w:rFonts w:ascii="Times New Roman" w:hAnsi="Times New Roman" w:cs="Times New Roman"/>
          <w:b/>
          <w:sz w:val="24"/>
          <w:szCs w:val="24"/>
        </w:rPr>
        <w:t>-temporal variation</w:t>
      </w:r>
      <w:r w:rsidR="00C24FAD" w:rsidRPr="007D48F1">
        <w:rPr>
          <w:rFonts w:ascii="Times New Roman" w:hAnsi="Times New Roman" w:cs="Times New Roman"/>
          <w:b/>
          <w:sz w:val="24"/>
          <w:szCs w:val="24"/>
        </w:rPr>
        <w:t xml:space="preserve"> in </w:t>
      </w:r>
      <w:r w:rsidR="001B36DF" w:rsidRPr="007D48F1">
        <w:rPr>
          <w:rFonts w:ascii="Times New Roman" w:hAnsi="Times New Roman" w:cs="Times New Roman"/>
          <w:b/>
          <w:sz w:val="24"/>
          <w:szCs w:val="24"/>
        </w:rPr>
        <w:t>natural succession and insect outbreaks</w:t>
      </w:r>
      <w:r w:rsidR="008A0BEF" w:rsidRPr="007D48F1">
        <w:rPr>
          <w:rFonts w:ascii="Times New Roman" w:hAnsi="Times New Roman" w:cs="Times New Roman"/>
          <w:b/>
          <w:sz w:val="24"/>
          <w:szCs w:val="24"/>
        </w:rPr>
        <w:t xml:space="preserve"> </w:t>
      </w:r>
      <w:r w:rsidR="00C24FAD" w:rsidRPr="007D48F1">
        <w:rPr>
          <w:rFonts w:ascii="Times New Roman" w:hAnsi="Times New Roman" w:cs="Times New Roman"/>
          <w:b/>
          <w:sz w:val="24"/>
          <w:szCs w:val="24"/>
        </w:rPr>
        <w:t xml:space="preserve">on a remote </w:t>
      </w:r>
      <w:commentRangeStart w:id="0"/>
      <w:r w:rsidR="00C24FAD" w:rsidRPr="007D48F1">
        <w:rPr>
          <w:rFonts w:ascii="Times New Roman" w:hAnsi="Times New Roman" w:cs="Times New Roman"/>
          <w:b/>
          <w:sz w:val="24"/>
          <w:szCs w:val="24"/>
        </w:rPr>
        <w:t>undisturbed</w:t>
      </w:r>
      <w:commentRangeEnd w:id="0"/>
      <w:r w:rsidR="00E20DCC">
        <w:rPr>
          <w:rStyle w:val="CommentReference"/>
        </w:rPr>
        <w:commentReference w:id="0"/>
      </w:r>
      <w:r w:rsidR="00C24FAD" w:rsidRPr="007D48F1">
        <w:rPr>
          <w:rFonts w:ascii="Times New Roman" w:hAnsi="Times New Roman" w:cs="Times New Roman"/>
          <w:b/>
          <w:sz w:val="24"/>
          <w:szCs w:val="24"/>
        </w:rPr>
        <w:t xml:space="preserve"> population of breeding North American forest birds </w:t>
      </w:r>
    </w:p>
    <w:p w14:paraId="2647028F" w14:textId="77777777" w:rsidR="007D48F1" w:rsidRPr="007D48F1" w:rsidRDefault="007D48F1" w:rsidP="00F015C7">
      <w:pPr>
        <w:spacing w:line="480" w:lineRule="auto"/>
        <w:rPr>
          <w:rFonts w:ascii="Times New Roman" w:hAnsi="Times New Roman" w:cs="Times New Roman"/>
          <w:b/>
          <w:sz w:val="24"/>
          <w:szCs w:val="24"/>
        </w:rPr>
      </w:pPr>
    </w:p>
    <w:p w14:paraId="425D085E" w14:textId="07E5EEAC" w:rsidR="006A22B9" w:rsidRPr="00F015C7" w:rsidRDefault="006A22B9" w:rsidP="00F015C7">
      <w:pPr>
        <w:spacing w:line="480" w:lineRule="auto"/>
        <w:rPr>
          <w:rFonts w:ascii="Times New Roman" w:hAnsi="Times New Roman" w:cs="Times New Roman"/>
          <w:sz w:val="24"/>
          <w:szCs w:val="24"/>
        </w:rPr>
      </w:pPr>
      <w:r w:rsidRPr="005E551B">
        <w:rPr>
          <w:rFonts w:ascii="Times New Roman" w:hAnsi="Times New Roman" w:cs="Times New Roman"/>
          <w:sz w:val="24"/>
          <w:szCs w:val="24"/>
        </w:rPr>
        <w:t>Pankratz, R. F.</w:t>
      </w:r>
      <w:r w:rsidR="005E551B" w:rsidRPr="00526B48">
        <w:rPr>
          <w:rFonts w:ascii="Times New Roman" w:hAnsi="Times New Roman" w:cs="Times New Roman"/>
          <w:sz w:val="24"/>
          <w:szCs w:val="24"/>
          <w:vertAlign w:val="superscript"/>
        </w:rPr>
        <w:t>1</w:t>
      </w:r>
      <w:r w:rsidRPr="005E551B">
        <w:rPr>
          <w:rFonts w:ascii="Times New Roman" w:hAnsi="Times New Roman" w:cs="Times New Roman"/>
          <w:sz w:val="24"/>
          <w:szCs w:val="24"/>
        </w:rPr>
        <w:t>, S. Hach</w:t>
      </w:r>
      <w:r w:rsidR="005E551B" w:rsidRPr="005E551B">
        <w:rPr>
          <w:rFonts w:ascii="Times New Roman" w:hAnsi="Times New Roman" w:cs="Times New Roman"/>
          <w:sz w:val="24"/>
          <w:szCs w:val="24"/>
        </w:rPr>
        <w:t>é</w:t>
      </w:r>
      <w:r w:rsidR="005E551B" w:rsidRPr="005E551B">
        <w:rPr>
          <w:rFonts w:ascii="Times New Roman" w:hAnsi="Times New Roman" w:cs="Times New Roman"/>
          <w:sz w:val="24"/>
          <w:szCs w:val="24"/>
          <w:vertAlign w:val="superscript"/>
        </w:rPr>
        <w:t>1</w:t>
      </w:r>
      <w:r w:rsidRPr="005E551B">
        <w:rPr>
          <w:rFonts w:ascii="Times New Roman" w:hAnsi="Times New Roman" w:cs="Times New Roman"/>
          <w:sz w:val="24"/>
          <w:szCs w:val="24"/>
        </w:rPr>
        <w:t xml:space="preserve">, </w:t>
      </w:r>
      <w:r w:rsidR="007A2724" w:rsidRPr="005E551B">
        <w:rPr>
          <w:rFonts w:ascii="Times New Roman" w:hAnsi="Times New Roman" w:cs="Times New Roman"/>
          <w:sz w:val="24"/>
          <w:szCs w:val="24"/>
        </w:rPr>
        <w:t xml:space="preserve">D. </w:t>
      </w:r>
      <w:r w:rsidR="007A2724" w:rsidRPr="00F015C7">
        <w:rPr>
          <w:rFonts w:ascii="Times New Roman" w:hAnsi="Times New Roman" w:cs="Times New Roman"/>
          <w:sz w:val="24"/>
          <w:szCs w:val="24"/>
        </w:rPr>
        <w:t>R. Evans</w:t>
      </w:r>
      <w:r w:rsidR="005E551B" w:rsidRPr="005E551B">
        <w:rPr>
          <w:rFonts w:ascii="Times New Roman" w:hAnsi="Times New Roman" w:cs="Times New Roman"/>
          <w:sz w:val="24"/>
          <w:szCs w:val="24"/>
          <w:vertAlign w:val="superscript"/>
        </w:rPr>
        <w:t>1</w:t>
      </w:r>
      <w:proofErr w:type="gramStart"/>
      <w:r w:rsidR="005E551B" w:rsidRPr="005E551B">
        <w:rPr>
          <w:rFonts w:ascii="Times New Roman" w:hAnsi="Times New Roman" w:cs="Times New Roman"/>
          <w:sz w:val="24"/>
          <w:szCs w:val="24"/>
          <w:vertAlign w:val="superscript"/>
        </w:rPr>
        <w:t>,2</w:t>
      </w:r>
      <w:proofErr w:type="gramEnd"/>
      <w:r w:rsidR="007A2724" w:rsidRPr="00F015C7">
        <w:rPr>
          <w:rFonts w:ascii="Times New Roman" w:hAnsi="Times New Roman" w:cs="Times New Roman"/>
          <w:sz w:val="24"/>
          <w:szCs w:val="24"/>
        </w:rPr>
        <w:t xml:space="preserve">, </w:t>
      </w:r>
      <w:r w:rsidRPr="00F015C7">
        <w:rPr>
          <w:rFonts w:ascii="Times New Roman" w:hAnsi="Times New Roman" w:cs="Times New Roman"/>
          <w:sz w:val="24"/>
          <w:szCs w:val="24"/>
        </w:rPr>
        <w:t>A. C. Smith</w:t>
      </w:r>
      <w:r w:rsidR="005E551B" w:rsidRPr="007D48F1">
        <w:rPr>
          <w:rFonts w:ascii="Times New Roman" w:hAnsi="Times New Roman" w:cs="Times New Roman"/>
          <w:sz w:val="24"/>
          <w:szCs w:val="24"/>
          <w:vertAlign w:val="superscript"/>
        </w:rPr>
        <w:t>3</w:t>
      </w:r>
      <w:r w:rsidRPr="00F015C7">
        <w:rPr>
          <w:rFonts w:ascii="Times New Roman" w:hAnsi="Times New Roman" w:cs="Times New Roman"/>
          <w:sz w:val="24"/>
          <w:szCs w:val="24"/>
        </w:rPr>
        <w:t>, and C. S. Machtans</w:t>
      </w:r>
      <w:r w:rsidR="005E551B" w:rsidRPr="007D48F1">
        <w:rPr>
          <w:rFonts w:ascii="Times New Roman" w:hAnsi="Times New Roman" w:cs="Times New Roman"/>
          <w:sz w:val="24"/>
          <w:szCs w:val="24"/>
          <w:vertAlign w:val="superscript"/>
        </w:rPr>
        <w:t>4</w:t>
      </w:r>
    </w:p>
    <w:p w14:paraId="2D896F56" w14:textId="7E0ED26A" w:rsidR="00F015C7" w:rsidRDefault="007D48F1" w:rsidP="007D48F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Canadian Wildlife Service, Environment and Climate Change Canada, Yellowknife, Northwest Territories, Canada</w:t>
      </w:r>
    </w:p>
    <w:p w14:paraId="126BB8EB" w14:textId="7482209A" w:rsidR="007D48F1" w:rsidRDefault="007D48F1" w:rsidP="007D48F1">
      <w:pPr>
        <w:autoSpaceDE w:val="0"/>
        <w:autoSpaceDN w:val="0"/>
        <w:adjustRightInd w:val="0"/>
        <w:spacing w:after="0" w:line="480" w:lineRule="auto"/>
        <w:rPr>
          <w:rFonts w:ascii="Times New Roman" w:hAnsi="Times New Roman" w:cs="Times New Roman"/>
          <w:sz w:val="24"/>
          <w:szCs w:val="24"/>
        </w:rPr>
      </w:pPr>
      <w:r w:rsidRPr="007D48F1">
        <w:rPr>
          <w:rFonts w:ascii="Times New Roman" w:hAnsi="Times New Roman" w:cs="Times New Roman"/>
          <w:b/>
          <w:caps/>
          <w:sz w:val="24"/>
          <w:szCs w:val="24"/>
          <w:vertAlign w:val="superscript"/>
        </w:rPr>
        <w:t>2</w:t>
      </w:r>
      <w:r w:rsidRPr="007D48F1">
        <w:rPr>
          <w:rFonts w:ascii="Times New Roman" w:hAnsi="Times New Roman" w:cs="Times New Roman"/>
          <w:sz w:val="24"/>
          <w:szCs w:val="24"/>
        </w:rPr>
        <w:t>Bird</w:t>
      </w:r>
      <w:r w:rsidRPr="007D48F1">
        <w:rPr>
          <w:rFonts w:ascii="Times New Roman" w:hAnsi="Times New Roman" w:cs="Times New Roman"/>
          <w:b/>
          <w:sz w:val="24"/>
          <w:szCs w:val="24"/>
        </w:rPr>
        <w:t xml:space="preserve"> </w:t>
      </w:r>
      <w:r>
        <w:rPr>
          <w:rFonts w:ascii="Times New Roman" w:hAnsi="Times New Roman" w:cs="Times New Roman"/>
          <w:sz w:val="24"/>
          <w:szCs w:val="24"/>
        </w:rPr>
        <w:t xml:space="preserve">Canada,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p>
    <w:p w14:paraId="7044CCEF" w14:textId="67F1CD5E" w:rsidR="007D48F1" w:rsidRPr="007D48F1" w:rsidRDefault="007D48F1" w:rsidP="007D48F1">
      <w:pPr>
        <w:autoSpaceDE w:val="0"/>
        <w:autoSpaceDN w:val="0"/>
        <w:adjustRightInd w:val="0"/>
        <w:spacing w:after="0" w:line="480" w:lineRule="auto"/>
        <w:rPr>
          <w:rFonts w:ascii="Times New Roman" w:hAnsi="Times New Roman" w:cs="Times New Roman"/>
          <w:b/>
          <w:caps/>
          <w:sz w:val="24"/>
          <w:szCs w:val="24"/>
          <w:vertAlign w:val="superscript"/>
        </w:rPr>
      </w:pPr>
      <w:r w:rsidRPr="007D48F1">
        <w:rPr>
          <w:rFonts w:ascii="Times New Roman" w:hAnsi="Times New Roman" w:cs="Times New Roman"/>
          <w:b/>
          <w:caps/>
          <w:sz w:val="24"/>
          <w:szCs w:val="24"/>
          <w:vertAlign w:val="superscript"/>
        </w:rPr>
        <w:t>3</w:t>
      </w:r>
      <w:r>
        <w:rPr>
          <w:rFonts w:ascii="Times New Roman" w:hAnsi="Times New Roman" w:cs="Times New Roman"/>
          <w:sz w:val="24"/>
          <w:szCs w:val="24"/>
        </w:rPr>
        <w:t>Canadian Wildlife Service, Environment and Climate Change Canada, Ottawa, Ontario, Canada</w:t>
      </w:r>
    </w:p>
    <w:p w14:paraId="0202BA40" w14:textId="136B9662" w:rsidR="007D48F1" w:rsidRPr="007D48F1" w:rsidRDefault="007D48F1" w:rsidP="007D48F1">
      <w:pPr>
        <w:autoSpaceDE w:val="0"/>
        <w:autoSpaceDN w:val="0"/>
        <w:adjustRightInd w:val="0"/>
        <w:spacing w:after="0" w:line="480" w:lineRule="auto"/>
        <w:rPr>
          <w:rFonts w:ascii="Times New Roman" w:hAnsi="Times New Roman" w:cs="Times New Roman"/>
          <w:b/>
          <w:caps/>
          <w:sz w:val="24"/>
          <w:szCs w:val="24"/>
          <w:vertAlign w:val="superscript"/>
        </w:rPr>
      </w:pPr>
      <w:r w:rsidRPr="007D48F1">
        <w:rPr>
          <w:rFonts w:ascii="Times New Roman" w:hAnsi="Times New Roman" w:cs="Times New Roman"/>
          <w:b/>
          <w:caps/>
          <w:sz w:val="24"/>
          <w:szCs w:val="24"/>
          <w:vertAlign w:val="superscript"/>
        </w:rPr>
        <w:t>4</w:t>
      </w:r>
      <w:r>
        <w:rPr>
          <w:rFonts w:ascii="Times New Roman" w:hAnsi="Times New Roman" w:cs="Times New Roman"/>
          <w:sz w:val="24"/>
          <w:szCs w:val="24"/>
        </w:rPr>
        <w:t>Canadian Wildlife Service, Environment and Climate Change Canada, Whitehorse, Yukon, Canada</w:t>
      </w:r>
    </w:p>
    <w:p w14:paraId="1FF64DA6" w14:textId="77777777" w:rsidR="007D48F1" w:rsidRDefault="007D48F1" w:rsidP="00F015C7">
      <w:pPr>
        <w:spacing w:line="480" w:lineRule="auto"/>
        <w:rPr>
          <w:rFonts w:ascii="Times New Roman" w:hAnsi="Times New Roman" w:cs="Times New Roman"/>
          <w:b/>
          <w:caps/>
          <w:sz w:val="24"/>
          <w:szCs w:val="24"/>
        </w:rPr>
      </w:pPr>
    </w:p>
    <w:p w14:paraId="3D8F3D7F" w14:textId="4EF7C5CA"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Abstract</w:t>
      </w:r>
    </w:p>
    <w:p w14:paraId="4582A869" w14:textId="6DC49B46" w:rsidR="006A22B9" w:rsidRDefault="006A22B9" w:rsidP="00F015C7">
      <w:pPr>
        <w:spacing w:line="480" w:lineRule="auto"/>
        <w:rPr>
          <w:rFonts w:ascii="Times New Roman" w:hAnsi="Times New Roman" w:cs="Times New Roman"/>
          <w:sz w:val="24"/>
          <w:szCs w:val="24"/>
        </w:rPr>
      </w:pPr>
    </w:p>
    <w:p w14:paraId="2A85CFA1" w14:textId="08706E18" w:rsidR="007D48F1" w:rsidRPr="007D48F1" w:rsidRDefault="007D48F1" w:rsidP="00F015C7">
      <w:pPr>
        <w:spacing w:line="480" w:lineRule="auto"/>
        <w:rPr>
          <w:rFonts w:ascii="Times New Roman" w:hAnsi="Times New Roman" w:cs="Times New Roman"/>
          <w:b/>
          <w:sz w:val="24"/>
          <w:szCs w:val="24"/>
        </w:rPr>
      </w:pPr>
      <w:r w:rsidRPr="007D48F1">
        <w:rPr>
          <w:rFonts w:ascii="Times New Roman" w:hAnsi="Times New Roman" w:cs="Times New Roman"/>
          <w:b/>
          <w:sz w:val="24"/>
          <w:szCs w:val="24"/>
        </w:rPr>
        <w:t>KEYWORDS</w:t>
      </w:r>
    </w:p>
    <w:p w14:paraId="4F5D6695" w14:textId="77777777" w:rsidR="007D48F1" w:rsidRDefault="007D48F1" w:rsidP="00F015C7">
      <w:pPr>
        <w:spacing w:line="480" w:lineRule="auto"/>
        <w:rPr>
          <w:rFonts w:ascii="Times New Roman" w:hAnsi="Times New Roman" w:cs="Times New Roman"/>
          <w:b/>
          <w:caps/>
          <w:sz w:val="24"/>
          <w:szCs w:val="24"/>
        </w:rPr>
      </w:pPr>
    </w:p>
    <w:p w14:paraId="6DA47C09" w14:textId="4C756981"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Introduction</w:t>
      </w:r>
    </w:p>
    <w:p w14:paraId="77172BFD" w14:textId="5E24BB1D" w:rsidR="00802AB9" w:rsidRPr="00F015C7" w:rsidRDefault="00896E71" w:rsidP="00F015C7">
      <w:pPr>
        <w:spacing w:line="480" w:lineRule="auto"/>
        <w:rPr>
          <w:rFonts w:ascii="Times New Roman" w:hAnsi="Times New Roman" w:cs="Times New Roman"/>
          <w:sz w:val="24"/>
          <w:szCs w:val="24"/>
        </w:rPr>
      </w:pPr>
      <w:r>
        <w:rPr>
          <w:rFonts w:ascii="Times New Roman" w:hAnsi="Times New Roman" w:cs="Times New Roman"/>
          <w:sz w:val="24"/>
          <w:szCs w:val="24"/>
        </w:rPr>
        <w:t>In the past 50 years</w:t>
      </w:r>
      <w:r w:rsidR="00984E94" w:rsidRPr="00F015C7">
        <w:rPr>
          <w:rFonts w:ascii="Times New Roman" w:hAnsi="Times New Roman" w:cs="Times New Roman"/>
          <w:sz w:val="24"/>
          <w:szCs w:val="24"/>
        </w:rPr>
        <w:t>,</w:t>
      </w:r>
      <w:r>
        <w:rPr>
          <w:rFonts w:ascii="Times New Roman" w:hAnsi="Times New Roman" w:cs="Times New Roman"/>
          <w:sz w:val="24"/>
          <w:szCs w:val="24"/>
        </w:rPr>
        <w:t xml:space="preserve"> the boreal ecosystems of North America have lost</w:t>
      </w:r>
      <w:r w:rsidR="00984E94" w:rsidRPr="00F015C7">
        <w:rPr>
          <w:rFonts w:ascii="Times New Roman" w:hAnsi="Times New Roman" w:cs="Times New Roman"/>
          <w:sz w:val="24"/>
          <w:szCs w:val="24"/>
        </w:rPr>
        <w:t xml:space="preserve"> a</w:t>
      </w:r>
      <w:r w:rsidR="00162BDE" w:rsidRPr="00F015C7">
        <w:rPr>
          <w:rFonts w:ascii="Times New Roman" w:hAnsi="Times New Roman" w:cs="Times New Roman"/>
          <w:sz w:val="24"/>
          <w:szCs w:val="24"/>
        </w:rPr>
        <w:t xml:space="preserve">n estimated 500 million birds </w:t>
      </w:r>
      <w:r>
        <w:rPr>
          <w:rFonts w:ascii="Times New Roman" w:hAnsi="Times New Roman" w:cs="Times New Roman"/>
          <w:sz w:val="24"/>
          <w:szCs w:val="24"/>
        </w:rPr>
        <w:t xml:space="preserve">and over </w:t>
      </w:r>
      <w:r w:rsidR="00984E94" w:rsidRPr="00F015C7">
        <w:rPr>
          <w:rFonts w:ascii="Times New Roman" w:hAnsi="Times New Roman" w:cs="Times New Roman"/>
          <w:sz w:val="24"/>
          <w:szCs w:val="24"/>
        </w:rPr>
        <w:t xml:space="preserve">50% of species </w:t>
      </w:r>
      <w:r>
        <w:rPr>
          <w:rFonts w:ascii="Times New Roman" w:hAnsi="Times New Roman" w:cs="Times New Roman"/>
          <w:sz w:val="24"/>
          <w:szCs w:val="24"/>
        </w:rPr>
        <w:t>are declining</w:t>
      </w:r>
      <w:r w:rsidR="00984E94" w:rsidRPr="00F015C7">
        <w:rPr>
          <w:rFonts w:ascii="Times New Roman" w:hAnsi="Times New Roman" w:cs="Times New Roman"/>
          <w:sz w:val="24"/>
          <w:szCs w:val="24"/>
        </w:rPr>
        <w:t xml:space="preserve"> </w:t>
      </w:r>
      <w:r w:rsidR="00162BDE" w:rsidRPr="00F015C7">
        <w:rPr>
          <w:rFonts w:ascii="Times New Roman" w:hAnsi="Times New Roman" w:cs="Times New Roman"/>
          <w:sz w:val="24"/>
          <w:szCs w:val="24"/>
        </w:rPr>
        <w:t>(Rosenb</w:t>
      </w:r>
      <w:r w:rsidR="00B74D7E" w:rsidRPr="00F015C7">
        <w:rPr>
          <w:rFonts w:ascii="Times New Roman" w:hAnsi="Times New Roman" w:cs="Times New Roman"/>
          <w:sz w:val="24"/>
          <w:szCs w:val="24"/>
        </w:rPr>
        <w:t>e</w:t>
      </w:r>
      <w:r w:rsidR="00162BDE" w:rsidRPr="00F015C7">
        <w:rPr>
          <w:rFonts w:ascii="Times New Roman" w:hAnsi="Times New Roman" w:cs="Times New Roman"/>
          <w:sz w:val="24"/>
          <w:szCs w:val="24"/>
        </w:rPr>
        <w:t xml:space="preserve">rg et al. 2019). </w:t>
      </w:r>
      <w:r w:rsidR="00EE6141" w:rsidRPr="00F015C7">
        <w:rPr>
          <w:rFonts w:ascii="Times New Roman" w:hAnsi="Times New Roman" w:cs="Times New Roman"/>
          <w:sz w:val="24"/>
          <w:szCs w:val="24"/>
        </w:rPr>
        <w:t xml:space="preserve">However, </w:t>
      </w:r>
      <w:r w:rsidR="00162BDE" w:rsidRPr="00F015C7">
        <w:rPr>
          <w:rFonts w:ascii="Times New Roman" w:hAnsi="Times New Roman" w:cs="Times New Roman"/>
          <w:sz w:val="24"/>
          <w:szCs w:val="24"/>
        </w:rPr>
        <w:t xml:space="preserve">long-term </w:t>
      </w:r>
      <w:r w:rsidR="00984E94" w:rsidRPr="00F015C7">
        <w:rPr>
          <w:rFonts w:ascii="Times New Roman" w:hAnsi="Times New Roman" w:cs="Times New Roman"/>
          <w:sz w:val="24"/>
          <w:szCs w:val="24"/>
        </w:rPr>
        <w:t xml:space="preserve">forest </w:t>
      </w:r>
      <w:r w:rsidR="00162BDE" w:rsidRPr="00F015C7">
        <w:rPr>
          <w:rFonts w:ascii="Times New Roman" w:hAnsi="Times New Roman" w:cs="Times New Roman"/>
          <w:sz w:val="24"/>
          <w:szCs w:val="24"/>
        </w:rPr>
        <w:t>bird monitoring programs</w:t>
      </w:r>
      <w:r w:rsidR="00984E94" w:rsidRPr="00F015C7">
        <w:rPr>
          <w:rFonts w:ascii="Times New Roman" w:hAnsi="Times New Roman" w:cs="Times New Roman"/>
          <w:sz w:val="24"/>
          <w:szCs w:val="24"/>
        </w:rPr>
        <w:t xml:space="preserve"> used to generate these estimates</w:t>
      </w:r>
      <w:r w:rsidR="00162BDE" w:rsidRPr="00F015C7">
        <w:rPr>
          <w:rFonts w:ascii="Times New Roman" w:hAnsi="Times New Roman" w:cs="Times New Roman"/>
          <w:sz w:val="24"/>
          <w:szCs w:val="24"/>
        </w:rPr>
        <w:t>, primarily the North American Breeding Bird Survey (BBS</w:t>
      </w:r>
      <w:r w:rsidR="00984E94" w:rsidRPr="00F015C7">
        <w:rPr>
          <w:rFonts w:ascii="Times New Roman" w:hAnsi="Times New Roman" w:cs="Times New Roman"/>
          <w:sz w:val="24"/>
          <w:szCs w:val="24"/>
        </w:rPr>
        <w:t>;</w:t>
      </w:r>
      <w:r w:rsidR="00F46E18">
        <w:rPr>
          <w:rFonts w:ascii="Times New Roman" w:hAnsi="Times New Roman" w:cs="Times New Roman"/>
          <w:sz w:val="24"/>
          <w:szCs w:val="24"/>
        </w:rPr>
        <w:t xml:space="preserve"> Downes et al. 2016, Hudson et al. 2017, Sauer et al. 2017</w:t>
      </w:r>
      <w:r w:rsidR="00984E94" w:rsidRPr="00F015C7">
        <w:rPr>
          <w:rFonts w:ascii="Times New Roman" w:hAnsi="Times New Roman" w:cs="Times New Roman"/>
          <w:sz w:val="24"/>
          <w:szCs w:val="24"/>
        </w:rPr>
        <w:t>)</w:t>
      </w:r>
      <w:r w:rsidR="00102003">
        <w:rPr>
          <w:rFonts w:ascii="Times New Roman" w:hAnsi="Times New Roman" w:cs="Times New Roman"/>
          <w:sz w:val="24"/>
          <w:szCs w:val="24"/>
        </w:rPr>
        <w:t>,</w:t>
      </w:r>
      <w:r w:rsidR="00162BDE" w:rsidRPr="00F015C7">
        <w:rPr>
          <w:rFonts w:ascii="Times New Roman" w:hAnsi="Times New Roman" w:cs="Times New Roman"/>
          <w:sz w:val="24"/>
          <w:szCs w:val="24"/>
        </w:rPr>
        <w:t xml:space="preserve"> have limited spatial coverage and habitat representation in northern boreal regions</w:t>
      </w:r>
      <w:r w:rsidR="00EE6141" w:rsidRPr="00F015C7">
        <w:rPr>
          <w:rFonts w:ascii="Times New Roman" w:hAnsi="Times New Roman" w:cs="Times New Roman"/>
          <w:sz w:val="24"/>
          <w:szCs w:val="24"/>
        </w:rPr>
        <w:t xml:space="preserve"> </w:t>
      </w:r>
      <w:r w:rsidR="00E36838" w:rsidRPr="00F015C7">
        <w:rPr>
          <w:rFonts w:ascii="Times New Roman" w:hAnsi="Times New Roman" w:cs="Times New Roman"/>
          <w:sz w:val="24"/>
          <w:szCs w:val="24"/>
        </w:rPr>
        <w:fldChar w:fldCharType="begin"/>
      </w:r>
      <w:r w:rsidR="00AA43BB" w:rsidRPr="00F015C7">
        <w:rPr>
          <w:rFonts w:ascii="Times New Roman" w:hAnsi="Times New Roman" w:cs="Times New Roman"/>
          <w:sz w:val="24"/>
          <w:szCs w:val="24"/>
        </w:rPr>
        <w:instrText xml:space="preserve"> ADDIN ZOTERO_ITEM CSL_CITATION {"citationID":"8nYpPpni","properties":{"formattedCitation":"(Machtans et al. 2014; Van Wilgenburg et al. 2015; Roy et al. 2019)","plainCitation":"(Machtans et al. 2014; Van Wilgenburg et al. 2015; Roy et al. 2019)","noteIndex":0},"citationItems":[{"id":1265,"uris":["http://zotero.org/users/3526295/items/32S4VCWI"],"uri":["http://zotero.org/users/3526295/items/32S4VCWI"],"itemData":{"id":1265,"type":"article-journal","title":"How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id":1248,"uris":["http://zotero.org/users/3526295/items/T7UJ8LLJ"],"uri":["http://zotero.org/users/3526295/items/T7UJ8LLJ"],"itemData":{"id":1248,"type":"article-journal","title":"Monitoring boreal avian populations: how can we estimate trends and trajectories from noi</w:instrText>
      </w:r>
      <w:r w:rsidR="00AA43BB" w:rsidRPr="00F015C7">
        <w:rPr>
          <w:rFonts w:ascii="Times New Roman" w:hAnsi="Times New Roman" w:cs="Times New Roman"/>
          <w:sz w:val="24"/>
          <w:szCs w:val="24"/>
          <w:lang w:val="fr-CA"/>
        </w:rPr>
        <w:instrText xml:space="preserve">sy data?","container-title":"Avian Conservation and Ecology","volume":"14","issue":"2","source":"www.ace-eco.org","abstract":"Roy, C., N. L. Michel, C. M. Handel, S. L. Van Wilgenburg, J. C. Burkhalter, K. E. B. Gurney, D. J. Messmer, K. Princé, C. S. Rushing, J. F. Saracco, R. Schuster, A. C. Smith, P. A. Smith, P. Sólymos, L. A. Venier, and B. Zuckerberg. 2019. Monitoring boreal avian populations: how can we estimate trends and trajectories from noisy data?. Avian Conservation and Ecology 14(2):8. https://doi.org/10.5751/ACE-01397-140208","URL":"https://www.ace-eco.org/vol14/iss2/art8/","DOI":"10.5751/ACE-01397-140208","ISSN":"1712-6568","title-short":"Monitoring boreal avian populations","language":"en","author":[{"family":"Roy","given":"Christian"},{"family":"Michel","given":"Nicole"},{"family":"Handel","given":"Colleen"},{"family":"Van Wilgenburg","given":"Steven"},{"family":"Burkhalter","given":"J."},{"family":"Gurney","given":"Kirsty"},{"family":"Messmer","given":"David"},{"family":"Princé","given":"Karine"},{"family":"Rushing","given":"Clark"},{"family":"Saracco","given":"James"},{"family":"Schuster","given":"Richard"},{"family":"Smith","given":"Adam"},{"family":"Smith","given":"Paul"},{"family":"Sólymos","given":"Péter"},{"family":"Venier","given":"Lisa"},{"family":"Zuckerberg","given":"Ben"}],"issued":{"date-parts":[["2019",8,21]]},"accessed":{"date-parts":[["2019",9,8]]}}}],"schema":"https://github.com/citation-style-language/schema/raw/master/csl-citation.json"} </w:instrText>
      </w:r>
      <w:r w:rsidR="00E36838" w:rsidRPr="00F015C7">
        <w:rPr>
          <w:rFonts w:ascii="Times New Roman" w:hAnsi="Times New Roman" w:cs="Times New Roman"/>
          <w:sz w:val="24"/>
          <w:szCs w:val="24"/>
        </w:rPr>
        <w:fldChar w:fldCharType="separate"/>
      </w:r>
      <w:r w:rsidR="00E36838" w:rsidRPr="00F015C7">
        <w:rPr>
          <w:rFonts w:ascii="Times New Roman" w:hAnsi="Times New Roman" w:cs="Times New Roman"/>
          <w:sz w:val="24"/>
          <w:szCs w:val="24"/>
          <w:lang w:val="fr-CA"/>
        </w:rPr>
        <w:t xml:space="preserve">(Machtans et al. </w:t>
      </w:r>
      <w:r w:rsidR="00E36838" w:rsidRPr="00F015C7">
        <w:rPr>
          <w:rFonts w:ascii="Times New Roman" w:hAnsi="Times New Roman" w:cs="Times New Roman"/>
          <w:sz w:val="24"/>
          <w:szCs w:val="24"/>
          <w:lang w:val="fr-CA"/>
        </w:rPr>
        <w:lastRenderedPageBreak/>
        <w:t>2014; Van Wilgenburg et al. 2015; Roy et al. 2019)</w:t>
      </w:r>
      <w:r w:rsidR="00E36838" w:rsidRPr="00F015C7">
        <w:rPr>
          <w:rFonts w:ascii="Times New Roman" w:hAnsi="Times New Roman" w:cs="Times New Roman"/>
          <w:sz w:val="24"/>
          <w:szCs w:val="24"/>
        </w:rPr>
        <w:fldChar w:fldCharType="end"/>
      </w:r>
      <w:r w:rsidR="00E36838" w:rsidRPr="00F015C7">
        <w:rPr>
          <w:rFonts w:ascii="Times New Roman" w:hAnsi="Times New Roman" w:cs="Times New Roman"/>
          <w:sz w:val="24"/>
          <w:szCs w:val="24"/>
          <w:lang w:val="fr-CA"/>
        </w:rPr>
        <w:t>.</w:t>
      </w:r>
      <w:r w:rsidR="00367235" w:rsidRPr="00F015C7">
        <w:rPr>
          <w:rFonts w:ascii="Times New Roman" w:hAnsi="Times New Roman" w:cs="Times New Roman"/>
          <w:sz w:val="24"/>
          <w:szCs w:val="24"/>
          <w:lang w:val="fr-CA"/>
        </w:rPr>
        <w:t xml:space="preserve"> </w:t>
      </w:r>
      <w:r w:rsidR="00EE6141" w:rsidRPr="00F015C7">
        <w:rPr>
          <w:rFonts w:ascii="Times New Roman" w:hAnsi="Times New Roman" w:cs="Times New Roman"/>
          <w:sz w:val="24"/>
          <w:szCs w:val="24"/>
        </w:rPr>
        <w:t xml:space="preserve">As a result, </w:t>
      </w:r>
      <w:r w:rsidR="00154EA1" w:rsidRPr="00F015C7">
        <w:rPr>
          <w:rFonts w:ascii="Times New Roman" w:hAnsi="Times New Roman" w:cs="Times New Roman"/>
          <w:sz w:val="24"/>
          <w:szCs w:val="24"/>
        </w:rPr>
        <w:t xml:space="preserve">range-wide </w:t>
      </w:r>
      <w:r w:rsidR="00EE6141" w:rsidRPr="00F015C7">
        <w:rPr>
          <w:rFonts w:ascii="Times New Roman" w:hAnsi="Times New Roman" w:cs="Times New Roman"/>
          <w:sz w:val="24"/>
          <w:szCs w:val="24"/>
        </w:rPr>
        <w:t>trend estimates</w:t>
      </w:r>
      <w:r w:rsidR="00B5487D" w:rsidRPr="00F015C7">
        <w:rPr>
          <w:rFonts w:ascii="Times New Roman" w:hAnsi="Times New Roman" w:cs="Times New Roman"/>
          <w:sz w:val="24"/>
          <w:szCs w:val="24"/>
        </w:rPr>
        <w:t xml:space="preserve"> for </w:t>
      </w:r>
      <w:r w:rsidR="00F015C7">
        <w:rPr>
          <w:rFonts w:ascii="Times New Roman" w:hAnsi="Times New Roman" w:cs="Times New Roman"/>
          <w:sz w:val="24"/>
          <w:szCs w:val="24"/>
        </w:rPr>
        <w:t>most of these species</w:t>
      </w:r>
      <w:r w:rsidR="00EE6141" w:rsidRPr="00F015C7">
        <w:rPr>
          <w:rFonts w:ascii="Times New Roman" w:hAnsi="Times New Roman" w:cs="Times New Roman"/>
          <w:sz w:val="24"/>
          <w:szCs w:val="24"/>
        </w:rPr>
        <w:t xml:space="preserve"> are </w:t>
      </w:r>
      <w:r w:rsidR="00162BDE" w:rsidRPr="00F015C7">
        <w:rPr>
          <w:rFonts w:ascii="Times New Roman" w:hAnsi="Times New Roman" w:cs="Times New Roman"/>
          <w:sz w:val="24"/>
          <w:szCs w:val="24"/>
        </w:rPr>
        <w:t xml:space="preserve">largely </w:t>
      </w:r>
      <w:r w:rsidR="00B5487D" w:rsidRPr="00F015C7">
        <w:rPr>
          <w:rFonts w:ascii="Times New Roman" w:hAnsi="Times New Roman" w:cs="Times New Roman"/>
          <w:sz w:val="24"/>
          <w:szCs w:val="24"/>
        </w:rPr>
        <w:t xml:space="preserve">based on </w:t>
      </w:r>
      <w:r w:rsidR="00EE6141" w:rsidRPr="00F015C7">
        <w:rPr>
          <w:rFonts w:ascii="Times New Roman" w:hAnsi="Times New Roman" w:cs="Times New Roman"/>
          <w:sz w:val="24"/>
          <w:szCs w:val="24"/>
        </w:rPr>
        <w:t>extrapolat</w:t>
      </w:r>
      <w:r w:rsidR="00B5487D" w:rsidRPr="00F015C7">
        <w:rPr>
          <w:rFonts w:ascii="Times New Roman" w:hAnsi="Times New Roman" w:cs="Times New Roman"/>
          <w:sz w:val="24"/>
          <w:szCs w:val="24"/>
        </w:rPr>
        <w:t>ion</w:t>
      </w:r>
      <w:r w:rsidR="00EE6141" w:rsidRPr="00F015C7">
        <w:rPr>
          <w:rFonts w:ascii="Times New Roman" w:hAnsi="Times New Roman" w:cs="Times New Roman"/>
          <w:sz w:val="24"/>
          <w:szCs w:val="24"/>
        </w:rPr>
        <w:t xml:space="preserve"> from </w:t>
      </w:r>
      <w:r w:rsidR="00B5487D" w:rsidRPr="00F015C7">
        <w:rPr>
          <w:rFonts w:ascii="Times New Roman" w:hAnsi="Times New Roman" w:cs="Times New Roman"/>
          <w:sz w:val="24"/>
          <w:szCs w:val="24"/>
        </w:rPr>
        <w:t xml:space="preserve">data collected from </w:t>
      </w:r>
      <w:r w:rsidR="00EE6141" w:rsidRPr="00F015C7">
        <w:rPr>
          <w:rFonts w:ascii="Times New Roman" w:hAnsi="Times New Roman" w:cs="Times New Roman"/>
          <w:sz w:val="24"/>
          <w:szCs w:val="24"/>
        </w:rPr>
        <w:t xml:space="preserve">southern </w:t>
      </w:r>
      <w:r w:rsidR="00B5487D" w:rsidRPr="00F015C7">
        <w:rPr>
          <w:rFonts w:ascii="Times New Roman" w:hAnsi="Times New Roman" w:cs="Times New Roman"/>
          <w:sz w:val="24"/>
          <w:szCs w:val="24"/>
        </w:rPr>
        <w:t>boreal</w:t>
      </w:r>
      <w:r w:rsidR="00F015C7">
        <w:rPr>
          <w:rFonts w:ascii="Times New Roman" w:hAnsi="Times New Roman" w:cs="Times New Roman"/>
          <w:sz w:val="24"/>
          <w:szCs w:val="24"/>
        </w:rPr>
        <w:t xml:space="preserve"> regions</w:t>
      </w:r>
      <w:r w:rsidR="00102003">
        <w:rPr>
          <w:rFonts w:ascii="Times New Roman" w:hAnsi="Times New Roman" w:cs="Times New Roman"/>
          <w:sz w:val="24"/>
          <w:szCs w:val="24"/>
        </w:rPr>
        <w:t xml:space="preserve"> (</w:t>
      </w:r>
      <w:r w:rsidR="00576797">
        <w:rPr>
          <w:rFonts w:ascii="Times New Roman" w:hAnsi="Times New Roman" w:cs="Times New Roman"/>
          <w:sz w:val="24"/>
          <w:szCs w:val="24"/>
        </w:rPr>
        <w:t>S</w:t>
      </w:r>
      <w:r w:rsidR="00576797" w:rsidRPr="00102003">
        <w:rPr>
          <w:rFonts w:ascii="Times New Roman" w:hAnsi="Times New Roman" w:cs="Times New Roman"/>
          <w:bCs/>
          <w:iCs/>
          <w:sz w:val="24"/>
          <w:szCs w:val="24"/>
        </w:rPr>
        <w:t>ó</w:t>
      </w:r>
      <w:r w:rsidR="00576797">
        <w:rPr>
          <w:rFonts w:ascii="Times New Roman" w:hAnsi="Times New Roman" w:cs="Times New Roman"/>
          <w:bCs/>
          <w:iCs/>
          <w:sz w:val="24"/>
          <w:szCs w:val="24"/>
        </w:rPr>
        <w:t>lymos</w:t>
      </w:r>
      <w:r w:rsidR="00102003">
        <w:rPr>
          <w:rFonts w:ascii="Times New Roman" w:hAnsi="Times New Roman" w:cs="Times New Roman"/>
          <w:sz w:val="24"/>
          <w:szCs w:val="24"/>
        </w:rPr>
        <w:t xml:space="preserve"> et al. in </w:t>
      </w:r>
      <w:commentRangeStart w:id="1"/>
      <w:r w:rsidR="00102003">
        <w:rPr>
          <w:rFonts w:ascii="Times New Roman" w:hAnsi="Times New Roman" w:cs="Times New Roman"/>
          <w:sz w:val="24"/>
          <w:szCs w:val="24"/>
        </w:rPr>
        <w:t>press</w:t>
      </w:r>
      <w:commentRangeEnd w:id="1"/>
      <w:r w:rsidR="00102003">
        <w:rPr>
          <w:rStyle w:val="CommentReference"/>
        </w:rPr>
        <w:commentReference w:id="1"/>
      </w:r>
      <w:r w:rsidR="00102003">
        <w:rPr>
          <w:rFonts w:ascii="Times New Roman" w:hAnsi="Times New Roman" w:cs="Times New Roman"/>
          <w:sz w:val="24"/>
          <w:szCs w:val="24"/>
        </w:rPr>
        <w:t>)</w:t>
      </w:r>
      <w:r w:rsidR="00EE6141" w:rsidRPr="00F015C7">
        <w:rPr>
          <w:rFonts w:ascii="Times New Roman" w:hAnsi="Times New Roman" w:cs="Times New Roman"/>
          <w:sz w:val="24"/>
          <w:szCs w:val="24"/>
        </w:rPr>
        <w:t xml:space="preserve">, where </w:t>
      </w:r>
      <w:r w:rsidR="00F015C7">
        <w:rPr>
          <w:rFonts w:ascii="Times New Roman" w:hAnsi="Times New Roman" w:cs="Times New Roman"/>
          <w:sz w:val="24"/>
          <w:szCs w:val="24"/>
        </w:rPr>
        <w:t xml:space="preserve">breeding </w:t>
      </w:r>
      <w:r w:rsidR="00AD0DB6" w:rsidRPr="00F015C7">
        <w:rPr>
          <w:rFonts w:ascii="Times New Roman" w:hAnsi="Times New Roman" w:cs="Times New Roman"/>
          <w:sz w:val="24"/>
          <w:szCs w:val="24"/>
        </w:rPr>
        <w:t>birds are facing a wide</w:t>
      </w:r>
      <w:r w:rsidR="00F015C7">
        <w:rPr>
          <w:rFonts w:ascii="Times New Roman" w:hAnsi="Times New Roman" w:cs="Times New Roman"/>
          <w:sz w:val="24"/>
          <w:szCs w:val="24"/>
        </w:rPr>
        <w:t>r</w:t>
      </w:r>
      <w:r w:rsidR="00154EA1" w:rsidRPr="00F015C7">
        <w:rPr>
          <w:rFonts w:ascii="Times New Roman" w:hAnsi="Times New Roman" w:cs="Times New Roman"/>
          <w:sz w:val="24"/>
          <w:szCs w:val="24"/>
        </w:rPr>
        <w:t xml:space="preserve"> range </w:t>
      </w:r>
      <w:r w:rsidR="00AD0DB6" w:rsidRPr="00F015C7">
        <w:rPr>
          <w:rFonts w:ascii="Times New Roman" w:hAnsi="Times New Roman" w:cs="Times New Roman"/>
          <w:sz w:val="24"/>
          <w:szCs w:val="24"/>
        </w:rPr>
        <w:t xml:space="preserve">of </w:t>
      </w:r>
      <w:r w:rsidR="00154EA1" w:rsidRPr="00F015C7">
        <w:rPr>
          <w:rFonts w:ascii="Times New Roman" w:hAnsi="Times New Roman" w:cs="Times New Roman"/>
          <w:sz w:val="24"/>
          <w:szCs w:val="24"/>
        </w:rPr>
        <w:t>threats originating from anthropogenic disturbances</w:t>
      </w:r>
      <w:r w:rsidR="00AA43BB" w:rsidRPr="00F015C7">
        <w:rPr>
          <w:rFonts w:ascii="Times New Roman" w:hAnsi="Times New Roman" w:cs="Times New Roman"/>
          <w:sz w:val="24"/>
          <w:szCs w:val="24"/>
        </w:rPr>
        <w:t xml:space="preserve"> </w:t>
      </w:r>
      <w:r w:rsidR="00AA43BB" w:rsidRPr="00F015C7">
        <w:rPr>
          <w:rFonts w:ascii="Times New Roman" w:hAnsi="Times New Roman" w:cs="Times New Roman"/>
          <w:sz w:val="24"/>
          <w:szCs w:val="24"/>
        </w:rPr>
        <w:fldChar w:fldCharType="begin"/>
      </w:r>
      <w:r w:rsidR="00905AF8" w:rsidRPr="00F015C7">
        <w:rPr>
          <w:rFonts w:ascii="Times New Roman" w:hAnsi="Times New Roman" w:cs="Times New Roman"/>
          <w:sz w:val="24"/>
          <w:szCs w:val="24"/>
        </w:rPr>
        <w:instrText xml:space="preserve"> ADDIN ZOTERO_ITEM CSL_CITATION {"citationID":"wVnjBqBh","properties":{"formattedCitation":"(Dunn et al. 2005; Matsuoka et al. 2011; Van Wilgenburg et al. 2015)","plainCitation":"(Dunn et al. 2005; Matsuoka et al. 2011; Van Wilgenburg et al. 2015)","noteIndex":0},"citationItems":[{"id":1269,"uris":["http://zotero.org/users/3526295/items/ZS4DFR48"],"uri":["http://zotero.org/users/3526295/items/ZS4DFR48"],"itemData":{"id":1269,"type":"report","title":"High priority needs for range-wide monitoring of North American landbirds","collection-title":"Partners in Flight Technical Series","publisher":"Partners in Flight","publisher-place":"Laurel, MD","genre":"Other Report","source":"pubs.er.usgs.gov","event-place":"Laurel, MD","abstract":"This document is an extension of work done for the Partners in Flight North American Landbird Conservation Plan (Rich et al. 2004). The Continental Plan reviewed conservation status of the 448 native landbird species that regularly breed in the United States and Canada. Two groups of species were identified as having high conservation importance: the PIF Watch List, made up of species for which there is conservation concern, and Stewardship Spices that are particularly characteristic of regional avifaunas. In addition, continental scale monitoring needs were identified for all species. Here we extend the monitoring needs aspect of the Plan, providing additional detail and suggesting the best means of filling the gaps in broad-scale, long-term trend monitoring. This analysis and report was compiled by the Partners in Flight (PIF) Science Committee as a contribution to current work by the North American Bird Conservation Initiative to assess the status of bird population monitoring in North America and to make recommendations for improvements.","URL":"http://pubs.er.usgs.gov/publication/2002817","number":"2","author":[{"family":"Dunn","given":"Erica H."},{"family":"Altman","given":"B.L."},{"family":"Bart","given":"J."},{"family":"Beardmore","given":"C.J."},{"family":"Berlanga","given":"H."},{"family":"Blancher","given":"P.J."},{"family":"Butcher","given":"G.S."},{"family":"Demarest","given":"D.W."},{"family":"Dettmers","given":"R."},{"family":"Hunter","given":"W.C."},{"family":"Iñigo-Elias","given":"Eduardo E."},{"family":"Panjabi","given":"A.O."},{"family":"Pashley","given":"D.N."},{"family":"Ralph","given":"C.J."},{"family":"Rich","given":"T.D."},{"family":"Rosenberg","given":"K.V."},{"family":"Rustay","given":"C.M."},{"family":"Ruth","given":"J.M."},{"family":"Will","given":"T.C."}],"issued":{"date-parts":[["2005"]]},"accessed":{"date-parts":[["2019",9,9]]}}},{"id":1275,"uris":["http://zotero.org/users/3526295/items/QIE6HRTW"],"uri":["http://zotero.org/users/3526295/items/QIE6HRTW"],"itemData":{"id":1275,"type":"article-journal","title":"Roadside surveys of boreal forest birds: how representative are they and how can we improve current sampling","container-title":"A Report to Environment Canada. Boreal Avian Modelling Project","source":"Google Scholar","title-short":"Roadside surveys of boreal forest birds","author":[{"family":"Mat</w:instrText>
      </w:r>
      <w:r w:rsidR="00905AF8" w:rsidRPr="00F015C7">
        <w:rPr>
          <w:rFonts w:ascii="Times New Roman" w:hAnsi="Times New Roman" w:cs="Times New Roman"/>
          <w:sz w:val="24"/>
          <w:szCs w:val="24"/>
          <w:lang w:val="fr-CA"/>
        </w:rPr>
        <w:instrText xml:space="preserve">suoka","given":"Steven"},{"family":"Sólymos","given":"Peter"},{"family":"Fontaine","given":"Trish"},{"family":"Bayne","given":"Erin"}],"issued":{"date-parts":[["2011"]]}}},{"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schema":"https://github.com/citation-style-language/schema/raw/master/csl-citation.json"} </w:instrText>
      </w:r>
      <w:r w:rsidR="00AA43BB" w:rsidRPr="00F015C7">
        <w:rPr>
          <w:rFonts w:ascii="Times New Roman" w:hAnsi="Times New Roman" w:cs="Times New Roman"/>
          <w:sz w:val="24"/>
          <w:szCs w:val="24"/>
        </w:rPr>
        <w:fldChar w:fldCharType="separate"/>
      </w:r>
      <w:r w:rsidR="00905AF8" w:rsidRPr="00F015C7">
        <w:rPr>
          <w:rFonts w:ascii="Times New Roman" w:hAnsi="Times New Roman" w:cs="Times New Roman"/>
          <w:sz w:val="24"/>
          <w:szCs w:val="24"/>
          <w:lang w:val="fr-CA"/>
        </w:rPr>
        <w:t>(Dunn et al. 2005; Matsuoka et al. 2011; Van Wilgenburg et al. 2015)</w:t>
      </w:r>
      <w:r w:rsidR="00AA43BB" w:rsidRPr="00F015C7">
        <w:rPr>
          <w:rFonts w:ascii="Times New Roman" w:hAnsi="Times New Roman" w:cs="Times New Roman"/>
          <w:sz w:val="24"/>
          <w:szCs w:val="24"/>
        </w:rPr>
        <w:fldChar w:fldCharType="end"/>
      </w:r>
      <w:r w:rsidR="00AA43BB" w:rsidRPr="00F015C7">
        <w:rPr>
          <w:rFonts w:ascii="Times New Roman" w:hAnsi="Times New Roman" w:cs="Times New Roman"/>
          <w:sz w:val="24"/>
          <w:szCs w:val="24"/>
          <w:lang w:val="fr-CA"/>
        </w:rPr>
        <w:t>.</w:t>
      </w:r>
      <w:r w:rsidR="00802AB9" w:rsidRPr="00F015C7">
        <w:rPr>
          <w:rFonts w:ascii="Times New Roman" w:hAnsi="Times New Roman" w:cs="Times New Roman"/>
          <w:sz w:val="24"/>
          <w:szCs w:val="24"/>
          <w:lang w:val="fr-CA"/>
        </w:rPr>
        <w:t xml:space="preserve"> </w:t>
      </w:r>
      <w:r w:rsidR="00F015C7" w:rsidRPr="00F015C7">
        <w:rPr>
          <w:rFonts w:ascii="Times New Roman" w:hAnsi="Times New Roman" w:cs="Times New Roman"/>
          <w:sz w:val="24"/>
          <w:szCs w:val="24"/>
        </w:rPr>
        <w:t>Given</w:t>
      </w:r>
      <w:r>
        <w:rPr>
          <w:rFonts w:ascii="Times New Roman" w:hAnsi="Times New Roman" w:cs="Times New Roman"/>
          <w:sz w:val="24"/>
          <w:szCs w:val="24"/>
        </w:rPr>
        <w:t xml:space="preserve"> th</w:t>
      </w:r>
      <w:r w:rsidR="00576797">
        <w:rPr>
          <w:rFonts w:ascii="Times New Roman" w:hAnsi="Times New Roman" w:cs="Times New Roman"/>
          <w:sz w:val="24"/>
          <w:szCs w:val="24"/>
        </w:rPr>
        <w:t xml:space="preserve">e vast majority of the Canadian boreal forest </w:t>
      </w:r>
      <w:r w:rsidR="00576797" w:rsidRPr="00F015C7">
        <w:rPr>
          <w:rFonts w:ascii="Times New Roman" w:hAnsi="Times New Roman" w:cs="Times New Roman"/>
          <w:sz w:val="24"/>
          <w:szCs w:val="24"/>
        </w:rPr>
        <w:t xml:space="preserve">remains free from anthropogenic disturbance </w:t>
      </w:r>
      <w:r w:rsidR="00576797">
        <w:rPr>
          <w:rFonts w:ascii="Times New Roman" w:hAnsi="Times New Roman" w:cs="Times New Roman"/>
          <w:sz w:val="24"/>
          <w:szCs w:val="24"/>
        </w:rPr>
        <w:t xml:space="preserve">(ca. </w:t>
      </w:r>
      <w:commentRangeStart w:id="2"/>
      <w:r w:rsidR="00F015C7" w:rsidRPr="00F015C7">
        <w:rPr>
          <w:rFonts w:ascii="Times New Roman" w:hAnsi="Times New Roman" w:cs="Times New Roman"/>
          <w:sz w:val="24"/>
          <w:szCs w:val="24"/>
        </w:rPr>
        <w:t>95%</w:t>
      </w:r>
      <w:commentRangeEnd w:id="2"/>
      <w:r w:rsidR="00576797">
        <w:rPr>
          <w:rStyle w:val="CommentReference"/>
        </w:rPr>
        <w:commentReference w:id="2"/>
      </w:r>
      <w:r w:rsidR="00576797">
        <w:rPr>
          <w:rFonts w:ascii="Times New Roman" w:hAnsi="Times New Roman" w:cs="Times New Roman"/>
          <w:sz w:val="24"/>
          <w:szCs w:val="24"/>
        </w:rPr>
        <w:t>;</w:t>
      </w:r>
      <w:r w:rsidR="00F015C7" w:rsidRPr="00F015C7">
        <w:rPr>
          <w:rFonts w:ascii="Times New Roman" w:hAnsi="Times New Roman" w:cs="Times New Roman"/>
          <w:sz w:val="24"/>
          <w:szCs w:val="24"/>
        </w:rPr>
        <w:t xml:space="preserve"> 426</w:t>
      </w:r>
      <w:r w:rsidR="00F015C7">
        <w:rPr>
          <w:rFonts w:ascii="Times New Roman" w:hAnsi="Times New Roman" w:cs="Times New Roman"/>
          <w:sz w:val="24"/>
          <w:szCs w:val="24"/>
        </w:rPr>
        <w:t>/</w:t>
      </w:r>
      <w:r w:rsidR="00F015C7" w:rsidRPr="00F015C7">
        <w:rPr>
          <w:rFonts w:ascii="Times New Roman" w:hAnsi="Times New Roman" w:cs="Times New Roman"/>
          <w:sz w:val="24"/>
          <w:szCs w:val="24"/>
        </w:rPr>
        <w:t>450 million ha</w:t>
      </w:r>
      <w:r w:rsidR="00576797">
        <w:rPr>
          <w:rFonts w:ascii="Times New Roman" w:hAnsi="Times New Roman" w:cs="Times New Roman"/>
          <w:sz w:val="24"/>
          <w:szCs w:val="24"/>
        </w:rPr>
        <w:t xml:space="preserve">; </w:t>
      </w:r>
      <w:r w:rsidR="00820AC9" w:rsidRPr="00F015C7">
        <w:rPr>
          <w:rFonts w:ascii="Times New Roman" w:hAnsi="Times New Roman" w:cs="Times New Roman"/>
          <w:sz w:val="24"/>
          <w:szCs w:val="24"/>
        </w:rPr>
        <w:fldChar w:fldCharType="begin"/>
      </w:r>
      <w:r w:rsidR="00820AC9" w:rsidRPr="00F015C7">
        <w:rPr>
          <w:rFonts w:ascii="Times New Roman" w:hAnsi="Times New Roman" w:cs="Times New Roman"/>
          <w:sz w:val="24"/>
          <w:szCs w:val="24"/>
        </w:rPr>
        <w:instrText xml:space="preserve"> ADDIN ZOTERO_ITEM CSL_CITATION {"citationID":"65EAdS1g","properties":{"formattedCitation":"(Pasher et al. 2013)","plainCitation":"(Pasher et al. 2013)","dontUpdate":true,"noteIndex":0},"citationItems":[{"id":1271,"uris":["http://zotero.org/users/3526295/items/6SKLZKUD"],"uri":["http://zotero.org/users/3526295/items/6SKLZKUD"],"itemData":{"id":1271,"type":"article-journal","title":"Development of boreal ecosystem anthropogenic disturbance layers for Canada based on 2008 to 2010 Landsat imagery","container-title":"Canadian Journal of Remote Sensing","page":"42-58","volume":"39","issue":"1","source":"Taylor and Francis+NEJM","abstract":"The generation of geospatial thematic information for managing and monitoring Canada's boreal ecosystem is essential for researchers, land managers, and policy makers. Canada's boreal region is a vast mosaic of forests, wetlands, rivers, and lakes, but anthropogenic disturbances have impacted these ecosystems resulting in habitat loss, fragmentation, and threats to biodiversity. Across Canada various geospatial datasets representing anthropogenic disturbance exist for timber harvesting, hydro-electric activity, settlement, and oil and gas activities; however, these products often vary in scale, attributes, time period, and mapping technique. Driven by the need for national data as part of the 2011 boreal caribou science assessment, a standardized methodology was developed and implemented to create a single geospatial dataset representing anthropogenic disturbances across a significant portion of Canada's boreal ecosystem. The boreal ecosystem anthropogenic disturbances data are a vector disturbance dataset of individual linear and polygonal disturbance types that were manually collected through the interpretation of 2008–2010 Landsat imagery at a 1:50000 viewing scale. Summary results identified a total polygonal anthropogenic disturbance footprint of approximately 24 million ha with forest cutblocks accounting for more than 60% of mapped polygonal disturbance. Linear disturbance features across the boreal total approximately 600000 km with roads and seismic exploration lines contributing to more than 80% of the mapped linear disturbances.","DOI":"10.5589/m13-007","ISSN":"0703-8992","author":[{"family":"Pasher","given":"Jon"},{"family":"Seed","given":"Evan"},{"family":"Duffe","given":"Jason"}],"issued":{"date-parts":[["2013",1,25]]}}}],"schema":"https://github.com/citation-style-language/schema/raw/master/csl-citation.json"} </w:instrText>
      </w:r>
      <w:r w:rsidR="00820AC9" w:rsidRPr="00F015C7">
        <w:rPr>
          <w:rFonts w:ascii="Times New Roman" w:hAnsi="Times New Roman" w:cs="Times New Roman"/>
          <w:sz w:val="24"/>
          <w:szCs w:val="24"/>
        </w:rPr>
        <w:fldChar w:fldCharType="separate"/>
      </w:r>
      <w:r w:rsidR="00820AC9" w:rsidRPr="00F015C7">
        <w:rPr>
          <w:rFonts w:ascii="Times New Roman" w:hAnsi="Times New Roman" w:cs="Times New Roman"/>
          <w:sz w:val="24"/>
          <w:szCs w:val="24"/>
        </w:rPr>
        <w:t>Pasher et al. 2013)</w:t>
      </w:r>
      <w:r w:rsidR="00820AC9" w:rsidRPr="00F015C7">
        <w:rPr>
          <w:rFonts w:ascii="Times New Roman" w:hAnsi="Times New Roman" w:cs="Times New Roman"/>
          <w:sz w:val="24"/>
          <w:szCs w:val="24"/>
        </w:rPr>
        <w:fldChar w:fldCharType="end"/>
      </w:r>
      <w:r w:rsidR="00687068" w:rsidRPr="00F015C7">
        <w:rPr>
          <w:rFonts w:ascii="Times New Roman" w:hAnsi="Times New Roman" w:cs="Times New Roman"/>
          <w:sz w:val="24"/>
          <w:szCs w:val="24"/>
        </w:rPr>
        <w:t>,</w:t>
      </w:r>
      <w:r w:rsidR="00802AB9" w:rsidRPr="00F015C7">
        <w:rPr>
          <w:rFonts w:ascii="Times New Roman" w:hAnsi="Times New Roman" w:cs="Times New Roman"/>
          <w:sz w:val="24"/>
          <w:szCs w:val="24"/>
        </w:rPr>
        <w:t xml:space="preserve"> it is important to understand population trends in both managed and unmanaged regions to </w:t>
      </w:r>
      <w:r w:rsidR="00F015C7">
        <w:rPr>
          <w:rFonts w:ascii="Times New Roman" w:hAnsi="Times New Roman" w:cs="Times New Roman"/>
          <w:sz w:val="24"/>
          <w:szCs w:val="24"/>
        </w:rPr>
        <w:t xml:space="preserve">provide more comprehensive </w:t>
      </w:r>
      <w:r w:rsidR="00802AB9" w:rsidRPr="00F015C7">
        <w:rPr>
          <w:rFonts w:ascii="Times New Roman" w:hAnsi="Times New Roman" w:cs="Times New Roman"/>
          <w:sz w:val="24"/>
          <w:szCs w:val="24"/>
        </w:rPr>
        <w:t xml:space="preserve">status </w:t>
      </w:r>
      <w:r w:rsidR="00F015C7">
        <w:rPr>
          <w:rFonts w:ascii="Times New Roman" w:hAnsi="Times New Roman" w:cs="Times New Roman"/>
          <w:sz w:val="24"/>
          <w:szCs w:val="24"/>
        </w:rPr>
        <w:t>assessments</w:t>
      </w:r>
      <w:r w:rsidR="00802AB9" w:rsidRPr="00F015C7">
        <w:rPr>
          <w:rFonts w:ascii="Times New Roman" w:hAnsi="Times New Roman" w:cs="Times New Roman"/>
          <w:sz w:val="24"/>
          <w:szCs w:val="24"/>
        </w:rPr>
        <w:t>.</w:t>
      </w:r>
    </w:p>
    <w:p w14:paraId="6CB57E53" w14:textId="5D42F396" w:rsidR="002019A5" w:rsidRPr="00F015C7" w:rsidRDefault="00D90E93" w:rsidP="00F015C7">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534843" w:rsidRPr="00F015C7">
        <w:rPr>
          <w:rFonts w:ascii="Times New Roman" w:hAnsi="Times New Roman" w:cs="Times New Roman"/>
          <w:sz w:val="24"/>
          <w:szCs w:val="24"/>
        </w:rPr>
        <w:t xml:space="preserve">or </w:t>
      </w:r>
      <w:r w:rsidR="00B11B49">
        <w:rPr>
          <w:rFonts w:ascii="Times New Roman" w:hAnsi="Times New Roman" w:cs="Times New Roman"/>
          <w:sz w:val="24"/>
          <w:szCs w:val="24"/>
        </w:rPr>
        <w:t>the</w:t>
      </w:r>
      <w:r w:rsidR="00534843" w:rsidRPr="00F015C7">
        <w:rPr>
          <w:rFonts w:ascii="Times New Roman" w:hAnsi="Times New Roman" w:cs="Times New Roman"/>
          <w:sz w:val="24"/>
          <w:szCs w:val="24"/>
        </w:rPr>
        <w:t xml:space="preserve"> </w:t>
      </w:r>
      <w:proofErr w:type="spellStart"/>
      <w:r w:rsidR="00576797">
        <w:rPr>
          <w:rFonts w:ascii="Times New Roman" w:hAnsi="Times New Roman" w:cs="Times New Roman"/>
          <w:sz w:val="24"/>
          <w:szCs w:val="24"/>
        </w:rPr>
        <w:t>landbird</w:t>
      </w:r>
      <w:proofErr w:type="spellEnd"/>
      <w:r w:rsidR="00576797">
        <w:rPr>
          <w:rFonts w:ascii="Times New Roman" w:hAnsi="Times New Roman" w:cs="Times New Roman"/>
          <w:sz w:val="24"/>
          <w:szCs w:val="24"/>
        </w:rPr>
        <w:t xml:space="preserve"> </w:t>
      </w:r>
      <w:r w:rsidR="00534843" w:rsidRPr="00F015C7">
        <w:rPr>
          <w:rFonts w:ascii="Times New Roman" w:hAnsi="Times New Roman" w:cs="Times New Roman"/>
          <w:sz w:val="24"/>
          <w:szCs w:val="24"/>
        </w:rPr>
        <w:t>species</w:t>
      </w:r>
      <w:r w:rsidR="00B11B49">
        <w:rPr>
          <w:rFonts w:ascii="Times New Roman" w:hAnsi="Times New Roman" w:cs="Times New Roman"/>
          <w:sz w:val="24"/>
          <w:szCs w:val="24"/>
        </w:rPr>
        <w:t xml:space="preserve"> breeding the Canadian boreal forest</w:t>
      </w:r>
      <w:r w:rsidR="002E1DBC" w:rsidRPr="00F015C7">
        <w:rPr>
          <w:rFonts w:ascii="Times New Roman" w:hAnsi="Times New Roman" w:cs="Times New Roman"/>
          <w:sz w:val="24"/>
          <w:szCs w:val="24"/>
        </w:rPr>
        <w:t xml:space="preserve">, habitat loss, alteration, and fragmentation are </w:t>
      </w:r>
      <w:r>
        <w:rPr>
          <w:rFonts w:ascii="Times New Roman" w:hAnsi="Times New Roman" w:cs="Times New Roman"/>
          <w:sz w:val="24"/>
          <w:szCs w:val="24"/>
        </w:rPr>
        <w:t>considered</w:t>
      </w:r>
      <w:r w:rsidR="002E1DBC" w:rsidRPr="00F015C7">
        <w:rPr>
          <w:rFonts w:ascii="Times New Roman" w:hAnsi="Times New Roman" w:cs="Times New Roman"/>
          <w:sz w:val="24"/>
          <w:szCs w:val="24"/>
        </w:rPr>
        <w:t xml:space="preserve"> the most important factors contributing to </w:t>
      </w:r>
      <w:r w:rsidR="005C4EFF">
        <w:rPr>
          <w:rFonts w:ascii="Times New Roman" w:hAnsi="Times New Roman" w:cs="Times New Roman"/>
          <w:sz w:val="24"/>
          <w:szCs w:val="24"/>
        </w:rPr>
        <w:t xml:space="preserve">these </w:t>
      </w:r>
      <w:r w:rsidR="002E1DBC" w:rsidRPr="00F015C7">
        <w:rPr>
          <w:rFonts w:ascii="Times New Roman" w:hAnsi="Times New Roman" w:cs="Times New Roman"/>
          <w:sz w:val="24"/>
          <w:szCs w:val="24"/>
        </w:rPr>
        <w:t xml:space="preserve">population declines </w:t>
      </w:r>
      <w:commentRangeStart w:id="3"/>
      <w:r w:rsidR="004F1BBB" w:rsidRPr="00D90E93">
        <w:rPr>
          <w:rFonts w:ascii="Times New Roman" w:hAnsi="Times New Roman" w:cs="Times New Roman"/>
          <w:sz w:val="24"/>
          <w:szCs w:val="24"/>
        </w:rPr>
        <w:fldChar w:fldCharType="begin"/>
      </w:r>
      <w:r w:rsidR="004F1BBB" w:rsidRPr="00F015C7">
        <w:rPr>
          <w:rFonts w:ascii="Times New Roman" w:hAnsi="Times New Roman" w:cs="Times New Roman"/>
          <w:sz w:val="24"/>
          <w:szCs w:val="24"/>
        </w:rPr>
        <w:instrText xml:space="preserve"> ADDIN ZOTERO_ITEM CSL_CITATION {"citationID":"lkLCkOGN","properties":{"formattedCitation":"(Taylor and Stutchbury 2016; Herse et al. 2018)","plainCitation":"(Taylor and Stutchbury 2016; Herse et al. 2018)","noteIndex":0},"citationItems":[{"id":1278,"uris":["http://zotero.org/users/3526295/items/GH6CDIS7"],"uri":["http://zotero.org/users/3526295/items/GH6CDIS7"],"itemData":{"id":1278,"type":"article-journal","title":"Effects of breeding versus winter habitat loss and fragmentation on the population dynamics of a migratory songbird","container-title":"Ecological Applications: A Publication of the Ecological Society of America","page":"424-437","volume":"26","issue":"2","source":"PubMed","abstract":"Many migratory species are in decline and understanding these declines is challenging because individuals occupy widely divergent and geographically distant habitats during a single year and therefore populations across the range are interconnected in complex ways. Network modeling has been used to show, theoretically, that shifts in migratory connectivity patterns can occur in response to habitat or climate changes and that habitat loss in one region can affect sub-populations in regions that are not directly connected. Here, we use a network model, parameterized by integrating long-term monitoring data with direct tracking of -100 individuals, to explain population trends in the rapidly declining Wood Thrush (Hylocichla mustelina) and to predict future trends. Our model suggests that species-level declines in Wood Thrush are driven primarily by tropical deforestation in Central America but that protection of breeding habitat in some regions is necessary to prevent shifts in migratory connectivity and to sustain populations in all breeding regions. The model illustrates how shifts in migratory connectivity may lead to unexpected population declines in key regions. We highlight current knowledge gaps that make modeling full life-cycle population demographics in migratory species challenging but also demonstrate that modeling can inform conservation while these gaps are being filled.","ISSN":"1051-0761","note":"PMID: 27209785","journalAbbreviation":"Ecol Appl","language":"eng","author":[{"family":"Taylor","given":"Caz M."},{"family":"Stutchbury","given":"Bridget J. M."}],"issued":{"date-parts":[["2016",3]]}}},{"id":1280,"uris":["http://zotero.org/users/3526295/items/KAGZSMRD"],"uri":["http://zotero.org/users/3526295/items/KAGZSMRD"],"itemData":{"id":1280,"type":"article-journal","title":"The importance of core habitat for a threatened species in changing landscapes","container-title":"Journal of Applied Ecology","page":"2241-2252","volume":"55","issue":"5","source":"Wiley Online Library","abstract":"Habitat loss, fragmentation, and alteration of the landscape matrix are interdependent processes, collectively responsible for most recent species extinctions. Thus, determining the extent to which these landscape processes affect animals is critical for conservation. However, researchers have often assumed that interdependent effects are independently related to animals’ responses, underestimating the importance of one or several landscape processes in driving species declines. We demonstrate how to disentangle the interdependent effects of habitat amount, fragmentation, and edge context on population size by assessing abundance of a rapidly declining grassland songbird species (grasshopper sparrow Ammodramus savannarum) in eastern Kansas (USA). We conducted &gt;7,000 point count surveys at &gt;2,000 sites over two breeding seasons, then modelled the direct, interactive, and indirect effects of landscape factors on abundance within spatial scales (200-, 400-, 800-, and 1,600-m radii) relevant to our focal species’ dispersal behaviour. Sparrow abundance correlated most strongly with landscape structure within 400-m radii, increasing nonlinearly with grassland area and decreasing with the proportion of grassland near cropland or woody edges. Sparrows’ negative response to cropland edges was mostly an added, indirect consequence of reduced grassland area, whereas sparrows’ stronger negative response to woody edges was not attributable to variation in grassland area. Fragmentation and edge context mattered most in landscapes comprising c. 50%–80% grassland. Synthesis and applications. In our research, abundance of a threatened grassland songbird was influenced more by core grassland area (a function of total grassland area, fragmentation, and edge context) than total grassland area per se. Moreover, a local extinction threshold of c. 50% grassland indicated that small amounts of habitat were unsuitable for our focal species regardless of habitat configuration or matrix type. Local extinction thresholds in response to habitat area provide clear baseline targets for land managers; above those thresholds, configuration and the matrix can be modified to increase abundance of edge-sensitive animals. Conflicting evidence in the literature regarding the importance of fragmentation and matrix features could be partially explained by species-level traits, or methodological issues such as defining landscapes at ecologically arbitrary spatial scales, assessing landscape quality using species richness, and ignoring interactive and indirect effects.","DOI":"10.1111/1365-2664.13234","ISSN":"1365-2664","language":"en","author":[{"family":"Herse","given":"Mark R."},{"family":"With","given":"Kimberly A."},{"family":"Boyle","given":"W. Alice"}],"issued":{"date-parts":[["2018"]]}}}],"schema":"https://github.com/citation-style-language/schema/raw/master/csl-citation.json"} </w:instrText>
      </w:r>
      <w:r w:rsidR="004F1BBB" w:rsidRPr="00D90E93">
        <w:rPr>
          <w:rFonts w:ascii="Times New Roman" w:hAnsi="Times New Roman" w:cs="Times New Roman"/>
          <w:sz w:val="24"/>
          <w:szCs w:val="24"/>
        </w:rPr>
        <w:fldChar w:fldCharType="separate"/>
      </w:r>
      <w:r w:rsidR="004F1BBB" w:rsidRPr="00F015C7">
        <w:rPr>
          <w:rFonts w:ascii="Times New Roman" w:hAnsi="Times New Roman" w:cs="Times New Roman"/>
          <w:sz w:val="24"/>
          <w:szCs w:val="24"/>
        </w:rPr>
        <w:t>(Taylor and Stutchbury 2016; Herse et al. 2018)</w:t>
      </w:r>
      <w:r w:rsidR="004F1BBB" w:rsidRPr="00D90E93">
        <w:rPr>
          <w:rFonts w:ascii="Times New Roman" w:hAnsi="Times New Roman" w:cs="Times New Roman"/>
          <w:sz w:val="24"/>
          <w:szCs w:val="24"/>
        </w:rPr>
        <w:fldChar w:fldCharType="end"/>
      </w:r>
      <w:commentRangeEnd w:id="3"/>
      <w:r w:rsidR="00576797">
        <w:rPr>
          <w:rStyle w:val="CommentReference"/>
        </w:rPr>
        <w:commentReference w:id="3"/>
      </w:r>
      <w:r w:rsidR="002E1DBC" w:rsidRPr="00F015C7">
        <w:rPr>
          <w:rFonts w:ascii="Times New Roman" w:hAnsi="Times New Roman" w:cs="Times New Roman"/>
          <w:sz w:val="24"/>
          <w:szCs w:val="24"/>
        </w:rPr>
        <w:t xml:space="preserve">. </w:t>
      </w:r>
      <w:r w:rsidR="00B67E7E" w:rsidRPr="00F015C7">
        <w:rPr>
          <w:rFonts w:ascii="Times New Roman" w:hAnsi="Times New Roman" w:cs="Times New Roman"/>
          <w:sz w:val="24"/>
          <w:szCs w:val="24"/>
        </w:rPr>
        <w:t xml:space="preserve">For </w:t>
      </w:r>
      <w:r w:rsidR="00B67E7E">
        <w:rPr>
          <w:rFonts w:ascii="Times New Roman" w:hAnsi="Times New Roman" w:cs="Times New Roman"/>
          <w:sz w:val="24"/>
          <w:szCs w:val="24"/>
        </w:rPr>
        <w:t xml:space="preserve">example, the effects of </w:t>
      </w:r>
      <w:r w:rsidR="00B67E7E" w:rsidRPr="00F015C7">
        <w:rPr>
          <w:rFonts w:ascii="Times New Roman" w:hAnsi="Times New Roman" w:cs="Times New Roman"/>
          <w:sz w:val="24"/>
          <w:szCs w:val="24"/>
        </w:rPr>
        <w:t xml:space="preserve">habitat </w:t>
      </w:r>
      <w:r w:rsidR="00B67E7E">
        <w:rPr>
          <w:rFonts w:ascii="Times New Roman" w:hAnsi="Times New Roman" w:cs="Times New Roman"/>
          <w:sz w:val="24"/>
          <w:szCs w:val="24"/>
        </w:rPr>
        <w:t xml:space="preserve">loss and </w:t>
      </w:r>
      <w:r w:rsidR="00B67E7E" w:rsidRPr="00F015C7">
        <w:rPr>
          <w:rFonts w:ascii="Times New Roman" w:hAnsi="Times New Roman" w:cs="Times New Roman"/>
          <w:sz w:val="24"/>
          <w:szCs w:val="24"/>
        </w:rPr>
        <w:t xml:space="preserve">alteration due to forestry, oil and gas, </w:t>
      </w:r>
      <w:r w:rsidR="00B67E7E">
        <w:rPr>
          <w:rFonts w:ascii="Times New Roman" w:hAnsi="Times New Roman" w:cs="Times New Roman"/>
          <w:sz w:val="24"/>
          <w:szCs w:val="24"/>
        </w:rPr>
        <w:t xml:space="preserve">agriculture, </w:t>
      </w:r>
      <w:r w:rsidR="00B67E7E" w:rsidRPr="00F015C7">
        <w:rPr>
          <w:rFonts w:ascii="Times New Roman" w:hAnsi="Times New Roman" w:cs="Times New Roman"/>
          <w:sz w:val="24"/>
          <w:szCs w:val="24"/>
        </w:rPr>
        <w:t xml:space="preserve">and urbanization </w:t>
      </w:r>
      <w:r w:rsidR="00B67E7E">
        <w:rPr>
          <w:rFonts w:ascii="Times New Roman" w:hAnsi="Times New Roman" w:cs="Times New Roman"/>
          <w:sz w:val="24"/>
          <w:szCs w:val="24"/>
        </w:rPr>
        <w:t>have been</w:t>
      </w:r>
      <w:r w:rsidR="00B67E7E" w:rsidRPr="00F015C7">
        <w:rPr>
          <w:rFonts w:ascii="Times New Roman" w:hAnsi="Times New Roman" w:cs="Times New Roman"/>
          <w:sz w:val="24"/>
          <w:szCs w:val="24"/>
        </w:rPr>
        <w:t xml:space="preserve"> well </w:t>
      </w:r>
      <w:r w:rsidR="00B67E7E">
        <w:rPr>
          <w:rFonts w:ascii="Times New Roman" w:hAnsi="Times New Roman" w:cs="Times New Roman"/>
          <w:sz w:val="24"/>
          <w:szCs w:val="24"/>
        </w:rPr>
        <w:t>document</w:t>
      </w:r>
      <w:r w:rsidR="00B67E7E" w:rsidRPr="00F015C7">
        <w:rPr>
          <w:rFonts w:ascii="Times New Roman" w:hAnsi="Times New Roman" w:cs="Times New Roman"/>
          <w:sz w:val="24"/>
          <w:szCs w:val="24"/>
        </w:rPr>
        <w:t xml:space="preserve">ed in </w:t>
      </w:r>
      <w:r w:rsidR="00B67E7E">
        <w:rPr>
          <w:rFonts w:ascii="Times New Roman" w:hAnsi="Times New Roman" w:cs="Times New Roman"/>
          <w:sz w:val="24"/>
          <w:szCs w:val="24"/>
        </w:rPr>
        <w:t xml:space="preserve">intensively </w:t>
      </w:r>
      <w:r w:rsidR="00B67E7E" w:rsidRPr="00F015C7">
        <w:rPr>
          <w:rFonts w:ascii="Times New Roman" w:hAnsi="Times New Roman" w:cs="Times New Roman"/>
          <w:sz w:val="24"/>
          <w:szCs w:val="24"/>
        </w:rPr>
        <w:t xml:space="preserve">managed areas of the boreal forest </w:t>
      </w:r>
      <w:r w:rsidR="00B67E7E">
        <w:rPr>
          <w:rFonts w:ascii="Times New Roman" w:hAnsi="Times New Roman" w:cs="Times New Roman"/>
          <w:sz w:val="24"/>
          <w:szCs w:val="24"/>
        </w:rPr>
        <w:t>(</w:t>
      </w:r>
      <w:r w:rsidR="00B67E7E" w:rsidRPr="005C4EFF">
        <w:rPr>
          <w:rFonts w:ascii="Times New Roman" w:hAnsi="Times New Roman" w:cs="Times New Roman"/>
          <w:sz w:val="24"/>
          <w:szCs w:val="24"/>
        </w:rPr>
        <w:fldChar w:fldCharType="begin"/>
      </w:r>
      <w:r w:rsidR="00B67E7E" w:rsidRPr="00F015C7">
        <w:rPr>
          <w:rFonts w:ascii="Times New Roman" w:hAnsi="Times New Roman" w:cs="Times New Roman"/>
          <w:sz w:val="24"/>
          <w:szCs w:val="24"/>
        </w:rPr>
        <w:instrText xml:space="preserve"> ADDIN ZOTERO_ITEM CSL_CITATION {"citationID":"9BdvUYhp","properties":{"formattedCitation":"(Hobson et al. 2002; Van Wilgenburg et al. 2013; Bayne et al. 2016; Hobson and Kardynal 2019)","plainCitation":"(Hobson et al. 2002; Van Wilgenburg et al. 2013; Bayne et al. 2016; Hobson and Kardynal 2019)","noteIndex":0},"citationItems":[{"id":1270,"uris":["http://zotero.org/users/3526295/items/7EINBLHJ"],"uri":["http://zotero.org/users/3526295/items/7EINBLHJ"],"itemData":{"id":1270,"type":"article-journal","title":"Large-Scale Conversion of Forest to Agriculture in the Boreal Plains of Saskatchewan","container-title":"Conservation Biology","page":"1530-1541","volume":"16","issue":"6","source":"JSTOR","archive":"JSTOR","abstract":"Despite widespread recognition of the importance of forest loss and fragmentation on biodiversity, the extent and rate of forest loss even in temperate regions remains poorly understood. We documented forest loss and assessed whether road density, rural developments, land quality for agriculture, and land ownership influenced the distribution and rate of change in forest cover for the entire boreal transition zone $(49, \\!846\\&gt;km^2)$ of Saskatchewan, Canada. We used landscape data taken from the Canadian Land Inventory database in forest cover (1996) and Landsat thematic mapper data (1994) to study changes between 1966 and 1994. Forest covered $17,\\!873\\&gt;km^2$ of the study area in 1966 and $13,\\!504\\&gt;km^2$ in 1994. This represents an overall conversion of 73% of the boreal transition zone in Saskatchewan to agriculture since European settlement and an annual deforestation rate of 0.89% over the last 28 years, a rate approximately three times the world average. Mixed-regressive, spatially autoregressive models explained a considerable portion of the variation in forest cover (r2 = 0.83) remaining on the landscape and suggested that less forest remained on lands that (1) were privately owned, (2) had soils with high suitability for agriculture, (3) had high road density, and (4) were in the southern portions of the study area. Strong spatial autocorrelation in the data indicated that areas of remaining forest tended to be spatially clustered. Our ability to predict where deforestation occurred between 1966 and 1994 was poor when we excluded the spatial autocorrelation terms from our model, but it was clear that deforestation was more likely to occur on privately owned lands than on those managed by the provincial government. Despite dramatic changes to forested areas in the boreal transition zone, and despite the importance of this area to a wide variety of forest-dwelling wildlife, no programs are in place to slow or halt deforestation.","ISSN":"0888-8892","author":[{"family":"Hobson","given":"Keith A."},{"family":"Bayne","given":"Erin M."},{"family":"Wilgenburg","given":"Steve L.","non-dropping-particle":"van"}],"issued":{"date-parts":[["2002"]]}}},{"id":1285,"uris":["http://zotero.org/users/3526295/items/QLMSGS7R"],"uri":["http://zotero.org/users/3526295/items/QLMSGS7R"],"itemData":{"id":1285,"type":"article-journal","title":"Estimated Avian Nest Loss Associated with Oil and Gas Exploration and Extraction in the Western Canadian Sedimentary Basin","container-title":"Avian Conservation and Ecology","volume":"8","issue":"2","source":"www.ace-eco.org","abstract":"Van Wilgenburg, S. L., K. A. Hobson, E. M. Bayne, and N. Koper. 2013. Estimated avian nest loss associated with oil and gas exploration and extraction in the Western Canadian Sedimentary Basin. Avian Conservation and Ecology 8(2): 9.http://dx.doi.org/10.5751/ACE-00585-080209","URL":"http://www.ace-eco.org/vol8/iss2/art9/","DOI":"10.5751/ACE-00585-080209","ISSN":"1712-6568","language":"en","author":[{"family":"Van Wilgenburg","given":"Steven"},{"family":"Hobson","given":"Keith"},{"family":"Bayne","given":"Erin"},{"family":"Koper","given":"Nicola"}],"issued":{"date-parts":[["2013",9,30]]},"accessed":{"date-parts":[["2019",9,11]]}}},{"id":1288,"uris":["http://zotero.org/users/3526295/items/TFBZY9BF"],"uri":["http://zotero.org/users/3526295/items/TFBZY9BF"],"itemData":{"id":1288,"type":"article-journal","title":"Boreal bird abundance estimates within different energy sector disturbances vary with point count radius","container-title":"The Condor","page":"376-390","volume":"118","issue":"2","source":"bioone.org","abstract":"Responses of boreal birds to changes in forest structure and composition caused by construction of well pads, seismic lines, and pipelines are poorly understood. Bird species associated with older forests are predicted to experience larger population declines with increased disturbance compared with species associated with younger or open habitats; however, point count methods may influence apparent outcomes because the proportional area of disturbed vegetation and the magnitude, uncertainty, and detection of a disturbance response by birds vary as a function of sampling area. We analyzed point count data from 12 energy sector studies and measured how disturbance type and point count radius interacted to affect 531 impact ratios (mean abundance at point counts centered within disturbances relative to abundance at point counts within forest 150–400 m from the nearest edge bordering those disturbances [59 species*3 disturbance types*3 point count radii]). We observed larger disturbance effects (impact ratios) within larger-radius point counts at well pads (100-m and unlimited-distance) and pipelines (unlimited-distance) compared with 50-m point counts at seismic lines, and within 50-m point counts at well pads relative to 50-m point counts at seismic lines. Effect uncertainty was higher at well pads and pipelines than seismic lines, and lower within larger-radius point counts. The probability of detecting a disturbance response was greater for larger-radius point counts at pipelines than for 50-m point counts at seismic lines, and within 50-m point counts at well pads relative to 50-m point counts at seismic lines. On average, a species was more likely to increase in abundance near an energy sector disturbance if the species was not associated with older (&gt;75 yr) forest stages. While the effects of disturbance varied by species and with disturbance type, the effects of pipelines and seismic lines were better detected by larger-radius point counts, while the effects of well pads were better detected by smaller-radius point counts.","DOI":"10.1650/CONDOR-15-126.1","ISSN":"0010-5422, 1938-5422","journalAbbreviation":"cond","author":[{"family":"Bayne","given":"Erin"},{"family":"Leston","given":"Lionel"},{"family":"Mahon","given":"C. Lisa"},{"family":"Sólymos","given":"Péter"},{"family":"Machtans","given":"Craig"},{"family":"Lankau","given":"Hedwig"},{"family":"Ball","given":"Jeffrey R."},{"family":"Wilgenburg","given":"Steven L. Van"},{"family":"Cumming","given":"Steve G."},{"family":"Fontaine","given":"Trish"},{"family":"Schmiegelow","given":"Fiona K. A."},{"family":"Song","given":"Samantha J."}],"issued":{"date-parts":[["2016",4]]}}},{"id":1245,"uris":["http://zotero.org/users/3526295/items/4GPJRF4L"],"uri":["http://zotero.org/users/3526295/items/4GPJRF4L"],"itemData":{"id":1245,"type":"article-journal","title":"Long-term responses of birds to the creation of a community fuel break in the western boreal forest of Canada: implications for management within protected areas","container-title":"Avian Conservation and Ecology","volume":"14","issue":"2","source":"www.ace-eco.org","abstract":"Hobson, K. A., and K. Kardynal. 2019. Long-term responses of birds to the creation of a community fuel break in the western boreal forest of Canada: implications for management within protected areas. Avian Conservation and Ecology 14(2):5. https://doi.org/10.5751/ACE-01407-140205","URL":"https://www.ace-eco.org/vol14/iss2/art5/","DOI":"10.5751/ACE-01407-140205","ISSN":"1712-6568","title-short":"Long-term responses of birds to the creation of a community fuel break in the western boreal forest of Canada","language":"en","author":[{"family":"Hobson","given":"Keith"},{"family":"Kardynal","given":"Kevin"}],"issued":{"date-parts":[["2019",7,25]]},"accessed":{"date-parts":[["2019",9,8]]}}}],"schema":"https://github.com/citation-style-language/schema/raw/master/csl-citation.json"} </w:instrText>
      </w:r>
      <w:r w:rsidR="00B67E7E" w:rsidRPr="005C4EFF">
        <w:rPr>
          <w:rFonts w:ascii="Times New Roman" w:hAnsi="Times New Roman" w:cs="Times New Roman"/>
          <w:sz w:val="24"/>
          <w:szCs w:val="24"/>
        </w:rPr>
        <w:fldChar w:fldCharType="separate"/>
      </w:r>
      <w:r w:rsidR="005E551B">
        <w:rPr>
          <w:rFonts w:ascii="Times New Roman" w:hAnsi="Times New Roman" w:cs="Times New Roman"/>
          <w:sz w:val="24"/>
          <w:szCs w:val="24"/>
        </w:rPr>
        <w:t xml:space="preserve">Mahon et al. 2014; </w:t>
      </w:r>
      <w:r w:rsidR="00B67E7E" w:rsidRPr="00F015C7">
        <w:rPr>
          <w:rFonts w:ascii="Times New Roman" w:hAnsi="Times New Roman" w:cs="Times New Roman"/>
          <w:sz w:val="24"/>
          <w:szCs w:val="24"/>
        </w:rPr>
        <w:t>Bayne et al. 2016; Hobson and Kardynal 2019)</w:t>
      </w:r>
      <w:r w:rsidR="00B67E7E" w:rsidRPr="005C4EFF">
        <w:rPr>
          <w:rFonts w:ascii="Times New Roman" w:hAnsi="Times New Roman" w:cs="Times New Roman"/>
          <w:sz w:val="24"/>
          <w:szCs w:val="24"/>
        </w:rPr>
        <w:fldChar w:fldCharType="end"/>
      </w:r>
      <w:r w:rsidR="00B67E7E" w:rsidRPr="00F015C7">
        <w:rPr>
          <w:rFonts w:ascii="Times New Roman" w:hAnsi="Times New Roman" w:cs="Times New Roman"/>
          <w:sz w:val="24"/>
          <w:szCs w:val="24"/>
        </w:rPr>
        <w:t xml:space="preserve">. </w:t>
      </w:r>
      <w:r w:rsidR="00B67E7E">
        <w:rPr>
          <w:rFonts w:ascii="Times New Roman" w:hAnsi="Times New Roman" w:cs="Times New Roman"/>
          <w:sz w:val="24"/>
          <w:szCs w:val="24"/>
        </w:rPr>
        <w:t>R</w:t>
      </w:r>
      <w:r>
        <w:rPr>
          <w:rFonts w:ascii="Times New Roman" w:hAnsi="Times New Roman" w:cs="Times New Roman"/>
          <w:sz w:val="24"/>
          <w:szCs w:val="24"/>
        </w:rPr>
        <w:t xml:space="preserve">ecent studies have </w:t>
      </w:r>
      <w:r w:rsidR="00B67E7E">
        <w:rPr>
          <w:rFonts w:ascii="Times New Roman" w:hAnsi="Times New Roman" w:cs="Times New Roman"/>
          <w:sz w:val="24"/>
          <w:szCs w:val="24"/>
        </w:rPr>
        <w:t xml:space="preserve">also </w:t>
      </w:r>
      <w:r>
        <w:rPr>
          <w:rFonts w:ascii="Times New Roman" w:hAnsi="Times New Roman" w:cs="Times New Roman"/>
          <w:sz w:val="24"/>
          <w:szCs w:val="24"/>
        </w:rPr>
        <w:t xml:space="preserve">partitioned the relative importance </w:t>
      </w:r>
      <w:r w:rsidR="00B67E7E">
        <w:rPr>
          <w:rFonts w:ascii="Times New Roman" w:hAnsi="Times New Roman" w:cs="Times New Roman"/>
          <w:sz w:val="24"/>
          <w:szCs w:val="24"/>
        </w:rPr>
        <w:t>of these and other stressors throughout the annual life cycle of migratory species</w:t>
      </w:r>
      <w:r>
        <w:rPr>
          <w:rFonts w:ascii="Times New Roman" w:hAnsi="Times New Roman" w:cs="Times New Roman"/>
          <w:sz w:val="24"/>
          <w:szCs w:val="24"/>
        </w:rPr>
        <w:t xml:space="preserve"> to provide spatially-explicit recommendations for conservation planning </w:t>
      </w:r>
      <w:r w:rsidR="00D572C6" w:rsidRPr="00D90E93">
        <w:rPr>
          <w:rFonts w:ascii="Times New Roman" w:hAnsi="Times New Roman" w:cs="Times New Roman"/>
          <w:sz w:val="24"/>
          <w:szCs w:val="24"/>
        </w:rPr>
        <w:fldChar w:fldCharType="begin"/>
      </w:r>
      <w:r w:rsidR="00D572C6" w:rsidRPr="00F015C7">
        <w:rPr>
          <w:rFonts w:ascii="Times New Roman" w:hAnsi="Times New Roman" w:cs="Times New Roman"/>
          <w:sz w:val="24"/>
          <w:szCs w:val="24"/>
        </w:rPr>
        <w:instrText xml:space="preserve"> ADDIN ZOTERO_ITEM CSL_CITATION {"citationID":"xAOgpeL5","properties":{"formattedCitation":"(Holmes 2007; Faaborg et al. 2010; Rushing et al. 2016)","plainCitation":"(Holmes 2007; Faaborg et al. 2010; Rushing et al. 2016)","noteIndex":0},"citationItems":[{"id":6,"uris":["http://zotero.org/users/3526295/items/3Z3DSCUN"],"uri":["http://zotero.org/users/3526295/items/3Z3DSCUN"],"itemData":{"id":6,"type":"article-journal","title":"Understanding population change in migratory songbirds: long-term and experimental studies of Neotropical migrants in breeding and wintering areas","container-title":"Ibis","page":"2-13","volume":"149","source":"Wiley Online Library","abstract":"Effective conservation and management of migratory bird species requires an understanding of when and how their populations are limited and regulated. Since 1969, my colleagues and I have been studying migratory songbird populations in their breeding quarters at the Hubbard Brook Experimental Forest in north-central New Hampshire, USA, and since 1986, in their winter quarters in the Greater Antilles (Jamaica). Long-term data on the abundance and demography of these populations, coupled with experimental tests of mechanisms, indicate that processes operating in the breeding area (e.g. density-dependent fecundity, food limitation) are sufficient to limit and regulate the local abundance of these species. At the same time, limiting factors operating in the non-breeding season (e.g. climate-induced food limitation in winter quarters and especially mortality during migration) also have important impacts on migrant populations. Furthermore, recent studies have shown that limiting processes during the winter period can carry over into the breeding season and affect reproductive output. These findings clearly demonstrate that to understand changes in abundance of long-distance migrant species requires knowledge of events operating throughout the annual cycle, which presents a challenge to researchers, managers and others concerned with the welfare of these species.","DOI":"10.1111/j.1474-919X.2007.00685.x","ISSN":"1474-919X","title-short":"Understanding population change in migratory songbirds","language":"en","author":[{"family":"Holmes","given":"Richard T."}],"issued":{"date-parts":[["2007",11,1]]}}},{"id":597,"uris":["http://zotero.org/users/3526295/items/S35TUYCI"],"uri":["http://zotero.org/users/3526295/items/S35TUYCI"],"itemData":{"id":597,"type":"article-journal","title":"Recent advances in understanding migration systems of New World land birds","container-title":"Ecological Monographs","page":"3-48","volume":"80","issue":"1","source":"Wiley Online Library","abstract":"Our understanding of migratory birds' year-round ecology and evolution remains patchy despite recent fundamental advances. Periodic reviews focus future research and inform conservation and management; here, we take advantage of our combined experiences working on Western Hemisphere avian migration systems to highlight recent lessons and critical gaps in knowledge. Among topics discussed are: (1) The pipeline from pure to applied researchers leaves room for improvement. (2) Population limitation and regulation includes both seasonal and between-season interactions. (3) The study of movements of small-bodied species remains a major research frontier. (4) We must increase our understanding of population connectivity. (5) With few exceptions, population regulation has barely been investigated. (6) We have increasingly integrated landscape configuration of habitats, large-scale habitat disturbances, and habitat quality impacts into models of seasonal and overall demographic success. (7) The post-breeding season (late summer for latitudinal migrants) is increasingly appreciated for its impacts on demography. (8) We recognize the diverse ways that avian brood parasites, nest predators, and food availability affect demography. (9) Source–sink and meta-population models help us understand migratory avian distributions among fragmented habitats. (10) Advances in modeling have improved estimates of annual survival and fecundity, but for few species. (11) Populations can be limited by ecological conditions in winter, but habitat needs are poorly known for most species at this time. (12) Migration tends to occupy broad spatial fronts that may change seasonally or when migrants cross major barriers. (13) En route conditions can limit migrant populations; linking migration habitat quality indicators to fitness or population consequences presents a major challenge. (14) A variety of intra-tropical Neotropical migration patterns are recognizable, but almost nothing is known about these systems beyond descriptions of a few typical species' movements. (15) Global climate change scenarios predict range and phenology shifts of Neotropical migrant bird populations that must be considered in conservation plans. Future studies will depend on new technologies and the integration of modeling with sophisticated, large-spatial-scale measurement and parameter estimation; whether the pace of research and management involving migratory birds can match the growth of environmental threats remains to be seen.","DOI":"10.1890/09-0395.1","ISSN":"1557-7015","language":"en","author":[{"family":"Faaborg","given":"John"},{"family":"Holmes","given":"Richard T."},{"family":"Anders","given":"Angela D."},{"family":"Bildstein","given":"Keith L."},{"family":"Dugger","given":"Katie M."},{"family":"Gauthreaux","given":"Sidney A."},{"family":"Heglund","given":"Patricia"},{"family":"Hobson","given":"Keith A."},{"family":"Jahn","given":"Alex E."},{"family":"Johnson","given":"Douglas H."},{"family":"Latta","given":"Steven C."},{"family":"Levey","given":"Douglas J."},{"family":"Marra","given":"Peter P."},{"family":"Merkord","given":"Christopher L."},{"family":"Nol","given":"Erica"},{"family":"Rothstein","given":"Stephen I."},{"family":"Sherry","given":"Thomas W."},{"family":"Sillett","given":"T. Scott"},{"family":"Thompson","given":"Frank R."},{"family":"Warnock","given":"Nils"}],"issued":{"date-parts":[["2010",2,1]]}}},{"id":1282,"uris":["http://zotero.org/users/3526295/items/MDQN5Q9R"],"uri":["http://zotero.org/users/3526295/items/MDQN5Q9R"],"itemData":{"id":1282,"type":"article-journal","title":"Quantifying drivers of population dynamics for a migratory bird throughout the annual cycle","container-title":"Proceedings of the Royal Society B: Biological Sciences","page":"20152846","volume":"283","issue":"1823","source":"royalsocietypublishing.org (Atypon)","abstract":"Worldwide, migratory species are undergoing rapid declines but understanding the factors driving these declines is hindered by missing information about migratory connectivity and the lack of data to quantify environmental processes across the annual cycle. Here, we combined range-wide information about migratory connectivity with global remote-sensing data to quantify the relative importance of breeding and non-breeding environmental processes to persistent long-term population declines of a migratory songbird, the wood thrush (Hylocichla mustelina). Consistent with theoretical predictions about population limitation of migratory birds, our results suggest that habitat loss and climate have contributed to the observed declines in wood thrush breeding abundance, yet the relative importance of breeding versus non-breeding factors is population-specific. For example, high-abundance core breeding populations appear to be more limited by habitat loss, whereas low-abundance, peripheral populations appear to be limited by climate-driven seasonal interactions. Further, our analysis indicates that the relative impact of breeding habitat loss is at least three to six times greater than the impact of equivalent non-breeding habitat loss and therefore the steepest regional declines have likely been driven by the loss of breeding habitat. These results underscore the need for population-specific conservation strategies implemented throughout the annual cycle to reverse long-term declines.","DOI":"10.1098/rspb.2015.2846","journalAbbreviation":"Proceedings of the Royal Society B: Biological Sciences","author":[{"family":"Rushing","given":"Clark S."},{"family":"Ryder","given":"Thomas B."},{"family":"Marra","given":"Peter P."}],"issued":{"date-parts":[["2016",1,27]]}}}],"schema":"https://github.com/citation-style-language/schema/raw/master/csl-citation.json"} </w:instrText>
      </w:r>
      <w:r w:rsidR="00D572C6" w:rsidRPr="00D90E93">
        <w:rPr>
          <w:rFonts w:ascii="Times New Roman" w:hAnsi="Times New Roman" w:cs="Times New Roman"/>
          <w:sz w:val="24"/>
          <w:szCs w:val="24"/>
        </w:rPr>
        <w:fldChar w:fldCharType="separate"/>
      </w:r>
      <w:r w:rsidR="00D572C6" w:rsidRPr="00F015C7">
        <w:rPr>
          <w:rFonts w:ascii="Times New Roman" w:hAnsi="Times New Roman" w:cs="Times New Roman"/>
          <w:sz w:val="24"/>
          <w:szCs w:val="24"/>
        </w:rPr>
        <w:t>(</w:t>
      </w:r>
      <w:r w:rsidR="00C66ADA" w:rsidRPr="00F015C7">
        <w:rPr>
          <w:rFonts w:ascii="Times New Roman" w:hAnsi="Times New Roman" w:cs="Times New Roman"/>
          <w:sz w:val="24"/>
          <w:szCs w:val="24"/>
        </w:rPr>
        <w:t xml:space="preserve">i.e. breeding ground vs. migration vs. wintering grounds: </w:t>
      </w:r>
      <w:r w:rsidR="00D572C6" w:rsidRPr="00F015C7">
        <w:rPr>
          <w:rFonts w:ascii="Times New Roman" w:hAnsi="Times New Roman" w:cs="Times New Roman"/>
          <w:sz w:val="24"/>
          <w:szCs w:val="24"/>
        </w:rPr>
        <w:t>Holmes 2007; Faaborg et al. 2010; Rushing et al. 2016)</w:t>
      </w:r>
      <w:r w:rsidR="00D572C6" w:rsidRPr="00D90E93">
        <w:rPr>
          <w:rFonts w:ascii="Times New Roman" w:hAnsi="Times New Roman" w:cs="Times New Roman"/>
          <w:sz w:val="24"/>
          <w:szCs w:val="24"/>
        </w:rPr>
        <w:fldChar w:fldCharType="end"/>
      </w:r>
      <w:r w:rsidR="00D572C6" w:rsidRPr="00F015C7">
        <w:rPr>
          <w:rFonts w:ascii="Times New Roman" w:hAnsi="Times New Roman" w:cs="Times New Roman"/>
          <w:sz w:val="24"/>
          <w:szCs w:val="24"/>
        </w:rPr>
        <w:t>.</w:t>
      </w:r>
      <w:r w:rsidR="00630F94" w:rsidRPr="00F015C7">
        <w:rPr>
          <w:rFonts w:ascii="Times New Roman" w:hAnsi="Times New Roman" w:cs="Times New Roman"/>
          <w:sz w:val="24"/>
          <w:szCs w:val="24"/>
        </w:rPr>
        <w:t xml:space="preserve"> </w:t>
      </w:r>
      <w:r w:rsidR="00C66ADA" w:rsidRPr="00F015C7">
        <w:rPr>
          <w:rFonts w:ascii="Times New Roman" w:hAnsi="Times New Roman" w:cs="Times New Roman"/>
          <w:sz w:val="24"/>
          <w:szCs w:val="24"/>
        </w:rPr>
        <w:t>However</w:t>
      </w:r>
      <w:r w:rsidR="00B67E7E">
        <w:rPr>
          <w:rFonts w:ascii="Times New Roman" w:hAnsi="Times New Roman" w:cs="Times New Roman"/>
          <w:sz w:val="24"/>
          <w:szCs w:val="24"/>
        </w:rPr>
        <w:t>,</w:t>
      </w:r>
      <w:r w:rsidR="00C66ADA" w:rsidRPr="00F015C7">
        <w:rPr>
          <w:rFonts w:ascii="Times New Roman" w:hAnsi="Times New Roman" w:cs="Times New Roman"/>
          <w:sz w:val="24"/>
          <w:szCs w:val="24"/>
        </w:rPr>
        <w:t xml:space="preserve"> i</w:t>
      </w:r>
      <w:r w:rsidR="009B58EF" w:rsidRPr="00F015C7">
        <w:rPr>
          <w:rFonts w:ascii="Times New Roman" w:hAnsi="Times New Roman" w:cs="Times New Roman"/>
          <w:sz w:val="24"/>
          <w:szCs w:val="24"/>
        </w:rPr>
        <w:t>n unmanaged areas of the boreal forest</w:t>
      </w:r>
      <w:r w:rsidR="00C66ADA" w:rsidRPr="00F015C7">
        <w:rPr>
          <w:rFonts w:ascii="Times New Roman" w:hAnsi="Times New Roman" w:cs="Times New Roman"/>
          <w:sz w:val="24"/>
          <w:szCs w:val="24"/>
        </w:rPr>
        <w:t>,</w:t>
      </w:r>
      <w:r w:rsidR="003D6F4D">
        <w:rPr>
          <w:rFonts w:ascii="Times New Roman" w:hAnsi="Times New Roman" w:cs="Times New Roman"/>
          <w:sz w:val="24"/>
          <w:szCs w:val="24"/>
        </w:rPr>
        <w:t xml:space="preserve"> natural succession and</w:t>
      </w:r>
      <w:r w:rsidR="009B58EF" w:rsidRPr="00F015C7">
        <w:rPr>
          <w:rFonts w:ascii="Times New Roman" w:hAnsi="Times New Roman" w:cs="Times New Roman"/>
          <w:sz w:val="24"/>
          <w:szCs w:val="24"/>
        </w:rPr>
        <w:t xml:space="preserve"> natural disturbances such as forest fires</w:t>
      </w:r>
      <w:r w:rsidR="00990D86" w:rsidRPr="00F015C7">
        <w:rPr>
          <w:rFonts w:ascii="Times New Roman" w:hAnsi="Times New Roman" w:cs="Times New Roman"/>
          <w:sz w:val="24"/>
          <w:szCs w:val="24"/>
        </w:rPr>
        <w:t xml:space="preserve">, </w:t>
      </w:r>
      <w:r w:rsidR="005C4EFF">
        <w:rPr>
          <w:rFonts w:ascii="Times New Roman" w:hAnsi="Times New Roman" w:cs="Times New Roman"/>
          <w:sz w:val="24"/>
          <w:szCs w:val="24"/>
        </w:rPr>
        <w:t>dieback</w:t>
      </w:r>
      <w:r w:rsidR="00334589">
        <w:rPr>
          <w:rFonts w:ascii="Times New Roman" w:hAnsi="Times New Roman" w:cs="Times New Roman"/>
          <w:sz w:val="24"/>
          <w:szCs w:val="24"/>
        </w:rPr>
        <w:t>s</w:t>
      </w:r>
      <w:r w:rsidR="00BB0B7E" w:rsidRPr="00F015C7">
        <w:rPr>
          <w:rFonts w:ascii="Times New Roman" w:hAnsi="Times New Roman" w:cs="Times New Roman"/>
          <w:sz w:val="24"/>
          <w:szCs w:val="24"/>
        </w:rPr>
        <w:t>,</w:t>
      </w:r>
      <w:r w:rsidR="009B58EF" w:rsidRPr="00F015C7">
        <w:rPr>
          <w:rFonts w:ascii="Times New Roman" w:hAnsi="Times New Roman" w:cs="Times New Roman"/>
          <w:sz w:val="24"/>
          <w:szCs w:val="24"/>
        </w:rPr>
        <w:t xml:space="preserve"> and insect outbreaks are </w:t>
      </w:r>
      <w:r w:rsidR="00990D86" w:rsidRPr="00F015C7">
        <w:rPr>
          <w:rFonts w:ascii="Times New Roman" w:hAnsi="Times New Roman" w:cs="Times New Roman"/>
          <w:sz w:val="24"/>
          <w:szCs w:val="24"/>
        </w:rPr>
        <w:t xml:space="preserve">the </w:t>
      </w:r>
      <w:r w:rsidR="009B58EF" w:rsidRPr="00F015C7">
        <w:rPr>
          <w:rFonts w:ascii="Times New Roman" w:hAnsi="Times New Roman" w:cs="Times New Roman"/>
          <w:sz w:val="24"/>
          <w:szCs w:val="24"/>
        </w:rPr>
        <w:t xml:space="preserve">primary drivers of </w:t>
      </w:r>
      <w:r w:rsidR="00EC4D65">
        <w:rPr>
          <w:rFonts w:ascii="Times New Roman" w:hAnsi="Times New Roman" w:cs="Times New Roman"/>
          <w:sz w:val="24"/>
          <w:szCs w:val="24"/>
        </w:rPr>
        <w:t>habitat change</w:t>
      </w:r>
      <w:r w:rsidR="002019A5" w:rsidRPr="00F015C7">
        <w:rPr>
          <w:rFonts w:ascii="Times New Roman" w:hAnsi="Times New Roman" w:cs="Times New Roman"/>
          <w:sz w:val="24"/>
          <w:szCs w:val="24"/>
        </w:rPr>
        <w:t xml:space="preserve"> </w:t>
      </w:r>
      <w:r w:rsidR="00990D86" w:rsidRPr="005C4EFF">
        <w:rPr>
          <w:rFonts w:ascii="Times New Roman" w:hAnsi="Times New Roman" w:cs="Times New Roman"/>
          <w:sz w:val="24"/>
          <w:szCs w:val="24"/>
        </w:rPr>
        <w:fldChar w:fldCharType="begin"/>
      </w:r>
      <w:r w:rsidR="00990D86" w:rsidRPr="00F015C7">
        <w:rPr>
          <w:rFonts w:ascii="Times New Roman" w:hAnsi="Times New Roman" w:cs="Times New Roman"/>
          <w:sz w:val="24"/>
          <w:szCs w:val="24"/>
        </w:rPr>
        <w:instrText xml:space="preserve"> ADDIN ZOTERO_ITEM CSL_CITATION {"citationID":"9WbABgia","properties":{"formattedCitation":"(Brandt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instrText>
      </w:r>
      <w:r w:rsidR="00990D86" w:rsidRPr="005C4EFF">
        <w:rPr>
          <w:rFonts w:ascii="Times New Roman" w:hAnsi="Times New Roman" w:cs="Times New Roman"/>
          <w:sz w:val="24"/>
          <w:szCs w:val="24"/>
        </w:rPr>
        <w:fldChar w:fldCharType="separate"/>
      </w:r>
      <w:r w:rsidR="00990D86" w:rsidRPr="00F015C7">
        <w:rPr>
          <w:rFonts w:ascii="Times New Roman" w:hAnsi="Times New Roman" w:cs="Times New Roman"/>
          <w:sz w:val="24"/>
          <w:szCs w:val="24"/>
        </w:rPr>
        <w:t>(Brandt et al. 2013)</w:t>
      </w:r>
      <w:r w:rsidR="00990D86" w:rsidRPr="005C4EFF">
        <w:rPr>
          <w:rFonts w:ascii="Times New Roman" w:hAnsi="Times New Roman" w:cs="Times New Roman"/>
          <w:sz w:val="24"/>
          <w:szCs w:val="24"/>
        </w:rPr>
        <w:fldChar w:fldCharType="end"/>
      </w:r>
      <w:r w:rsidR="009B58EF" w:rsidRPr="00F015C7">
        <w:rPr>
          <w:rFonts w:ascii="Times New Roman" w:hAnsi="Times New Roman" w:cs="Times New Roman"/>
          <w:sz w:val="24"/>
          <w:szCs w:val="24"/>
        </w:rPr>
        <w:t xml:space="preserve">. </w:t>
      </w:r>
      <w:r w:rsidR="002019A5" w:rsidRPr="00F015C7">
        <w:rPr>
          <w:rFonts w:ascii="Times New Roman" w:hAnsi="Times New Roman" w:cs="Times New Roman"/>
          <w:sz w:val="24"/>
          <w:szCs w:val="24"/>
        </w:rPr>
        <w:t>Unfortunately,</w:t>
      </w:r>
      <w:r w:rsidR="00F83C84" w:rsidRPr="00F015C7">
        <w:rPr>
          <w:rFonts w:ascii="Times New Roman" w:hAnsi="Times New Roman" w:cs="Times New Roman"/>
          <w:sz w:val="24"/>
          <w:szCs w:val="24"/>
        </w:rPr>
        <w:t xml:space="preserve"> there</w:t>
      </w:r>
      <w:r w:rsidR="00A37FDF" w:rsidRPr="00F015C7">
        <w:rPr>
          <w:rFonts w:ascii="Times New Roman" w:hAnsi="Times New Roman" w:cs="Times New Roman"/>
          <w:sz w:val="24"/>
          <w:szCs w:val="24"/>
        </w:rPr>
        <w:t xml:space="preserve"> are</w:t>
      </w:r>
      <w:r w:rsidR="002019A5" w:rsidRPr="00F015C7">
        <w:rPr>
          <w:rFonts w:ascii="Times New Roman" w:hAnsi="Times New Roman" w:cs="Times New Roman"/>
          <w:sz w:val="24"/>
          <w:szCs w:val="24"/>
        </w:rPr>
        <w:t xml:space="preserve"> </w:t>
      </w:r>
      <w:r w:rsidR="00A871D9" w:rsidRPr="00F015C7">
        <w:rPr>
          <w:rFonts w:ascii="Times New Roman" w:hAnsi="Times New Roman" w:cs="Times New Roman"/>
          <w:sz w:val="24"/>
          <w:szCs w:val="24"/>
        </w:rPr>
        <w:t>few l</w:t>
      </w:r>
      <w:r w:rsidR="002019A5" w:rsidRPr="00F015C7">
        <w:rPr>
          <w:rFonts w:ascii="Times New Roman" w:hAnsi="Times New Roman" w:cs="Times New Roman"/>
          <w:sz w:val="24"/>
          <w:szCs w:val="24"/>
        </w:rPr>
        <w:t xml:space="preserve">ong-term studies on population trends in </w:t>
      </w:r>
      <w:r w:rsidR="00F83C84" w:rsidRPr="00F015C7">
        <w:rPr>
          <w:rFonts w:ascii="Times New Roman" w:hAnsi="Times New Roman" w:cs="Times New Roman"/>
          <w:sz w:val="24"/>
          <w:szCs w:val="24"/>
        </w:rPr>
        <w:t xml:space="preserve">these </w:t>
      </w:r>
      <w:r w:rsidR="005C4EFF">
        <w:rPr>
          <w:rFonts w:ascii="Times New Roman" w:hAnsi="Times New Roman" w:cs="Times New Roman"/>
          <w:sz w:val="24"/>
          <w:szCs w:val="24"/>
        </w:rPr>
        <w:t xml:space="preserve">northern </w:t>
      </w:r>
      <w:r w:rsidR="00F83C84" w:rsidRPr="00F015C7">
        <w:rPr>
          <w:rFonts w:ascii="Times New Roman" w:hAnsi="Times New Roman" w:cs="Times New Roman"/>
          <w:sz w:val="24"/>
          <w:szCs w:val="24"/>
        </w:rPr>
        <w:t>regions</w:t>
      </w:r>
      <w:r w:rsidR="00820AC9" w:rsidRPr="00F015C7">
        <w:rPr>
          <w:rFonts w:ascii="Times New Roman" w:hAnsi="Times New Roman" w:cs="Times New Roman"/>
          <w:sz w:val="24"/>
          <w:szCs w:val="24"/>
        </w:rPr>
        <w:t xml:space="preserve"> (</w:t>
      </w:r>
      <w:r w:rsidR="00334589">
        <w:rPr>
          <w:rFonts w:ascii="Times New Roman" w:hAnsi="Times New Roman" w:cs="Times New Roman"/>
          <w:sz w:val="24"/>
          <w:szCs w:val="24"/>
        </w:rPr>
        <w:t>e.g.</w:t>
      </w:r>
      <w:r w:rsidR="00820AC9" w:rsidRPr="00F015C7">
        <w:rPr>
          <w:rFonts w:ascii="Times New Roman" w:hAnsi="Times New Roman" w:cs="Times New Roman"/>
          <w:sz w:val="24"/>
          <w:szCs w:val="24"/>
        </w:rPr>
        <w:t xml:space="preserve"> </w:t>
      </w:r>
      <w:r w:rsidR="004E06C2" w:rsidRPr="005C4EFF">
        <w:rPr>
          <w:rFonts w:ascii="Times New Roman" w:hAnsi="Times New Roman" w:cs="Times New Roman"/>
          <w:sz w:val="24"/>
          <w:szCs w:val="24"/>
        </w:rPr>
        <w:fldChar w:fldCharType="begin"/>
      </w:r>
      <w:r w:rsidR="004E06C2" w:rsidRPr="00F015C7">
        <w:rPr>
          <w:rFonts w:ascii="Times New Roman" w:hAnsi="Times New Roman" w:cs="Times New Roman"/>
          <w:sz w:val="24"/>
          <w:szCs w:val="24"/>
        </w:rPr>
        <w:instrText xml:space="preserve"> ADDIN ZOTERO_ITEM CSL_CITATION {"citationID":"o78qV9ts","properties":{"formattedCitation":"(Blancher et al. 2009; Machtans et al. 2014; Desrochers and Drolet 2017; Handel and Sauer 2017)","plainCitation":"(Blancher et al. 2009; Machtans et al. 2014; Desrochers and Drolet 2017; Handel and Sauer 2017)","noteIndex":0},"citationItems":[{"id":1291,"uris":["http://zotero.org/users/3526295/items/VRT3YZ54"],"uri":["http://zotero.org/users/3526295/items/VRT3YZ54"],"itemData":{"id":1291,"type":"article-journal","title":"Population trend status of Ontario’s forest birds","container-title":"The Forestry Chronicle","page":"184-201","volume":"85","issue":"2","source":"pubs.cif-ifc.org (Atypon)","abstract":"Recent population trends of Ontario’s forest birds were assessed by integrating results across 8 bird surveys to provide an estimate of trend status for all of Ontario, and for 2 forested regions of Ontario separately. Surveys with mid- and longterm trends were relied on most extensively in this assessment. Comparison of the first and second Breeding Bird Atlases was especially important for estimating trends in northern forests, but overall reliability of status assessments in the north was considered poor due to limited coverage and significant potential for bias. Trends of most forest birds were stable or positive at the Ontario-wide scale, with trends at least as positive as forest birds elsewhere in North America, and showing more positive trends overall than birds of agricultural landscapes. Nevertheless, individual species trends ranged from large declines to large increases, and several forest birds have been added to Species at Risk lists largely because of population declines. There were few differences in trend status among forest birds grouped by habitat association or migratory guild, although all 5 aerial insectivore species have declined. Better monitoring coverage of the boreal will be needed if improved reliability of trends is desired in the near future.  Key words: Ontario, forest birds, boreal forest, population trend, bird surveys, monitoring reliability","DOI":"10.5558/tfc85184-2","ISSN":"0015-7546","journalAbbreviation":"The Forestry Chronicle","author":[{"family":"Blancher","given":"Peter J"},{"family":"Phoenix","given":"R. Dean"},{"family":"Badzinski","given":"Debra S"},{"family":"Cadman","given":"Michael D"},{"family":"Crewe","given":"Tara L"},{"family":"Downes","given":"Constance M"},{"family":"Fillman","given":"Don"},{"family":"Francis","given":"Charles M"},{"family":"Hughes","given":"Jack"},{"family":"Hussell","given":"David J.T."},{"family":"Lepage","given":"Denis"},{"family":"McCracken","given":"Jon D"},{"family":"McNicol","given":"Donald K"},{"family":"Pond","given":"Bruce A"},{"family":"Ross","given":"R. Ken"},{"family":"Russell","given":"Rich"},{"family":"Venier","given":"Lisa A"},{"family":"Weeber","given":"Russ C"}],"issued":{"date-parts":[["2009",3,1]]}}},{"id":1265,"uris":["http://zotero.org/users/3526295/items/32S4VCWI"],"uri":["http://zotero.org/users/3526295/items/32S4VCWI"],"itemData":{"id":1265,"type":"article-journal","title":"How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1294,"uris":["http://zotero.org/users/3526295/items/MDSYGRNJ"],"uri":["http://zotero.org/users/3526295/items/MDSYGRNJ"],"itemData":{"id":1294,"type":"article-journal","title":"Le Programme de surveillance des oiseaux nicheurs de la Forêt Montmorency : une nouvelle source de tendances des populations d’oiseaux nicheurs pour la forêt boréale au Québec","container-title":"Le Naturaliste canadien","page":"61-74","volume":"141","issue":"2","source":"www.erudit.org","abstract":"Monitoring of breeding bird populations in the boreal forest is an important but difficult task, and despite the wide range of bird surveys conducted in Québec (Canada), population trends for this region remain imprecise. The present study provides a new set of trend estimates based on a 20-year dataset from the Forêt Montmorency, located in the boreal forest zone (balsam fir—white birch domain), 70 km north of Québec City. Regardless of preferred forest successional stage, the abundance of most species recorded in this area has remained stable or increased since 1995. These trends appear to be linked to recent local changes in habitats, such as forest management. The population trends for the Forêt Montmorency concord weakly, but generally positively, with those obtained over a similar time period by the Breeding Bird Survey, and by the Tadoussac and McGill bird observatories. The population trends from this monitoring program suggest either a strong regional variation in the status of the species considered, or a possible misunderstanding of the actual status of bird populations due to insufficient monitoring throughout the boreal forest.","DOI":"https://doi.org/10.7202/1039737ar","ISSN":"0028-0798, 1929-3208","title-short":"Le Programme de surveillance des oiseaux nicheurs de la Forêt Montmorency","journalAbbreviation":"natcan","language":"fr","author":[{"family":"Desrochers","given":"André"},{"family":"Drolet","given":"Bruno"}],"issued":{"date-parts":[["2017"]]}}},{"id":1251,"uris":["http://zotero.org/users/3526295/items/8IVLRKS8"],"uri":["http://zotero.org/users/3526295/items/8IVLRKS8"],"itemData":{"id":1251,"type":"article-journal","title":"Combined analysis of roadside and off-road breeding bird survey data to assess population change in AlaskaAnalyse combinée des données d'inventaire des oiseaux nicheurs sur route et hors route pour évaluer les variations de populations en AlaskaAlaskan breeding bird population trends","container-title":"The Condor","page":"557-575","volume":"119","issue":"3","source":"academic.oup.com","abstract":"Abstract.  Management interest in North American birds has increasingly focused on species that breed in Alaska, USA, and Canada, where habitats are changing ra","DOI":"10.1650/CONDOR-17-67.1","ISSN":"0010-5422","journalAbbreviation":"Condor","language":"en","author":[{"family":"Handel","given":"Colleen M."},{"family":"Sauer","given":"John R."}],"issued":{"date-parts":[["2017",8,1]]}}}],"schema":"https://github.com/citation-style-language/schema/raw/master/csl-citation.json"} </w:instrText>
      </w:r>
      <w:r w:rsidR="004E06C2" w:rsidRPr="005C4EFF">
        <w:rPr>
          <w:rFonts w:ascii="Times New Roman" w:hAnsi="Times New Roman" w:cs="Times New Roman"/>
          <w:sz w:val="24"/>
          <w:szCs w:val="24"/>
        </w:rPr>
        <w:fldChar w:fldCharType="separate"/>
      </w:r>
      <w:r w:rsidR="004E06C2" w:rsidRPr="00F015C7">
        <w:rPr>
          <w:rFonts w:ascii="Times New Roman" w:hAnsi="Times New Roman" w:cs="Times New Roman"/>
          <w:sz w:val="24"/>
          <w:szCs w:val="24"/>
        </w:rPr>
        <w:t xml:space="preserve">Machtans et al. 2014; </w:t>
      </w:r>
      <w:r w:rsidR="004E06C2" w:rsidRPr="00C46E9B">
        <w:rPr>
          <w:rFonts w:ascii="Times New Roman" w:hAnsi="Times New Roman" w:cs="Times New Roman"/>
          <w:sz w:val="24"/>
          <w:szCs w:val="24"/>
          <w:highlight w:val="yellow"/>
        </w:rPr>
        <w:t>Desrochers and Drolet 2017; Handel and Sauer 2017</w:t>
      </w:r>
      <w:r w:rsidR="004E06C2" w:rsidRPr="00F015C7">
        <w:rPr>
          <w:rFonts w:ascii="Times New Roman" w:hAnsi="Times New Roman" w:cs="Times New Roman"/>
          <w:sz w:val="24"/>
          <w:szCs w:val="24"/>
        </w:rPr>
        <w:t>)</w:t>
      </w:r>
      <w:r w:rsidR="004E06C2" w:rsidRPr="005C4EFF">
        <w:rPr>
          <w:rFonts w:ascii="Times New Roman" w:hAnsi="Times New Roman" w:cs="Times New Roman"/>
          <w:sz w:val="24"/>
          <w:szCs w:val="24"/>
        </w:rPr>
        <w:fldChar w:fldCharType="end"/>
      </w:r>
      <w:r w:rsidR="005C4EFF">
        <w:rPr>
          <w:rFonts w:ascii="Times New Roman" w:hAnsi="Times New Roman" w:cs="Times New Roman"/>
          <w:sz w:val="24"/>
          <w:szCs w:val="24"/>
        </w:rPr>
        <w:t xml:space="preserve">, which makes it </w:t>
      </w:r>
      <w:r w:rsidR="00334589">
        <w:rPr>
          <w:rFonts w:ascii="Times New Roman" w:hAnsi="Times New Roman" w:cs="Times New Roman"/>
          <w:sz w:val="24"/>
          <w:szCs w:val="24"/>
        </w:rPr>
        <w:t xml:space="preserve">hard </w:t>
      </w:r>
      <w:r w:rsidR="00802AB9" w:rsidRPr="00F015C7">
        <w:rPr>
          <w:rFonts w:ascii="Times New Roman" w:hAnsi="Times New Roman" w:cs="Times New Roman"/>
          <w:sz w:val="24"/>
          <w:szCs w:val="24"/>
        </w:rPr>
        <w:t xml:space="preserve">to </w:t>
      </w:r>
      <w:r w:rsidR="00334589">
        <w:rPr>
          <w:rFonts w:ascii="Times New Roman" w:hAnsi="Times New Roman" w:cs="Times New Roman"/>
          <w:sz w:val="24"/>
          <w:szCs w:val="24"/>
        </w:rPr>
        <w:t xml:space="preserve">quantify relative importance of these events throughout </w:t>
      </w:r>
      <w:r w:rsidR="0096708D">
        <w:rPr>
          <w:rFonts w:ascii="Times New Roman" w:hAnsi="Times New Roman" w:cs="Times New Roman"/>
          <w:sz w:val="24"/>
          <w:szCs w:val="24"/>
        </w:rPr>
        <w:t xml:space="preserve">the </w:t>
      </w:r>
      <w:r w:rsidR="00334589">
        <w:rPr>
          <w:rFonts w:ascii="Times New Roman" w:hAnsi="Times New Roman" w:cs="Times New Roman"/>
          <w:sz w:val="24"/>
          <w:szCs w:val="24"/>
        </w:rPr>
        <w:t>annual life cycle</w:t>
      </w:r>
      <w:r w:rsidR="0096708D">
        <w:rPr>
          <w:rFonts w:ascii="Times New Roman" w:hAnsi="Times New Roman" w:cs="Times New Roman"/>
          <w:sz w:val="24"/>
          <w:szCs w:val="24"/>
        </w:rPr>
        <w:t xml:space="preserve"> of these species</w:t>
      </w:r>
      <w:r w:rsidR="00802AB9" w:rsidRPr="00F015C7">
        <w:rPr>
          <w:rFonts w:ascii="Times New Roman" w:hAnsi="Times New Roman" w:cs="Times New Roman"/>
          <w:sz w:val="24"/>
          <w:szCs w:val="24"/>
        </w:rPr>
        <w:t>.</w:t>
      </w:r>
      <w:r w:rsidR="00820AC9" w:rsidRPr="00F015C7">
        <w:rPr>
          <w:rFonts w:ascii="Times New Roman" w:hAnsi="Times New Roman" w:cs="Times New Roman"/>
          <w:sz w:val="24"/>
          <w:szCs w:val="24"/>
        </w:rPr>
        <w:t xml:space="preserve"> </w:t>
      </w:r>
      <w:commentRangeStart w:id="4"/>
      <w:del w:id="5" w:author="Hache,Samuel [Yel]" w:date="2020-01-19T11:42:00Z">
        <w:r w:rsidR="00334589" w:rsidDel="00F5546F">
          <w:rPr>
            <w:rFonts w:ascii="Times New Roman" w:hAnsi="Times New Roman" w:cs="Times New Roman"/>
            <w:sz w:val="24"/>
            <w:szCs w:val="24"/>
          </w:rPr>
          <w:delText>Documenting these effects is particularly important to better anticipate climate change,</w:delText>
        </w:r>
        <w:r w:rsidR="00820AC9" w:rsidRPr="00F015C7" w:rsidDel="00F5546F">
          <w:rPr>
            <w:rFonts w:ascii="Times New Roman" w:hAnsi="Times New Roman" w:cs="Times New Roman"/>
            <w:sz w:val="24"/>
            <w:szCs w:val="24"/>
          </w:rPr>
          <w:delText xml:space="preserve"> </w:delText>
        </w:r>
        <w:r w:rsidR="00C46E9B" w:rsidDel="00F5546F">
          <w:rPr>
            <w:rFonts w:ascii="Times New Roman" w:hAnsi="Times New Roman" w:cs="Times New Roman"/>
            <w:sz w:val="24"/>
            <w:szCs w:val="24"/>
          </w:rPr>
          <w:lastRenderedPageBreak/>
          <w:delText xml:space="preserve">the effects of </w:delText>
        </w:r>
        <w:r w:rsidR="00820AC9" w:rsidRPr="00F015C7" w:rsidDel="00F5546F">
          <w:rPr>
            <w:rFonts w:ascii="Times New Roman" w:hAnsi="Times New Roman" w:cs="Times New Roman"/>
            <w:sz w:val="24"/>
            <w:szCs w:val="24"/>
          </w:rPr>
          <w:delText xml:space="preserve">which </w:delText>
        </w:r>
        <w:r w:rsidR="00334589" w:rsidDel="00F5546F">
          <w:rPr>
            <w:rFonts w:ascii="Times New Roman" w:hAnsi="Times New Roman" w:cs="Times New Roman"/>
            <w:sz w:val="24"/>
            <w:szCs w:val="24"/>
          </w:rPr>
          <w:delText>are</w:delText>
        </w:r>
        <w:r w:rsidR="00F83C84" w:rsidRPr="00F015C7" w:rsidDel="00F5546F">
          <w:rPr>
            <w:rFonts w:ascii="Times New Roman" w:hAnsi="Times New Roman" w:cs="Times New Roman"/>
            <w:sz w:val="24"/>
            <w:szCs w:val="24"/>
          </w:rPr>
          <w:delText xml:space="preserve"> predicted to </w:delText>
        </w:r>
        <w:r w:rsidR="00334589" w:rsidDel="00F5546F">
          <w:rPr>
            <w:rFonts w:ascii="Times New Roman" w:hAnsi="Times New Roman" w:cs="Times New Roman"/>
            <w:sz w:val="24"/>
            <w:szCs w:val="24"/>
          </w:rPr>
          <w:delText>be of larger magnitude in northern boreal regions</w:delText>
        </w:r>
        <w:r w:rsidR="00837B04" w:rsidRPr="00F015C7" w:rsidDel="00F5546F">
          <w:rPr>
            <w:rFonts w:ascii="Times New Roman" w:hAnsi="Times New Roman" w:cs="Times New Roman"/>
            <w:sz w:val="24"/>
            <w:szCs w:val="24"/>
          </w:rPr>
          <w:delText xml:space="preserve"> </w:delText>
        </w:r>
        <w:r w:rsidR="00837B04" w:rsidRPr="00334589" w:rsidDel="00F5546F">
          <w:rPr>
            <w:rFonts w:ascii="Times New Roman" w:hAnsi="Times New Roman" w:cs="Times New Roman"/>
            <w:sz w:val="24"/>
            <w:szCs w:val="24"/>
          </w:rPr>
          <w:fldChar w:fldCharType="begin"/>
        </w:r>
        <w:r w:rsidR="004E06C2" w:rsidRPr="00F015C7" w:rsidDel="00F5546F">
          <w:rPr>
            <w:rFonts w:ascii="Times New Roman" w:hAnsi="Times New Roman" w:cs="Times New Roman"/>
            <w:sz w:val="24"/>
            <w:szCs w:val="24"/>
          </w:rPr>
          <w:delInstrText xml:space="preserve"> ADDIN ZOTERO_ITEM CSL_CITATION {"citationID":"qeDmv5nx","properties":{"formattedCitation":"(Brandt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delInstrText>
        </w:r>
        <w:r w:rsidR="00837B04" w:rsidRPr="00334589" w:rsidDel="00F5546F">
          <w:rPr>
            <w:rFonts w:ascii="Times New Roman" w:hAnsi="Times New Roman" w:cs="Times New Roman"/>
            <w:sz w:val="24"/>
            <w:szCs w:val="24"/>
          </w:rPr>
          <w:fldChar w:fldCharType="separate"/>
        </w:r>
        <w:r w:rsidR="00837B04" w:rsidRPr="00C46E9B" w:rsidDel="00F5546F">
          <w:rPr>
            <w:rFonts w:ascii="Times New Roman" w:hAnsi="Times New Roman" w:cs="Times New Roman"/>
            <w:sz w:val="24"/>
            <w:szCs w:val="24"/>
            <w:highlight w:val="yellow"/>
          </w:rPr>
          <w:delText>(Brandt et al.</w:delText>
        </w:r>
        <w:r w:rsidR="00837B04" w:rsidRPr="00F015C7" w:rsidDel="00F5546F">
          <w:rPr>
            <w:rFonts w:ascii="Times New Roman" w:hAnsi="Times New Roman" w:cs="Times New Roman"/>
            <w:sz w:val="24"/>
            <w:szCs w:val="24"/>
          </w:rPr>
          <w:delText xml:space="preserve"> 2013)</w:delText>
        </w:r>
        <w:r w:rsidR="00837B04" w:rsidRPr="00334589" w:rsidDel="00F5546F">
          <w:rPr>
            <w:rFonts w:ascii="Times New Roman" w:hAnsi="Times New Roman" w:cs="Times New Roman"/>
            <w:sz w:val="24"/>
            <w:szCs w:val="24"/>
          </w:rPr>
          <w:fldChar w:fldCharType="end"/>
        </w:r>
        <w:r w:rsidR="00837B04" w:rsidRPr="00F015C7" w:rsidDel="00F5546F">
          <w:rPr>
            <w:rFonts w:ascii="Times New Roman" w:hAnsi="Times New Roman" w:cs="Times New Roman"/>
            <w:sz w:val="24"/>
            <w:szCs w:val="24"/>
          </w:rPr>
          <w:delText xml:space="preserve">. </w:delText>
        </w:r>
        <w:commentRangeEnd w:id="4"/>
        <w:r w:rsidR="00510AD4" w:rsidDel="00F5546F">
          <w:rPr>
            <w:rStyle w:val="CommentReference"/>
          </w:rPr>
          <w:commentReference w:id="4"/>
        </w:r>
      </w:del>
    </w:p>
    <w:p w14:paraId="34F1A7EF" w14:textId="5158D883" w:rsidR="00460BED" w:rsidRPr="0096708D" w:rsidRDefault="004E06C2" w:rsidP="0096708D">
      <w:pPr>
        <w:spacing w:line="480" w:lineRule="auto"/>
        <w:rPr>
          <w:rFonts w:ascii="Times New Roman" w:hAnsi="Times New Roman" w:cs="Times New Roman"/>
          <w:sz w:val="24"/>
          <w:szCs w:val="24"/>
        </w:rPr>
      </w:pPr>
      <w:r w:rsidRPr="00F015C7">
        <w:rPr>
          <w:rFonts w:ascii="Times New Roman" w:hAnsi="Times New Roman" w:cs="Times New Roman"/>
          <w:sz w:val="24"/>
          <w:szCs w:val="24"/>
        </w:rPr>
        <w:tab/>
      </w:r>
      <w:commentRangeStart w:id="6"/>
      <w:commentRangeStart w:id="7"/>
      <w:commentRangeStart w:id="8"/>
      <w:del w:id="9" w:author="Hache,Samuel [Yel]" w:date="2020-01-19T16:31:00Z">
        <w:r w:rsidR="00A6258C" w:rsidRPr="00F015C7" w:rsidDel="00A321B9">
          <w:rPr>
            <w:rFonts w:ascii="Times New Roman" w:hAnsi="Times New Roman" w:cs="Times New Roman"/>
            <w:sz w:val="24"/>
            <w:szCs w:val="24"/>
          </w:rPr>
          <w:delText>Eastern</w:delText>
        </w:r>
        <w:commentRangeEnd w:id="6"/>
        <w:r w:rsidR="00686E6B" w:rsidDel="00A321B9">
          <w:rPr>
            <w:rStyle w:val="CommentReference"/>
          </w:rPr>
          <w:commentReference w:id="6"/>
        </w:r>
        <w:commentRangeEnd w:id="7"/>
        <w:r w:rsidR="003D6F4D" w:rsidDel="00A321B9">
          <w:rPr>
            <w:rStyle w:val="CommentReference"/>
          </w:rPr>
          <w:commentReference w:id="7"/>
        </w:r>
        <w:r w:rsidR="002B56A9" w:rsidRPr="00F015C7" w:rsidDel="00A321B9">
          <w:rPr>
            <w:rFonts w:ascii="Times New Roman" w:hAnsi="Times New Roman" w:cs="Times New Roman"/>
            <w:sz w:val="24"/>
            <w:szCs w:val="24"/>
          </w:rPr>
          <w:delText xml:space="preserve"> </w:delText>
        </w:r>
        <w:commentRangeStart w:id="10"/>
        <w:r w:rsidR="002B56A9" w:rsidRPr="00F015C7" w:rsidDel="00A321B9">
          <w:rPr>
            <w:rFonts w:ascii="Times New Roman" w:hAnsi="Times New Roman" w:cs="Times New Roman"/>
            <w:sz w:val="24"/>
            <w:szCs w:val="24"/>
          </w:rPr>
          <w:delText>spruce</w:delText>
        </w:r>
        <w:commentRangeEnd w:id="10"/>
        <w:r w:rsidR="00C55BA2" w:rsidDel="00A321B9">
          <w:rPr>
            <w:rStyle w:val="CommentReference"/>
          </w:rPr>
          <w:commentReference w:id="10"/>
        </w:r>
        <w:r w:rsidR="002B56A9" w:rsidRPr="00F015C7" w:rsidDel="00A321B9">
          <w:rPr>
            <w:rFonts w:ascii="Times New Roman" w:hAnsi="Times New Roman" w:cs="Times New Roman"/>
            <w:sz w:val="24"/>
            <w:szCs w:val="24"/>
          </w:rPr>
          <w:delText xml:space="preserve"> budworm</w:delText>
        </w:r>
        <w:r w:rsidR="00DA1E2C" w:rsidRPr="00F015C7" w:rsidDel="00A321B9">
          <w:rPr>
            <w:rFonts w:ascii="Times New Roman" w:hAnsi="Times New Roman" w:cs="Times New Roman"/>
            <w:sz w:val="24"/>
            <w:szCs w:val="24"/>
          </w:rPr>
          <w:delText xml:space="preserve"> </w:delText>
        </w:r>
        <w:r w:rsidRPr="00F015C7" w:rsidDel="00A321B9">
          <w:rPr>
            <w:rFonts w:ascii="Times New Roman" w:hAnsi="Times New Roman" w:cs="Times New Roman"/>
            <w:sz w:val="24"/>
            <w:szCs w:val="24"/>
          </w:rPr>
          <w:delText>(</w:delText>
        </w:r>
        <w:r w:rsidR="002B56A9" w:rsidRPr="00F015C7" w:rsidDel="00A321B9">
          <w:rPr>
            <w:rFonts w:ascii="Times New Roman" w:hAnsi="Times New Roman" w:cs="Times New Roman"/>
            <w:i/>
            <w:iCs/>
            <w:sz w:val="24"/>
            <w:szCs w:val="24"/>
          </w:rPr>
          <w:delText>Choristoneura fumiferana</w:delText>
        </w:r>
        <w:r w:rsidR="002B56A9" w:rsidRPr="00F015C7" w:rsidDel="00A321B9">
          <w:rPr>
            <w:rFonts w:ascii="Times New Roman" w:hAnsi="Times New Roman" w:cs="Times New Roman"/>
            <w:sz w:val="24"/>
            <w:szCs w:val="24"/>
          </w:rPr>
          <w:delText xml:space="preserve"> Clem</w:delText>
        </w:r>
        <w:r w:rsidR="00A6258C" w:rsidRPr="00F015C7" w:rsidDel="00A321B9">
          <w:rPr>
            <w:rFonts w:ascii="Times New Roman" w:hAnsi="Times New Roman" w:cs="Times New Roman"/>
            <w:sz w:val="24"/>
            <w:szCs w:val="24"/>
          </w:rPr>
          <w:delText>ens</w:delText>
        </w:r>
        <w:r w:rsidRPr="00F015C7" w:rsidDel="00A321B9">
          <w:rPr>
            <w:rFonts w:ascii="Times New Roman" w:hAnsi="Times New Roman" w:cs="Times New Roman"/>
            <w:sz w:val="24"/>
            <w:szCs w:val="24"/>
          </w:rPr>
          <w:delText xml:space="preserve">; </w:delText>
        </w:r>
        <w:r w:rsidR="002B56A9" w:rsidRPr="00F015C7" w:rsidDel="00A321B9">
          <w:rPr>
            <w:rFonts w:ascii="Times New Roman" w:hAnsi="Times New Roman" w:cs="Times New Roman"/>
            <w:sz w:val="24"/>
            <w:szCs w:val="24"/>
          </w:rPr>
          <w:delText xml:space="preserve">hereafter budworm) </w:delText>
        </w:r>
      </w:del>
      <w:del w:id="11" w:author="Hache,Samuel [Yel]" w:date="2020-01-19T16:27:00Z">
        <w:r w:rsidR="00BB0B7E" w:rsidRPr="00F015C7" w:rsidDel="00A321B9">
          <w:rPr>
            <w:rFonts w:ascii="Times New Roman" w:hAnsi="Times New Roman" w:cs="Times New Roman"/>
            <w:sz w:val="24"/>
            <w:szCs w:val="24"/>
          </w:rPr>
          <w:delText>damaged</w:delText>
        </w:r>
        <w:r w:rsidR="008F2DEE" w:rsidRPr="00F015C7" w:rsidDel="00A321B9">
          <w:rPr>
            <w:rFonts w:ascii="Times New Roman" w:hAnsi="Times New Roman" w:cs="Times New Roman"/>
            <w:sz w:val="24"/>
            <w:szCs w:val="24"/>
          </w:rPr>
          <w:delText xml:space="preserve"> </w:delText>
        </w:r>
        <w:r w:rsidR="00BC6F16" w:rsidRPr="00F015C7" w:rsidDel="00A321B9">
          <w:rPr>
            <w:rFonts w:ascii="Times New Roman" w:hAnsi="Times New Roman" w:cs="Times New Roman"/>
            <w:sz w:val="24"/>
            <w:szCs w:val="24"/>
          </w:rPr>
          <w:delText>2.4 million hectares in the Northwest Territories</w:delText>
        </w:r>
        <w:r w:rsidR="00FB4CED" w:rsidRPr="00F015C7" w:rsidDel="00A321B9">
          <w:rPr>
            <w:rFonts w:ascii="Times New Roman" w:hAnsi="Times New Roman" w:cs="Times New Roman"/>
            <w:sz w:val="24"/>
            <w:szCs w:val="24"/>
          </w:rPr>
          <w:delText xml:space="preserve"> between 2002 and 2003</w:delText>
        </w:r>
        <w:r w:rsidR="0096708D" w:rsidDel="00A321B9">
          <w:rPr>
            <w:rFonts w:ascii="Times New Roman" w:hAnsi="Times New Roman" w:cs="Times New Roman"/>
            <w:sz w:val="24"/>
            <w:szCs w:val="24"/>
          </w:rPr>
          <w:delText xml:space="preserve"> and such outbreaks occur throughout the boreal forest on a </w:delText>
        </w:r>
        <w:r w:rsidR="003D6F4D" w:rsidDel="00A321B9">
          <w:rPr>
            <w:rFonts w:ascii="Times New Roman" w:hAnsi="Times New Roman" w:cs="Times New Roman"/>
            <w:sz w:val="24"/>
            <w:szCs w:val="24"/>
          </w:rPr>
          <w:delText>30-40</w:delText>
        </w:r>
        <w:r w:rsidR="0096708D" w:rsidDel="00A321B9">
          <w:rPr>
            <w:rFonts w:ascii="Times New Roman" w:hAnsi="Times New Roman" w:cs="Times New Roman"/>
            <w:sz w:val="24"/>
            <w:szCs w:val="24"/>
          </w:rPr>
          <w:delText xml:space="preserve"> year cycle (</w:delText>
        </w:r>
        <w:r w:rsidR="003D6F4D" w:rsidRPr="00694490" w:rsidDel="00A321B9">
          <w:rPr>
            <w:rFonts w:ascii="Times New Roman" w:hAnsi="Times New Roman" w:cs="Times New Roman"/>
            <w:sz w:val="24"/>
            <w:szCs w:val="24"/>
            <w:highlight w:val="yellow"/>
          </w:rPr>
          <w:delText>NRCAN</w:delText>
        </w:r>
        <w:r w:rsidR="0096708D" w:rsidDel="00A321B9">
          <w:rPr>
            <w:rFonts w:ascii="Times New Roman" w:hAnsi="Times New Roman" w:cs="Times New Roman"/>
            <w:sz w:val="24"/>
            <w:szCs w:val="24"/>
          </w:rPr>
          <w:delText>)</w:delText>
        </w:r>
        <w:r w:rsidR="00BC6F16" w:rsidRPr="0096708D" w:rsidDel="00A321B9">
          <w:rPr>
            <w:rFonts w:ascii="Times New Roman" w:hAnsi="Times New Roman" w:cs="Times New Roman"/>
            <w:sz w:val="24"/>
            <w:szCs w:val="24"/>
          </w:rPr>
          <w:delText xml:space="preserve">. </w:delText>
        </w:r>
      </w:del>
      <w:commentRangeEnd w:id="8"/>
      <w:r w:rsidR="008715F5">
        <w:rPr>
          <w:rStyle w:val="CommentReference"/>
        </w:rPr>
        <w:commentReference w:id="8"/>
      </w:r>
      <w:del w:id="12" w:author="Hache,Samuel [Yel]" w:date="2020-01-19T16:27:00Z">
        <w:r w:rsidR="0096708D" w:rsidDel="00A321B9">
          <w:rPr>
            <w:rFonts w:ascii="Times New Roman" w:hAnsi="Times New Roman" w:cs="Times New Roman"/>
            <w:sz w:val="24"/>
            <w:szCs w:val="24"/>
          </w:rPr>
          <w:delText xml:space="preserve">These disturbances </w:delText>
        </w:r>
        <w:r w:rsidR="00460BED" w:rsidRPr="0096708D" w:rsidDel="00A321B9">
          <w:rPr>
            <w:rFonts w:ascii="Times New Roman" w:hAnsi="Times New Roman" w:cs="Times New Roman"/>
            <w:sz w:val="24"/>
            <w:szCs w:val="24"/>
          </w:rPr>
          <w:delText>ha</w:delText>
        </w:r>
        <w:r w:rsidR="0096708D" w:rsidDel="00A321B9">
          <w:rPr>
            <w:rFonts w:ascii="Times New Roman" w:hAnsi="Times New Roman" w:cs="Times New Roman"/>
            <w:sz w:val="24"/>
            <w:szCs w:val="24"/>
          </w:rPr>
          <w:delText>ve</w:delText>
        </w:r>
        <w:r w:rsidR="00460BED" w:rsidRPr="0096708D" w:rsidDel="00A321B9">
          <w:rPr>
            <w:rFonts w:ascii="Times New Roman" w:hAnsi="Times New Roman" w:cs="Times New Roman"/>
            <w:sz w:val="24"/>
            <w:szCs w:val="24"/>
          </w:rPr>
          <w:delText xml:space="preserve"> positive</w:delText>
        </w:r>
        <w:r w:rsidR="0096708D" w:rsidDel="00A321B9">
          <w:rPr>
            <w:rFonts w:ascii="Times New Roman" w:hAnsi="Times New Roman" w:cs="Times New Roman"/>
            <w:sz w:val="24"/>
            <w:szCs w:val="24"/>
          </w:rPr>
          <w:delText>,</w:delText>
        </w:r>
        <w:r w:rsidR="00460BED" w:rsidRPr="0096708D" w:rsidDel="00A321B9">
          <w:rPr>
            <w:rFonts w:ascii="Times New Roman" w:hAnsi="Times New Roman" w:cs="Times New Roman"/>
            <w:sz w:val="24"/>
            <w:szCs w:val="24"/>
          </w:rPr>
          <w:delText xml:space="preserve"> negative</w:delText>
        </w:r>
        <w:r w:rsidR="0096708D" w:rsidDel="00A321B9">
          <w:rPr>
            <w:rFonts w:ascii="Times New Roman" w:hAnsi="Times New Roman" w:cs="Times New Roman"/>
            <w:sz w:val="24"/>
            <w:szCs w:val="24"/>
          </w:rPr>
          <w:delText>, as well as short- and long-term</w:delText>
        </w:r>
        <w:r w:rsidR="00460BED" w:rsidRPr="0096708D" w:rsidDel="00A321B9">
          <w:rPr>
            <w:rFonts w:ascii="Times New Roman" w:hAnsi="Times New Roman" w:cs="Times New Roman"/>
            <w:sz w:val="24"/>
            <w:szCs w:val="24"/>
          </w:rPr>
          <w:delText xml:space="preserve"> effects on bird populations</w:delText>
        </w:r>
        <w:r w:rsidR="0096708D" w:rsidDel="00A321B9">
          <w:rPr>
            <w:rFonts w:ascii="Times New Roman" w:hAnsi="Times New Roman" w:cs="Times New Roman"/>
            <w:sz w:val="24"/>
            <w:szCs w:val="24"/>
          </w:rPr>
          <w:delText xml:space="preserve"> that differ across spatial scales (</w:delText>
        </w:r>
        <w:r w:rsidR="0096708D" w:rsidRPr="000C4B09" w:rsidDel="00A321B9">
          <w:rPr>
            <w:rFonts w:ascii="Times New Roman" w:hAnsi="Times New Roman" w:cs="Times New Roman"/>
            <w:sz w:val="24"/>
            <w:szCs w:val="24"/>
            <w:highlight w:val="yellow"/>
          </w:rPr>
          <w:delText>REF</w:delText>
        </w:r>
        <w:r w:rsidR="0096708D" w:rsidDel="00A321B9">
          <w:rPr>
            <w:rFonts w:ascii="Times New Roman" w:hAnsi="Times New Roman" w:cs="Times New Roman"/>
            <w:sz w:val="24"/>
            <w:szCs w:val="24"/>
          </w:rPr>
          <w:delText>)</w:delText>
        </w:r>
        <w:r w:rsidR="00460BED" w:rsidRPr="0096708D" w:rsidDel="00A321B9">
          <w:rPr>
            <w:rFonts w:ascii="Times New Roman" w:hAnsi="Times New Roman" w:cs="Times New Roman"/>
            <w:sz w:val="24"/>
            <w:szCs w:val="24"/>
          </w:rPr>
          <w:delText xml:space="preserve">. </w:delText>
        </w:r>
      </w:del>
      <w:r w:rsidR="00A321B9" w:rsidRPr="00F015C7">
        <w:rPr>
          <w:rFonts w:ascii="Times New Roman" w:hAnsi="Times New Roman" w:cs="Times New Roman"/>
          <w:sz w:val="24"/>
          <w:szCs w:val="24"/>
        </w:rPr>
        <w:t>Eastern spruce budworm (</w:t>
      </w:r>
      <w:proofErr w:type="spellStart"/>
      <w:r w:rsidR="00A321B9" w:rsidRPr="00F015C7">
        <w:rPr>
          <w:rFonts w:ascii="Times New Roman" w:hAnsi="Times New Roman" w:cs="Times New Roman"/>
          <w:i/>
          <w:iCs/>
          <w:sz w:val="24"/>
          <w:szCs w:val="24"/>
        </w:rPr>
        <w:t>Choristoneura</w:t>
      </w:r>
      <w:proofErr w:type="spellEnd"/>
      <w:r w:rsidR="00A321B9" w:rsidRPr="00F015C7">
        <w:rPr>
          <w:rFonts w:ascii="Times New Roman" w:hAnsi="Times New Roman" w:cs="Times New Roman"/>
          <w:i/>
          <w:iCs/>
          <w:sz w:val="24"/>
          <w:szCs w:val="24"/>
        </w:rPr>
        <w:t xml:space="preserve"> </w:t>
      </w:r>
      <w:proofErr w:type="spellStart"/>
      <w:r w:rsidR="00A321B9" w:rsidRPr="00F015C7">
        <w:rPr>
          <w:rFonts w:ascii="Times New Roman" w:hAnsi="Times New Roman" w:cs="Times New Roman"/>
          <w:i/>
          <w:iCs/>
          <w:sz w:val="24"/>
          <w:szCs w:val="24"/>
        </w:rPr>
        <w:t>fumiferana</w:t>
      </w:r>
      <w:proofErr w:type="spellEnd"/>
      <w:r w:rsidR="00A321B9" w:rsidRPr="00F015C7">
        <w:rPr>
          <w:rFonts w:ascii="Times New Roman" w:hAnsi="Times New Roman" w:cs="Times New Roman"/>
          <w:sz w:val="24"/>
          <w:szCs w:val="24"/>
        </w:rPr>
        <w:t xml:space="preserve"> Clemens) </w:t>
      </w:r>
      <w:r w:rsidR="0096708D">
        <w:rPr>
          <w:rFonts w:ascii="Times New Roman" w:hAnsi="Times New Roman" w:cs="Times New Roman"/>
          <w:sz w:val="24"/>
          <w:szCs w:val="24"/>
        </w:rPr>
        <w:t xml:space="preserve">outbreaks </w:t>
      </w:r>
      <w:r w:rsidR="001E28B5">
        <w:rPr>
          <w:rFonts w:ascii="Times New Roman" w:hAnsi="Times New Roman" w:cs="Times New Roman"/>
          <w:sz w:val="24"/>
          <w:szCs w:val="24"/>
        </w:rPr>
        <w:t xml:space="preserve">create </w:t>
      </w:r>
      <w:r w:rsidR="0096708D">
        <w:rPr>
          <w:rFonts w:ascii="Times New Roman" w:hAnsi="Times New Roman" w:cs="Times New Roman"/>
          <w:sz w:val="24"/>
          <w:szCs w:val="24"/>
        </w:rPr>
        <w:t xml:space="preserve">resources pulses </w:t>
      </w:r>
      <w:r w:rsidR="001E28B5">
        <w:rPr>
          <w:rFonts w:ascii="Times New Roman" w:hAnsi="Times New Roman" w:cs="Times New Roman"/>
          <w:sz w:val="24"/>
          <w:szCs w:val="24"/>
        </w:rPr>
        <w:t xml:space="preserve">that result in positive functional and numerical responses in many </w:t>
      </w:r>
      <w:r w:rsidR="001E28B5" w:rsidRPr="0096708D">
        <w:rPr>
          <w:rFonts w:ascii="Times New Roman" w:hAnsi="Times New Roman" w:cs="Times New Roman"/>
          <w:sz w:val="24"/>
          <w:szCs w:val="24"/>
        </w:rPr>
        <w:t>“budworm</w:t>
      </w:r>
      <w:r w:rsidR="00664F84">
        <w:rPr>
          <w:rFonts w:ascii="Times New Roman" w:hAnsi="Times New Roman" w:cs="Times New Roman"/>
          <w:sz w:val="24"/>
          <w:szCs w:val="24"/>
        </w:rPr>
        <w:t xml:space="preserve"> </w:t>
      </w:r>
      <w:r w:rsidR="001E28B5" w:rsidRPr="0096708D">
        <w:rPr>
          <w:rFonts w:ascii="Times New Roman" w:hAnsi="Times New Roman" w:cs="Times New Roman"/>
          <w:sz w:val="24"/>
          <w:szCs w:val="24"/>
        </w:rPr>
        <w:t>specialists”</w:t>
      </w:r>
      <w:r w:rsidR="001E28B5">
        <w:rPr>
          <w:rFonts w:ascii="Times New Roman" w:hAnsi="Times New Roman" w:cs="Times New Roman"/>
          <w:sz w:val="24"/>
          <w:szCs w:val="24"/>
        </w:rPr>
        <w:t xml:space="preserve">, e.g. </w:t>
      </w:r>
      <w:r w:rsidR="00667AAC" w:rsidRPr="0096708D">
        <w:rPr>
          <w:rFonts w:ascii="Times New Roman" w:hAnsi="Times New Roman" w:cs="Times New Roman"/>
          <w:sz w:val="24"/>
          <w:szCs w:val="24"/>
        </w:rPr>
        <w:t xml:space="preserve"> Cape May Warbler (</w:t>
      </w:r>
      <w:proofErr w:type="spellStart"/>
      <w:r w:rsidR="00667AAC" w:rsidRPr="007D0BBA">
        <w:rPr>
          <w:rFonts w:ascii="Times New Roman" w:hAnsi="Times New Roman" w:cs="Times New Roman"/>
          <w:i/>
          <w:sz w:val="24"/>
          <w:szCs w:val="24"/>
        </w:rPr>
        <w:t>Setophaga</w:t>
      </w:r>
      <w:proofErr w:type="spellEnd"/>
      <w:r w:rsidR="00667AAC" w:rsidRPr="007D0BBA">
        <w:rPr>
          <w:rFonts w:ascii="Times New Roman" w:hAnsi="Times New Roman" w:cs="Times New Roman"/>
          <w:i/>
          <w:sz w:val="24"/>
          <w:szCs w:val="24"/>
        </w:rPr>
        <w:t xml:space="preserve"> </w:t>
      </w:r>
      <w:proofErr w:type="spellStart"/>
      <w:r w:rsidR="00667AAC" w:rsidRPr="007D0BBA">
        <w:rPr>
          <w:rFonts w:ascii="Times New Roman" w:hAnsi="Times New Roman" w:cs="Times New Roman"/>
          <w:i/>
          <w:sz w:val="24"/>
          <w:szCs w:val="24"/>
        </w:rPr>
        <w:t>tigrina</w:t>
      </w:r>
      <w:proofErr w:type="spellEnd"/>
      <w:r w:rsidR="00667AAC" w:rsidRPr="007D0BBA">
        <w:rPr>
          <w:rFonts w:ascii="Times New Roman" w:hAnsi="Times New Roman" w:cs="Times New Roman"/>
          <w:sz w:val="24"/>
          <w:szCs w:val="24"/>
        </w:rPr>
        <w:t>)</w:t>
      </w:r>
      <w:r w:rsidR="00A321B9">
        <w:rPr>
          <w:rFonts w:ascii="Times New Roman" w:hAnsi="Times New Roman" w:cs="Times New Roman"/>
          <w:sz w:val="24"/>
          <w:szCs w:val="24"/>
        </w:rPr>
        <w:t xml:space="preserve"> and</w:t>
      </w:r>
      <w:r w:rsidR="00667AAC" w:rsidRPr="007D0BBA">
        <w:rPr>
          <w:rFonts w:ascii="Times New Roman" w:hAnsi="Times New Roman" w:cs="Times New Roman"/>
          <w:sz w:val="24"/>
          <w:szCs w:val="24"/>
        </w:rPr>
        <w:t xml:space="preserve"> Bay‐breasted warbler (</w:t>
      </w:r>
      <w:proofErr w:type="spellStart"/>
      <w:r w:rsidR="00667AAC" w:rsidRPr="007D0BBA">
        <w:rPr>
          <w:rFonts w:ascii="Times New Roman" w:hAnsi="Times New Roman" w:cs="Times New Roman"/>
          <w:i/>
          <w:sz w:val="24"/>
          <w:szCs w:val="24"/>
        </w:rPr>
        <w:t>Setophaga</w:t>
      </w:r>
      <w:proofErr w:type="spellEnd"/>
      <w:r w:rsidR="00667AAC" w:rsidRPr="007D0BBA">
        <w:rPr>
          <w:rFonts w:ascii="Times New Roman" w:hAnsi="Times New Roman" w:cs="Times New Roman"/>
          <w:i/>
          <w:sz w:val="24"/>
          <w:szCs w:val="24"/>
        </w:rPr>
        <w:t xml:space="preserve"> </w:t>
      </w:r>
      <w:proofErr w:type="spellStart"/>
      <w:r w:rsidR="00667AAC" w:rsidRPr="007D0BBA">
        <w:rPr>
          <w:rFonts w:ascii="Times New Roman" w:hAnsi="Times New Roman" w:cs="Times New Roman"/>
          <w:i/>
          <w:sz w:val="24"/>
          <w:szCs w:val="24"/>
        </w:rPr>
        <w:t>castanea</w:t>
      </w:r>
      <w:proofErr w:type="spellEnd"/>
      <w:r w:rsidR="00A321B9">
        <w:rPr>
          <w:rFonts w:ascii="Times New Roman" w:hAnsi="Times New Roman" w:cs="Times New Roman"/>
          <w:sz w:val="24"/>
          <w:szCs w:val="24"/>
        </w:rPr>
        <w:t xml:space="preserve">; </w:t>
      </w:r>
      <w:proofErr w:type="spellStart"/>
      <w:r w:rsidR="001E28B5" w:rsidRPr="007D0BBA">
        <w:rPr>
          <w:rFonts w:ascii="Times New Roman" w:hAnsi="Times New Roman" w:cs="Times New Roman"/>
          <w:sz w:val="24"/>
          <w:szCs w:val="24"/>
        </w:rPr>
        <w:t>Venier</w:t>
      </w:r>
      <w:proofErr w:type="spellEnd"/>
      <w:r w:rsidR="001E28B5" w:rsidRPr="007D0BBA">
        <w:rPr>
          <w:rFonts w:ascii="Times New Roman" w:hAnsi="Times New Roman" w:cs="Times New Roman"/>
          <w:sz w:val="24"/>
          <w:szCs w:val="24"/>
        </w:rPr>
        <w:t xml:space="preserve"> et al. 2009</w:t>
      </w:r>
      <w:r w:rsidR="00667AAC" w:rsidRPr="007D0BBA">
        <w:rPr>
          <w:rFonts w:ascii="Times New Roman" w:hAnsi="Times New Roman" w:cs="Times New Roman"/>
          <w:sz w:val="24"/>
          <w:szCs w:val="24"/>
        </w:rPr>
        <w:fldChar w:fldCharType="begin"/>
      </w:r>
      <w:r w:rsidR="00667AAC" w:rsidRPr="007D0BBA">
        <w:rPr>
          <w:rFonts w:ascii="Times New Roman" w:hAnsi="Times New Roman" w:cs="Times New Roman"/>
          <w:sz w:val="24"/>
          <w:szCs w:val="24"/>
        </w:rPr>
        <w:instrText xml:space="preserve"> ADDIN ZOTERO_ITEM CSL_CITATION {"citationID":"o4ZTCzIb","properties":{"formattedCitation":"(Venier et al. 2009; Drever et al. 2018)","plainCitation":"(Venier et al. 2009; Drever et al. 2018)","noteIndex":0},"citationItems":[{"id":1305,"uris":["http://zotero.org/users/3526295/items/3ST4VTGA"],"uri":["http://zotero.org/users/3526295/items/3ST4VTGA"],"itemData":{"id":1305,"type":"article-journal","title":"Effects of Spruce Budworm (&lt;i&gt;Choristoneura fumiferana&lt;/I&gt; (Clem.)) Outbreaks on Boreal Mixed-Wood Bird Communities","container-title":"Avian Conservation and Ecology","volume":"4","issue":"1","source":"www.ace-eco.org","abstract":"Venier, L. A., J. L. Pearce, D. R. Fillman, D. K. McNicol, and D. A. Welsh. 2009. Effects of spruce budworm (Choristoneura fumiferana (Clem.)) outbreaks on boreal mixed-wood bird communities. Avian Conservation and Ecology - Écologie et conservation des oiseaux 4(1): 3.http://dx.doi.org/10.5751/ACE-00296-040103","URL":"http://www.ace-eco.org/vol4/iss1/art3/","DOI":"10.5751/ACE-00296-040103","ISSN":"1712-6568","language":"en","author":[{"family":"Venier","given":"Lisa"},{"family":"Pearce","given":"Jennie"},{"family":"Fillman","given":"Don"},{"family":"McNicol","given":"Don"},{"family":"Welsh","given":"Dan"}],"issued":{"date-parts":[["2009",6,22]]},"accessed":{"date-parts":[["2019",9,12]]}}},{"id":1317,"uris":["http://zotero.org/users/3526295/items/IGFZF7JV"],"uri":["http://zotero.org/users/3526295/items/IGFZF7JV"],"itemData":{"id":1317,"type":"article-journal","title":"Cross-scale effects of spruce budworm outbreaks on boreal warblers in eastern Canada","container-title":"Ecology and Evolution","page":"7334-7345","volume":"8","issue":"15","source":"onlinelibrary.wiley.com (Atypon)","abstract":"Abstract Insect outbreaks are major natural disturbance events that affect communities of forest birds, either directly by affecting the food supply or indirectly by changing the vegetation composition of forest canopies. An examination of correlations between measures of bird and insect abundance across different spatial scales and over varying time lag effects may provide insight into underlying mechanisms. We developed a hierarchical Bayesian model to assess correlations between counts of eight warbler species from the Breeding Bird Survey in eastern Canada, 1966 to 2009, with the presence of spruce budworm (Choristoneura fumiferana Clem.) at immediate local scales and time-lagged regional scales, as measured by extent of defoliation on host tree species. Budworm-associated species Cape May warbler (Setophaga tigrina), bay-breasted warbler (Setophaga castanea), and Tennessee warbler (Oreothlypis peregrina) responded strongly and positively to both local and regional effects. In contrast, non-budworm-associated species, Blackburnian warbler (Setophaga fusca), magnolia warbler (Setophaga magnolia), Canada warbler (Cardellina canadensis), black-throated blue warbler (Setophaga caerulescens), and black-throated green warbler (Setophaga virens), only responded to regional effects in a manner that varied across eastern Canada. The complex responses by forest birds to insect outbreaks involve both increased numerical responses to food supply and to longer term responses to changes in forest structure and composition. These effects can vary across spatial scales and be captured in hierarchical population models, which can serve to disentangle common trends from data when examining drivers of population dynamics like forest management or climate change.","DOI":"10.1002/ece3.4244","ISSN":"2045-7758","journalAbbreviation":"Ecology and Evolution","author":[{"family":"Drever","given":"Mark C."},{"family":"Smith","given":"Adam C."},{"family":"Venier","given":"Lisa A."},{"family":"Sleep","given":"Darren J.H."},{"family":"MacLean","given":"David A."}],"issued":{"date-parts":[["2018",8,1]]}}}],"schema":"https://github.com/citation-style-language/schema/raw/master/csl-citation.json"} </w:instrText>
      </w:r>
      <w:r w:rsidR="00667AAC" w:rsidRPr="007D0BBA">
        <w:rPr>
          <w:rFonts w:ascii="Times New Roman" w:hAnsi="Times New Roman" w:cs="Times New Roman"/>
          <w:sz w:val="24"/>
          <w:szCs w:val="24"/>
        </w:rPr>
        <w:fldChar w:fldCharType="separate"/>
      </w:r>
      <w:r w:rsidR="00667AAC" w:rsidRPr="007D0BBA">
        <w:rPr>
          <w:rFonts w:ascii="Times New Roman" w:hAnsi="Times New Roman" w:cs="Times New Roman"/>
          <w:sz w:val="24"/>
          <w:szCs w:val="24"/>
        </w:rPr>
        <w:t xml:space="preserve">; </w:t>
      </w:r>
      <w:r w:rsidR="00667AAC" w:rsidRPr="00694490">
        <w:rPr>
          <w:rFonts w:ascii="Times New Roman" w:hAnsi="Times New Roman" w:cs="Times New Roman"/>
          <w:sz w:val="24"/>
          <w:szCs w:val="24"/>
          <w:highlight w:val="yellow"/>
        </w:rPr>
        <w:t>Drever et al. 2018</w:t>
      </w:r>
      <w:r w:rsidR="00667AAC" w:rsidRPr="007D0BBA">
        <w:rPr>
          <w:rFonts w:ascii="Times New Roman" w:hAnsi="Times New Roman" w:cs="Times New Roman"/>
          <w:sz w:val="24"/>
          <w:szCs w:val="24"/>
        </w:rPr>
        <w:t>)</w:t>
      </w:r>
      <w:r w:rsidR="00667AAC" w:rsidRPr="007D0BBA">
        <w:rPr>
          <w:rFonts w:ascii="Times New Roman" w:hAnsi="Times New Roman" w:cs="Times New Roman"/>
          <w:sz w:val="24"/>
          <w:szCs w:val="24"/>
        </w:rPr>
        <w:fldChar w:fldCharType="end"/>
      </w:r>
      <w:r w:rsidR="00667AAC" w:rsidRPr="007D0BBA">
        <w:rPr>
          <w:rFonts w:ascii="Times New Roman" w:hAnsi="Times New Roman" w:cs="Times New Roman"/>
          <w:sz w:val="24"/>
          <w:szCs w:val="24"/>
        </w:rPr>
        <w:t>.</w:t>
      </w:r>
      <w:r w:rsidR="009D0029" w:rsidRPr="007D0BBA">
        <w:rPr>
          <w:rFonts w:ascii="Times New Roman" w:hAnsi="Times New Roman" w:cs="Times New Roman"/>
          <w:sz w:val="24"/>
          <w:szCs w:val="24"/>
        </w:rPr>
        <w:t xml:space="preserve"> </w:t>
      </w:r>
      <w:r w:rsidR="001E28B5" w:rsidRPr="007D0BBA">
        <w:rPr>
          <w:rFonts w:ascii="Times New Roman" w:hAnsi="Times New Roman" w:cs="Times New Roman"/>
          <w:sz w:val="24"/>
          <w:szCs w:val="24"/>
        </w:rPr>
        <w:t xml:space="preserve">During the years following the </w:t>
      </w:r>
      <w:commentRangeStart w:id="13"/>
      <w:r w:rsidR="007D0BBA" w:rsidRPr="007D0BBA">
        <w:rPr>
          <w:rFonts w:ascii="Times New Roman" w:hAnsi="Times New Roman" w:cs="Times New Roman"/>
          <w:sz w:val="24"/>
          <w:szCs w:val="24"/>
        </w:rPr>
        <w:t xml:space="preserve">repeated </w:t>
      </w:r>
      <w:r w:rsidR="001E28B5" w:rsidRPr="007D0BBA">
        <w:rPr>
          <w:rFonts w:ascii="Times New Roman" w:hAnsi="Times New Roman" w:cs="Times New Roman"/>
          <w:sz w:val="24"/>
          <w:szCs w:val="24"/>
        </w:rPr>
        <w:t>outbreak</w:t>
      </w:r>
      <w:r w:rsidR="007D0BBA" w:rsidRPr="007D0BBA">
        <w:rPr>
          <w:rFonts w:ascii="Times New Roman" w:hAnsi="Times New Roman" w:cs="Times New Roman"/>
          <w:sz w:val="24"/>
          <w:szCs w:val="24"/>
        </w:rPr>
        <w:t>s</w:t>
      </w:r>
      <w:r w:rsidR="001E28B5" w:rsidRPr="007D0BBA">
        <w:rPr>
          <w:rFonts w:ascii="Times New Roman" w:hAnsi="Times New Roman" w:cs="Times New Roman"/>
          <w:sz w:val="24"/>
          <w:szCs w:val="24"/>
        </w:rPr>
        <w:t xml:space="preserve"> (</w:t>
      </w:r>
      <w:r w:rsidR="007D0BBA" w:rsidRPr="007D0BBA">
        <w:rPr>
          <w:rFonts w:ascii="Times New Roman" w:hAnsi="Times New Roman" w:cs="Times New Roman"/>
          <w:sz w:val="24"/>
          <w:szCs w:val="24"/>
        </w:rPr>
        <w:t>4-5</w:t>
      </w:r>
      <w:r w:rsidR="001E28B5" w:rsidRPr="007D0BBA">
        <w:rPr>
          <w:rFonts w:ascii="Times New Roman" w:hAnsi="Times New Roman" w:cs="Times New Roman"/>
          <w:sz w:val="24"/>
          <w:szCs w:val="24"/>
        </w:rPr>
        <w:t xml:space="preserve"> years)</w:t>
      </w:r>
      <w:commentRangeEnd w:id="13"/>
      <w:r w:rsidR="00E20DCC">
        <w:rPr>
          <w:rStyle w:val="CommentReference"/>
        </w:rPr>
        <w:commentReference w:id="13"/>
      </w:r>
      <w:r w:rsidR="001E28B5" w:rsidRPr="007D0BBA">
        <w:rPr>
          <w:rFonts w:ascii="Times New Roman" w:hAnsi="Times New Roman" w:cs="Times New Roman"/>
          <w:sz w:val="24"/>
          <w:szCs w:val="24"/>
        </w:rPr>
        <w:t>, the resulting</w:t>
      </w:r>
      <w:r w:rsidR="001E28B5">
        <w:rPr>
          <w:rFonts w:ascii="Times New Roman" w:hAnsi="Times New Roman" w:cs="Times New Roman"/>
          <w:sz w:val="24"/>
          <w:szCs w:val="24"/>
        </w:rPr>
        <w:t xml:space="preserve"> defoliation and tree mortality alter </w:t>
      </w:r>
      <w:r w:rsidR="009D0029" w:rsidRPr="0096708D">
        <w:rPr>
          <w:rFonts w:ascii="Times New Roman" w:hAnsi="Times New Roman" w:cs="Times New Roman"/>
          <w:sz w:val="24"/>
          <w:szCs w:val="24"/>
        </w:rPr>
        <w:t>stand structure</w:t>
      </w:r>
      <w:r w:rsidR="001E28B5">
        <w:rPr>
          <w:rFonts w:ascii="Times New Roman" w:hAnsi="Times New Roman" w:cs="Times New Roman"/>
          <w:sz w:val="24"/>
          <w:szCs w:val="24"/>
        </w:rPr>
        <w:t xml:space="preserve"> and composition</w:t>
      </w:r>
      <w:r w:rsidR="005A4F82" w:rsidRPr="0096708D">
        <w:rPr>
          <w:rFonts w:ascii="Times New Roman" w:hAnsi="Times New Roman" w:cs="Times New Roman"/>
          <w:sz w:val="24"/>
          <w:szCs w:val="24"/>
        </w:rPr>
        <w:t>,</w:t>
      </w:r>
      <w:r w:rsidR="009D0029" w:rsidRPr="0096708D">
        <w:rPr>
          <w:rFonts w:ascii="Times New Roman" w:hAnsi="Times New Roman" w:cs="Times New Roman"/>
          <w:sz w:val="24"/>
          <w:szCs w:val="24"/>
        </w:rPr>
        <w:t xml:space="preserve"> which </w:t>
      </w:r>
      <w:r w:rsidR="00A321B9">
        <w:rPr>
          <w:rFonts w:ascii="Times New Roman" w:hAnsi="Times New Roman" w:cs="Times New Roman"/>
          <w:sz w:val="24"/>
          <w:szCs w:val="24"/>
        </w:rPr>
        <w:t xml:space="preserve">further </w:t>
      </w:r>
      <w:r w:rsidR="003A4DB5">
        <w:rPr>
          <w:rFonts w:ascii="Times New Roman" w:hAnsi="Times New Roman" w:cs="Times New Roman"/>
          <w:sz w:val="24"/>
          <w:szCs w:val="24"/>
        </w:rPr>
        <w:t>influence</w:t>
      </w:r>
      <w:r w:rsidR="00A321B9">
        <w:rPr>
          <w:rFonts w:ascii="Times New Roman" w:hAnsi="Times New Roman" w:cs="Times New Roman"/>
          <w:sz w:val="24"/>
          <w:szCs w:val="24"/>
        </w:rPr>
        <w:t>s</w:t>
      </w:r>
      <w:r w:rsidR="003A4DB5">
        <w:rPr>
          <w:rFonts w:ascii="Times New Roman" w:hAnsi="Times New Roman" w:cs="Times New Roman"/>
          <w:sz w:val="24"/>
          <w:szCs w:val="24"/>
        </w:rPr>
        <w:t xml:space="preserve"> </w:t>
      </w:r>
      <w:r w:rsidR="001E28B5">
        <w:rPr>
          <w:rFonts w:ascii="Times New Roman" w:hAnsi="Times New Roman" w:cs="Times New Roman"/>
          <w:sz w:val="24"/>
          <w:szCs w:val="24"/>
        </w:rPr>
        <w:t xml:space="preserve">the bird </w:t>
      </w:r>
      <w:r w:rsidR="009D0029" w:rsidRPr="0096708D">
        <w:rPr>
          <w:rFonts w:ascii="Times New Roman" w:hAnsi="Times New Roman" w:cs="Times New Roman"/>
          <w:sz w:val="24"/>
          <w:szCs w:val="24"/>
        </w:rPr>
        <w:t>communities</w:t>
      </w:r>
      <w:r w:rsidR="00A321B9">
        <w:rPr>
          <w:rFonts w:ascii="Times New Roman" w:hAnsi="Times New Roman" w:cs="Times New Roman"/>
          <w:sz w:val="24"/>
          <w:szCs w:val="24"/>
        </w:rPr>
        <w:t xml:space="preserve"> throughout the regeneration process</w:t>
      </w:r>
      <w:r w:rsidR="009D0029" w:rsidRPr="0096708D">
        <w:rPr>
          <w:rFonts w:ascii="Times New Roman" w:hAnsi="Times New Roman" w:cs="Times New Roman"/>
          <w:sz w:val="24"/>
          <w:szCs w:val="24"/>
        </w:rPr>
        <w:t xml:space="preserve"> </w:t>
      </w:r>
      <w:r w:rsidR="009D0029" w:rsidRPr="0096708D">
        <w:rPr>
          <w:rFonts w:ascii="Times New Roman" w:hAnsi="Times New Roman" w:cs="Times New Roman"/>
          <w:sz w:val="24"/>
          <w:szCs w:val="24"/>
        </w:rPr>
        <w:fldChar w:fldCharType="begin"/>
      </w:r>
      <w:r w:rsidR="009D0029" w:rsidRPr="0096708D">
        <w:rPr>
          <w:rFonts w:ascii="Times New Roman" w:hAnsi="Times New Roman" w:cs="Times New Roman"/>
          <w:sz w:val="24"/>
          <w:szCs w:val="24"/>
        </w:rPr>
        <w:instrText xml:space="preserve"> ADDIN ZOTERO_TEMP </w:instrText>
      </w:r>
      <w:r w:rsidR="009D0029" w:rsidRPr="0096708D">
        <w:rPr>
          <w:rFonts w:ascii="Times New Roman" w:hAnsi="Times New Roman" w:cs="Times New Roman"/>
          <w:sz w:val="24"/>
          <w:szCs w:val="24"/>
        </w:rPr>
        <w:fldChar w:fldCharType="separate"/>
      </w:r>
      <w:r w:rsidR="009D0029" w:rsidRPr="0096708D">
        <w:rPr>
          <w:rFonts w:ascii="Times New Roman" w:hAnsi="Times New Roman" w:cs="Times New Roman"/>
          <w:sz w:val="24"/>
          <w:szCs w:val="24"/>
        </w:rPr>
        <w:t>(</w:t>
      </w:r>
      <w:r w:rsidR="001E28B5" w:rsidRPr="001E28B5">
        <w:rPr>
          <w:rFonts w:ascii="Times New Roman" w:hAnsi="Times New Roman" w:cs="Times New Roman"/>
          <w:i/>
          <w:sz w:val="24"/>
          <w:szCs w:val="24"/>
        </w:rPr>
        <w:t>sensu</w:t>
      </w:r>
      <w:r w:rsidR="001E28B5">
        <w:rPr>
          <w:rFonts w:ascii="Times New Roman" w:hAnsi="Times New Roman" w:cs="Times New Roman"/>
          <w:sz w:val="24"/>
          <w:szCs w:val="24"/>
        </w:rPr>
        <w:t xml:space="preserve"> </w:t>
      </w:r>
      <w:r w:rsidR="001E28B5" w:rsidRPr="0096708D">
        <w:rPr>
          <w:rFonts w:ascii="Times New Roman" w:hAnsi="Times New Roman" w:cs="Times New Roman"/>
          <w:sz w:val="24"/>
          <w:szCs w:val="24"/>
        </w:rPr>
        <w:t>Venier et al. 2009</w:t>
      </w:r>
      <w:r w:rsidR="001E28B5">
        <w:rPr>
          <w:rFonts w:ascii="Times New Roman" w:hAnsi="Times New Roman" w:cs="Times New Roman"/>
          <w:sz w:val="24"/>
          <w:szCs w:val="24"/>
        </w:rPr>
        <w:t xml:space="preserve"> and </w:t>
      </w:r>
      <w:r w:rsidR="009D0029" w:rsidRPr="0096708D">
        <w:rPr>
          <w:rFonts w:ascii="Times New Roman" w:hAnsi="Times New Roman" w:cs="Times New Roman"/>
          <w:sz w:val="24"/>
          <w:szCs w:val="24"/>
        </w:rPr>
        <w:t>Drever et al. 2018)</w:t>
      </w:r>
      <w:r w:rsidR="009D0029" w:rsidRPr="0096708D">
        <w:rPr>
          <w:rFonts w:ascii="Times New Roman" w:hAnsi="Times New Roman" w:cs="Times New Roman"/>
          <w:sz w:val="24"/>
          <w:szCs w:val="24"/>
        </w:rPr>
        <w:fldChar w:fldCharType="end"/>
      </w:r>
      <w:r w:rsidR="009D0029" w:rsidRPr="0096708D">
        <w:rPr>
          <w:rFonts w:ascii="Times New Roman" w:hAnsi="Times New Roman" w:cs="Times New Roman"/>
          <w:sz w:val="24"/>
          <w:szCs w:val="24"/>
        </w:rPr>
        <w:t xml:space="preserve">. </w:t>
      </w:r>
      <w:r w:rsidR="00540633">
        <w:rPr>
          <w:rFonts w:ascii="Times New Roman" w:hAnsi="Times New Roman" w:cs="Times New Roman"/>
          <w:sz w:val="24"/>
          <w:szCs w:val="24"/>
        </w:rPr>
        <w:t xml:space="preserve">However, to our knowledge, very limited information </w:t>
      </w:r>
      <w:r w:rsidR="008715F5">
        <w:rPr>
          <w:rFonts w:ascii="Times New Roman" w:hAnsi="Times New Roman" w:cs="Times New Roman"/>
          <w:sz w:val="24"/>
          <w:szCs w:val="24"/>
        </w:rPr>
        <w:t xml:space="preserve">is available </w:t>
      </w:r>
      <w:r w:rsidR="00540633">
        <w:rPr>
          <w:rFonts w:ascii="Times New Roman" w:hAnsi="Times New Roman" w:cs="Times New Roman"/>
          <w:sz w:val="24"/>
          <w:szCs w:val="24"/>
        </w:rPr>
        <w:t xml:space="preserve">about </w:t>
      </w:r>
      <w:r w:rsidR="008715F5">
        <w:rPr>
          <w:rFonts w:ascii="Times New Roman" w:hAnsi="Times New Roman" w:cs="Times New Roman"/>
          <w:sz w:val="24"/>
          <w:szCs w:val="24"/>
        </w:rPr>
        <w:t xml:space="preserve">regional variation in </w:t>
      </w:r>
      <w:r w:rsidR="00540633">
        <w:rPr>
          <w:rFonts w:ascii="Times New Roman" w:hAnsi="Times New Roman" w:cs="Times New Roman"/>
          <w:sz w:val="24"/>
          <w:szCs w:val="24"/>
        </w:rPr>
        <w:t xml:space="preserve">the relative importance of spruce budworm outbreaks and natural succession </w:t>
      </w:r>
      <w:r w:rsidR="008715F5">
        <w:rPr>
          <w:rFonts w:ascii="Times New Roman" w:hAnsi="Times New Roman" w:cs="Times New Roman"/>
          <w:sz w:val="24"/>
          <w:szCs w:val="24"/>
        </w:rPr>
        <w:t>in absence of such large-scale disturbances on trends in bird populations in northern boreal regions (</w:t>
      </w:r>
      <w:r w:rsidR="008715F5" w:rsidRPr="00861536">
        <w:rPr>
          <w:rFonts w:ascii="Times New Roman" w:hAnsi="Times New Roman" w:cs="Times New Roman"/>
          <w:sz w:val="24"/>
          <w:szCs w:val="24"/>
          <w:highlight w:val="yellow"/>
        </w:rPr>
        <w:t>REF</w:t>
      </w:r>
      <w:r w:rsidR="008715F5">
        <w:rPr>
          <w:rFonts w:ascii="Times New Roman" w:hAnsi="Times New Roman" w:cs="Times New Roman"/>
          <w:sz w:val="24"/>
          <w:szCs w:val="24"/>
        </w:rPr>
        <w:t>)</w:t>
      </w:r>
      <w:r w:rsidR="009C67F8" w:rsidRPr="0096708D">
        <w:rPr>
          <w:rFonts w:ascii="Times New Roman" w:hAnsi="Times New Roman" w:cs="Times New Roman"/>
          <w:sz w:val="24"/>
          <w:szCs w:val="24"/>
        </w:rPr>
        <w:t>.</w:t>
      </w:r>
      <w:r w:rsidR="008715F5">
        <w:rPr>
          <w:rFonts w:ascii="Times New Roman" w:hAnsi="Times New Roman" w:cs="Times New Roman"/>
          <w:sz w:val="24"/>
          <w:szCs w:val="24"/>
        </w:rPr>
        <w:t xml:space="preserve"> </w:t>
      </w:r>
      <w:ins w:id="14" w:author="Hache,Samuel [Yel]" w:date="2020-01-19T19:01:00Z">
        <w:r w:rsidR="008715F5">
          <w:rPr>
            <w:rFonts w:ascii="Times New Roman" w:hAnsi="Times New Roman" w:cs="Times New Roman"/>
            <w:sz w:val="24"/>
            <w:szCs w:val="24"/>
          </w:rPr>
          <w:t>NEED TO ADD A BRIEF REVIEW OF MODELLING APPROACHES THAT COULD/SHOULD BE USED TO QUANTIFY THESE RELATIONSHIPS?</w:t>
        </w:r>
      </w:ins>
    </w:p>
    <w:p w14:paraId="2FEF08B5" w14:textId="49C6907A" w:rsidR="00864612" w:rsidRPr="00836F11" w:rsidRDefault="003043D3" w:rsidP="00D90E93">
      <w:pPr>
        <w:spacing w:line="480" w:lineRule="auto"/>
        <w:ind w:firstLine="720"/>
        <w:rPr>
          <w:rFonts w:ascii="Times New Roman" w:hAnsi="Times New Roman" w:cs="Times New Roman"/>
          <w:sz w:val="24"/>
          <w:szCs w:val="24"/>
        </w:rPr>
      </w:pPr>
      <w:r w:rsidRPr="0096708D">
        <w:rPr>
          <w:rFonts w:ascii="Times New Roman" w:hAnsi="Times New Roman" w:cs="Times New Roman"/>
          <w:sz w:val="24"/>
          <w:szCs w:val="24"/>
        </w:rPr>
        <w:t xml:space="preserve">In 1998, </w:t>
      </w:r>
      <w:r w:rsidR="00A00B87" w:rsidRPr="0096708D">
        <w:rPr>
          <w:rFonts w:ascii="Times New Roman" w:hAnsi="Times New Roman" w:cs="Times New Roman"/>
          <w:sz w:val="24"/>
          <w:szCs w:val="24"/>
        </w:rPr>
        <w:t xml:space="preserve">Machtans and Latour (2003) initiated a </w:t>
      </w:r>
      <w:proofErr w:type="spellStart"/>
      <w:r w:rsidR="00E20DCC">
        <w:rPr>
          <w:rFonts w:ascii="Times New Roman" w:hAnsi="Times New Roman" w:cs="Times New Roman"/>
          <w:sz w:val="24"/>
          <w:szCs w:val="24"/>
        </w:rPr>
        <w:t>land</w:t>
      </w:r>
      <w:r w:rsidR="00BB0B7E" w:rsidRPr="0096708D">
        <w:rPr>
          <w:rFonts w:ascii="Times New Roman" w:hAnsi="Times New Roman" w:cs="Times New Roman"/>
          <w:sz w:val="24"/>
          <w:szCs w:val="24"/>
        </w:rPr>
        <w:t>bird</w:t>
      </w:r>
      <w:proofErr w:type="spellEnd"/>
      <w:r w:rsidR="00BB0B7E" w:rsidRPr="0096708D">
        <w:rPr>
          <w:rFonts w:ascii="Times New Roman" w:hAnsi="Times New Roman" w:cs="Times New Roman"/>
          <w:sz w:val="24"/>
          <w:szCs w:val="24"/>
        </w:rPr>
        <w:t xml:space="preserve"> </w:t>
      </w:r>
      <w:r w:rsidR="00A00B87" w:rsidRPr="0096708D">
        <w:rPr>
          <w:rFonts w:ascii="Times New Roman" w:hAnsi="Times New Roman" w:cs="Times New Roman"/>
          <w:sz w:val="24"/>
          <w:szCs w:val="24"/>
        </w:rPr>
        <w:t xml:space="preserve">monitoring program in </w:t>
      </w:r>
      <w:r w:rsidR="003A4DB5">
        <w:rPr>
          <w:rFonts w:ascii="Times New Roman" w:hAnsi="Times New Roman" w:cs="Times New Roman"/>
          <w:sz w:val="24"/>
          <w:szCs w:val="24"/>
        </w:rPr>
        <w:t>the</w:t>
      </w:r>
      <w:r w:rsidR="003A4DB5" w:rsidRPr="0096708D">
        <w:rPr>
          <w:rFonts w:ascii="Times New Roman" w:hAnsi="Times New Roman" w:cs="Times New Roman"/>
          <w:sz w:val="24"/>
          <w:szCs w:val="24"/>
        </w:rPr>
        <w:t xml:space="preserve"> </w:t>
      </w:r>
      <w:r w:rsidR="003A4DB5">
        <w:rPr>
          <w:rFonts w:ascii="Times New Roman" w:hAnsi="Times New Roman" w:cs="Times New Roman"/>
          <w:sz w:val="24"/>
          <w:szCs w:val="24"/>
        </w:rPr>
        <w:t xml:space="preserve">Liard Valley, </w:t>
      </w:r>
      <w:r w:rsidR="00A00B87" w:rsidRPr="0096708D">
        <w:rPr>
          <w:rFonts w:ascii="Times New Roman" w:hAnsi="Times New Roman" w:cs="Times New Roman"/>
          <w:sz w:val="24"/>
          <w:szCs w:val="24"/>
        </w:rPr>
        <w:t>Northwest Territories, Canada</w:t>
      </w:r>
      <w:r w:rsidR="003A4DB5">
        <w:rPr>
          <w:rFonts w:ascii="Times New Roman" w:hAnsi="Times New Roman" w:cs="Times New Roman"/>
          <w:sz w:val="24"/>
          <w:szCs w:val="24"/>
        </w:rPr>
        <w:t xml:space="preserve"> (</w:t>
      </w:r>
      <w:r w:rsidR="003A4DB5" w:rsidRPr="00686E6B">
        <w:rPr>
          <w:rFonts w:ascii="Times New Roman" w:hAnsi="Times New Roman" w:cs="Times New Roman"/>
          <w:sz w:val="24"/>
          <w:szCs w:val="24"/>
        </w:rPr>
        <w:t>Fig. 1</w:t>
      </w:r>
      <w:r w:rsidR="003A4DB5">
        <w:rPr>
          <w:rFonts w:ascii="Times New Roman" w:hAnsi="Times New Roman" w:cs="Times New Roman"/>
          <w:sz w:val="24"/>
          <w:szCs w:val="24"/>
        </w:rPr>
        <w:t>). The program</w:t>
      </w:r>
      <w:r w:rsidR="00A00B87" w:rsidRPr="0096708D">
        <w:rPr>
          <w:rFonts w:ascii="Times New Roman" w:hAnsi="Times New Roman" w:cs="Times New Roman"/>
          <w:sz w:val="24"/>
          <w:szCs w:val="24"/>
        </w:rPr>
        <w:t xml:space="preserve"> </w:t>
      </w:r>
      <w:r w:rsidR="00B40617" w:rsidRPr="0096708D">
        <w:rPr>
          <w:rFonts w:ascii="Times New Roman" w:hAnsi="Times New Roman" w:cs="Times New Roman"/>
          <w:sz w:val="24"/>
          <w:szCs w:val="24"/>
        </w:rPr>
        <w:t xml:space="preserve">was designed </w:t>
      </w:r>
      <w:r w:rsidR="006234D8" w:rsidRPr="0096708D">
        <w:rPr>
          <w:rFonts w:ascii="Times New Roman" w:hAnsi="Times New Roman" w:cs="Times New Roman"/>
          <w:sz w:val="24"/>
          <w:szCs w:val="24"/>
        </w:rPr>
        <w:t>to</w:t>
      </w:r>
      <w:r w:rsidR="00A00B87" w:rsidRPr="0096708D">
        <w:rPr>
          <w:rFonts w:ascii="Times New Roman" w:hAnsi="Times New Roman" w:cs="Times New Roman"/>
          <w:sz w:val="24"/>
          <w:szCs w:val="24"/>
        </w:rPr>
        <w:t xml:space="preserve"> document:</w:t>
      </w:r>
      <w:r w:rsidR="006234D8" w:rsidRPr="0096708D">
        <w:rPr>
          <w:rFonts w:ascii="Times New Roman" w:hAnsi="Times New Roman" w:cs="Times New Roman"/>
          <w:sz w:val="24"/>
          <w:szCs w:val="24"/>
        </w:rPr>
        <w:t xml:space="preserve"> 1) </w:t>
      </w:r>
      <w:r w:rsidR="00864612" w:rsidRPr="0096708D">
        <w:rPr>
          <w:rFonts w:ascii="Times New Roman" w:hAnsi="Times New Roman" w:cs="Times New Roman"/>
          <w:sz w:val="24"/>
          <w:szCs w:val="24"/>
        </w:rPr>
        <w:t>population trends</w:t>
      </w:r>
      <w:r w:rsidR="00A00B87" w:rsidRPr="003A4DB5">
        <w:rPr>
          <w:rFonts w:ascii="Times New Roman" w:hAnsi="Times New Roman" w:cs="Times New Roman"/>
          <w:sz w:val="24"/>
          <w:szCs w:val="24"/>
        </w:rPr>
        <w:t>;</w:t>
      </w:r>
      <w:r w:rsidR="00B65F06" w:rsidRPr="003A4DB5">
        <w:rPr>
          <w:rFonts w:ascii="Times New Roman" w:hAnsi="Times New Roman" w:cs="Times New Roman"/>
          <w:sz w:val="24"/>
          <w:szCs w:val="24"/>
        </w:rPr>
        <w:t xml:space="preserve"> 2) </w:t>
      </w:r>
      <w:r w:rsidR="004F2619" w:rsidRPr="003A4DB5">
        <w:rPr>
          <w:rFonts w:ascii="Times New Roman" w:hAnsi="Times New Roman" w:cs="Times New Roman"/>
          <w:sz w:val="24"/>
          <w:szCs w:val="24"/>
        </w:rPr>
        <w:t>change</w:t>
      </w:r>
      <w:r w:rsidR="00A00B87" w:rsidRPr="003A4DB5">
        <w:rPr>
          <w:rFonts w:ascii="Times New Roman" w:hAnsi="Times New Roman" w:cs="Times New Roman"/>
          <w:sz w:val="24"/>
          <w:szCs w:val="24"/>
        </w:rPr>
        <w:t>s</w:t>
      </w:r>
      <w:r w:rsidR="004F2619" w:rsidRPr="003A4DB5">
        <w:rPr>
          <w:rFonts w:ascii="Times New Roman" w:hAnsi="Times New Roman" w:cs="Times New Roman"/>
          <w:sz w:val="24"/>
          <w:szCs w:val="24"/>
        </w:rPr>
        <w:t xml:space="preserve"> in local forest stand structure and composition </w:t>
      </w:r>
      <w:r w:rsidR="00C60EB1" w:rsidRPr="003A4DB5">
        <w:rPr>
          <w:rFonts w:ascii="Times New Roman" w:hAnsi="Times New Roman" w:cs="Times New Roman"/>
          <w:sz w:val="24"/>
          <w:szCs w:val="24"/>
        </w:rPr>
        <w:t xml:space="preserve">and </w:t>
      </w:r>
      <w:r w:rsidR="00864612" w:rsidRPr="003A4DB5">
        <w:rPr>
          <w:rFonts w:ascii="Times New Roman" w:hAnsi="Times New Roman" w:cs="Times New Roman"/>
          <w:sz w:val="24"/>
          <w:szCs w:val="24"/>
        </w:rPr>
        <w:t>the effect</w:t>
      </w:r>
      <w:r w:rsidR="004F2619"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of</w:t>
      </w:r>
      <w:r w:rsidR="00C60EB1" w:rsidRPr="003A4DB5">
        <w:rPr>
          <w:rFonts w:ascii="Times New Roman" w:hAnsi="Times New Roman" w:cs="Times New Roman"/>
          <w:sz w:val="24"/>
          <w:szCs w:val="24"/>
        </w:rPr>
        <w:t xml:space="preserve"> these </w:t>
      </w:r>
      <w:r w:rsidR="006234D8" w:rsidRPr="003A4DB5">
        <w:rPr>
          <w:rFonts w:ascii="Times New Roman" w:hAnsi="Times New Roman" w:cs="Times New Roman"/>
          <w:sz w:val="24"/>
          <w:szCs w:val="24"/>
        </w:rPr>
        <w:t>change</w:t>
      </w:r>
      <w:r w:rsidR="00C60EB1"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on </w:t>
      </w:r>
      <w:r w:rsidR="003A4DB5">
        <w:rPr>
          <w:rFonts w:ascii="Times New Roman" w:hAnsi="Times New Roman" w:cs="Times New Roman"/>
          <w:sz w:val="24"/>
          <w:szCs w:val="24"/>
        </w:rPr>
        <w:t xml:space="preserve">population </w:t>
      </w:r>
      <w:r w:rsidR="00A00B87" w:rsidRPr="003A4DB5">
        <w:rPr>
          <w:rFonts w:ascii="Times New Roman" w:hAnsi="Times New Roman" w:cs="Times New Roman"/>
          <w:sz w:val="24"/>
          <w:szCs w:val="24"/>
        </w:rPr>
        <w:t>trends</w:t>
      </w:r>
      <w:r w:rsidR="00A00B87" w:rsidRPr="00836F11">
        <w:rPr>
          <w:rFonts w:ascii="Times New Roman" w:hAnsi="Times New Roman" w:cs="Times New Roman"/>
          <w:sz w:val="24"/>
          <w:szCs w:val="24"/>
        </w:rPr>
        <w:t>;</w:t>
      </w:r>
      <w:r w:rsidR="00B65F06" w:rsidRPr="00836F11">
        <w:rPr>
          <w:rFonts w:ascii="Times New Roman" w:hAnsi="Times New Roman" w:cs="Times New Roman"/>
          <w:sz w:val="24"/>
          <w:szCs w:val="24"/>
        </w:rPr>
        <w:t xml:space="preserve"> </w:t>
      </w:r>
      <w:r w:rsidR="00C60EB1" w:rsidRPr="00836F11">
        <w:rPr>
          <w:rFonts w:ascii="Times New Roman" w:hAnsi="Times New Roman" w:cs="Times New Roman"/>
          <w:sz w:val="24"/>
          <w:szCs w:val="24"/>
        </w:rPr>
        <w:t>and 3</w:t>
      </w:r>
      <w:r w:rsidR="006234D8" w:rsidRPr="00836F11">
        <w:rPr>
          <w:rFonts w:ascii="Times New Roman" w:hAnsi="Times New Roman" w:cs="Times New Roman"/>
          <w:sz w:val="24"/>
          <w:szCs w:val="24"/>
        </w:rPr>
        <w:t>)</w:t>
      </w:r>
      <w:r w:rsidR="00864612" w:rsidRPr="00836F11">
        <w:rPr>
          <w:rFonts w:ascii="Times New Roman" w:hAnsi="Times New Roman" w:cs="Times New Roman"/>
          <w:sz w:val="24"/>
          <w:szCs w:val="24"/>
        </w:rPr>
        <w:t xml:space="preserve"> </w:t>
      </w:r>
      <w:r w:rsidR="00B65F06" w:rsidRPr="00836F11">
        <w:rPr>
          <w:rFonts w:ascii="Times New Roman" w:hAnsi="Times New Roman" w:cs="Times New Roman"/>
          <w:sz w:val="24"/>
          <w:szCs w:val="24"/>
        </w:rPr>
        <w:t>differences in</w:t>
      </w:r>
      <w:r w:rsidR="00864612" w:rsidRPr="00836F11">
        <w:rPr>
          <w:rFonts w:ascii="Times New Roman" w:hAnsi="Times New Roman" w:cs="Times New Roman"/>
          <w:sz w:val="24"/>
          <w:szCs w:val="24"/>
        </w:rPr>
        <w:t xml:space="preserve"> population trends for</w:t>
      </w:r>
      <w:r w:rsidR="00B65F06" w:rsidRPr="00836F11">
        <w:rPr>
          <w:rFonts w:ascii="Times New Roman" w:hAnsi="Times New Roman" w:cs="Times New Roman"/>
          <w:sz w:val="24"/>
          <w:szCs w:val="24"/>
        </w:rPr>
        <w:t xml:space="preserve"> resident </w:t>
      </w:r>
      <w:r w:rsidR="00864612" w:rsidRPr="00836F11">
        <w:rPr>
          <w:rFonts w:ascii="Times New Roman" w:hAnsi="Times New Roman" w:cs="Times New Roman"/>
          <w:sz w:val="24"/>
          <w:szCs w:val="24"/>
        </w:rPr>
        <w:t>versus migratory</w:t>
      </w:r>
      <w:r w:rsidR="00B65F06" w:rsidRPr="00836F11">
        <w:rPr>
          <w:rFonts w:ascii="Times New Roman" w:hAnsi="Times New Roman" w:cs="Times New Roman"/>
          <w:sz w:val="24"/>
          <w:szCs w:val="24"/>
        </w:rPr>
        <w:t xml:space="preserve"> species</w:t>
      </w:r>
      <w:r w:rsidR="00A00B87" w:rsidRPr="00836F11">
        <w:rPr>
          <w:rFonts w:ascii="Times New Roman" w:hAnsi="Times New Roman" w:cs="Times New Roman"/>
          <w:sz w:val="24"/>
          <w:szCs w:val="24"/>
        </w:rPr>
        <w:t>.</w:t>
      </w:r>
      <w:r w:rsidRPr="00836F11">
        <w:rPr>
          <w:rFonts w:ascii="Times New Roman" w:hAnsi="Times New Roman" w:cs="Times New Roman"/>
          <w:sz w:val="24"/>
          <w:szCs w:val="24"/>
        </w:rPr>
        <w:t xml:space="preserve"> </w:t>
      </w:r>
      <w:r w:rsidR="00A00B87" w:rsidRPr="00836F11">
        <w:rPr>
          <w:rFonts w:ascii="Times New Roman" w:hAnsi="Times New Roman" w:cs="Times New Roman"/>
          <w:sz w:val="24"/>
          <w:szCs w:val="24"/>
        </w:rPr>
        <w:t xml:space="preserve"> </w:t>
      </w:r>
      <w:r w:rsidRPr="00836F11">
        <w:rPr>
          <w:rFonts w:ascii="Times New Roman" w:hAnsi="Times New Roman" w:cs="Times New Roman"/>
          <w:sz w:val="24"/>
          <w:szCs w:val="24"/>
        </w:rPr>
        <w:t xml:space="preserve">Machtans et al. </w:t>
      </w:r>
      <w:r w:rsidR="00CF4F16" w:rsidRPr="00836F11">
        <w:rPr>
          <w:rFonts w:ascii="Times New Roman" w:hAnsi="Times New Roman" w:cs="Times New Roman"/>
          <w:sz w:val="24"/>
          <w:szCs w:val="24"/>
        </w:rPr>
        <w:t>(</w:t>
      </w:r>
      <w:r w:rsidRPr="00836F11">
        <w:rPr>
          <w:rFonts w:ascii="Times New Roman" w:hAnsi="Times New Roman" w:cs="Times New Roman"/>
          <w:sz w:val="24"/>
          <w:szCs w:val="24"/>
        </w:rPr>
        <w:t>2014</w:t>
      </w:r>
      <w:r w:rsidR="00CF4F16" w:rsidRPr="00836F11">
        <w:rPr>
          <w:rFonts w:ascii="Times New Roman" w:hAnsi="Times New Roman" w:cs="Times New Roman"/>
          <w:sz w:val="24"/>
          <w:szCs w:val="24"/>
        </w:rPr>
        <w:t>)</w:t>
      </w:r>
      <w:r w:rsidR="009F654B" w:rsidRPr="00836F11">
        <w:rPr>
          <w:rFonts w:ascii="Times New Roman" w:hAnsi="Times New Roman" w:cs="Times New Roman"/>
          <w:sz w:val="24"/>
          <w:szCs w:val="24"/>
        </w:rPr>
        <w:t xml:space="preserve"> </w:t>
      </w:r>
      <w:r w:rsidR="009F0D95" w:rsidRPr="00836F11">
        <w:rPr>
          <w:rFonts w:ascii="Times New Roman" w:hAnsi="Times New Roman" w:cs="Times New Roman"/>
          <w:sz w:val="24"/>
          <w:szCs w:val="24"/>
        </w:rPr>
        <w:t xml:space="preserve">used </w:t>
      </w:r>
      <w:r w:rsidR="00836F11">
        <w:rPr>
          <w:rFonts w:ascii="Times New Roman" w:hAnsi="Times New Roman" w:cs="Times New Roman"/>
          <w:sz w:val="24"/>
          <w:szCs w:val="24"/>
        </w:rPr>
        <w:t xml:space="preserve">generalized linear mixed-effect models to </w:t>
      </w:r>
      <w:r w:rsidR="00836F11">
        <w:rPr>
          <w:rFonts w:ascii="Times New Roman" w:hAnsi="Times New Roman" w:cs="Times New Roman"/>
          <w:sz w:val="24"/>
          <w:szCs w:val="24"/>
        </w:rPr>
        <w:lastRenderedPageBreak/>
        <w:t xml:space="preserve">estimate </w:t>
      </w:r>
      <w:r w:rsidR="00E20DCC">
        <w:rPr>
          <w:rFonts w:ascii="Times New Roman" w:hAnsi="Times New Roman" w:cs="Times New Roman"/>
          <w:sz w:val="24"/>
          <w:szCs w:val="24"/>
        </w:rPr>
        <w:t xml:space="preserve">14-year </w:t>
      </w:r>
      <w:r w:rsidR="00836F11">
        <w:rPr>
          <w:rFonts w:ascii="Times New Roman" w:hAnsi="Times New Roman" w:cs="Times New Roman"/>
          <w:sz w:val="24"/>
          <w:szCs w:val="24"/>
        </w:rPr>
        <w:t xml:space="preserve">trends </w:t>
      </w:r>
      <w:r w:rsidR="00836F11" w:rsidRPr="00836F11">
        <w:rPr>
          <w:rFonts w:ascii="Times New Roman" w:hAnsi="Times New Roman" w:cs="Times New Roman"/>
          <w:sz w:val="24"/>
          <w:szCs w:val="24"/>
        </w:rPr>
        <w:t xml:space="preserve">for 50 of the 68 species </w:t>
      </w:r>
      <w:r w:rsidR="00E20DCC">
        <w:rPr>
          <w:rFonts w:ascii="Times New Roman" w:hAnsi="Times New Roman" w:cs="Times New Roman"/>
          <w:sz w:val="24"/>
          <w:szCs w:val="24"/>
        </w:rPr>
        <w:t>monitored in this remote northern boreal region</w:t>
      </w:r>
      <w:ins w:id="15" w:author="Machtans,Craig [PYR]" w:date="2020-01-18T10:11:00Z">
        <w:r w:rsidR="0044574D">
          <w:rPr>
            <w:rFonts w:ascii="Times New Roman" w:hAnsi="Times New Roman" w:cs="Times New Roman"/>
            <w:sz w:val="24"/>
            <w:szCs w:val="24"/>
          </w:rPr>
          <w:t xml:space="preserve"> (</w:t>
        </w:r>
        <w:commentRangeStart w:id="16"/>
        <w:r w:rsidR="0044574D">
          <w:rPr>
            <w:rFonts w:ascii="Times New Roman" w:hAnsi="Times New Roman" w:cs="Times New Roman"/>
            <w:sz w:val="24"/>
            <w:szCs w:val="24"/>
          </w:rPr>
          <w:t>INSERT TEXT ON WHY WE DIDN’T NEED TO OR TRY TO ACCOUNT FOR VEGETATION CHANGE AT THE TIME</w:t>
        </w:r>
      </w:ins>
      <w:commentRangeEnd w:id="16"/>
      <w:r w:rsidR="00861536">
        <w:rPr>
          <w:rStyle w:val="CommentReference"/>
        </w:rPr>
        <w:commentReference w:id="16"/>
      </w:r>
      <w:ins w:id="17" w:author="Machtans,Craig [PYR]" w:date="2020-01-18T10:11:00Z">
        <w:r w:rsidR="0044574D">
          <w:rPr>
            <w:rFonts w:ascii="Times New Roman" w:hAnsi="Times New Roman" w:cs="Times New Roman"/>
            <w:sz w:val="24"/>
            <w:szCs w:val="24"/>
          </w:rPr>
          <w:t>)</w:t>
        </w:r>
      </w:ins>
      <w:r w:rsidR="00836F11">
        <w:rPr>
          <w:rFonts w:ascii="Times New Roman" w:hAnsi="Times New Roman" w:cs="Times New Roman"/>
          <w:sz w:val="24"/>
          <w:szCs w:val="24"/>
        </w:rPr>
        <w:t>.</w:t>
      </w:r>
      <w:r w:rsidR="00CF4F16" w:rsidRPr="00836F11">
        <w:rPr>
          <w:rFonts w:ascii="Times New Roman" w:hAnsi="Times New Roman" w:cs="Times New Roman"/>
          <w:sz w:val="24"/>
          <w:szCs w:val="24"/>
        </w:rPr>
        <w:t xml:space="preserve"> </w:t>
      </w:r>
      <w:r w:rsidR="00836F11">
        <w:rPr>
          <w:rFonts w:ascii="Times New Roman" w:hAnsi="Times New Roman" w:cs="Times New Roman"/>
          <w:sz w:val="24"/>
          <w:szCs w:val="24"/>
        </w:rPr>
        <w:t>Trends from th</w:t>
      </w:r>
      <w:r w:rsidR="00E20DCC">
        <w:rPr>
          <w:rFonts w:ascii="Times New Roman" w:hAnsi="Times New Roman" w:cs="Times New Roman"/>
          <w:sz w:val="24"/>
          <w:szCs w:val="24"/>
        </w:rPr>
        <w:t>is study area</w:t>
      </w:r>
      <w:r w:rsidR="009F0D95" w:rsidRPr="00836F11">
        <w:rPr>
          <w:rFonts w:ascii="Times New Roman" w:hAnsi="Times New Roman" w:cs="Times New Roman"/>
          <w:sz w:val="24"/>
          <w:szCs w:val="24"/>
        </w:rPr>
        <w:t xml:space="preserve"> were generally more positive than those </w:t>
      </w:r>
      <w:r w:rsidR="00836F11">
        <w:rPr>
          <w:rFonts w:ascii="Times New Roman" w:hAnsi="Times New Roman" w:cs="Times New Roman"/>
          <w:sz w:val="24"/>
          <w:szCs w:val="24"/>
        </w:rPr>
        <w:t>derived from</w:t>
      </w:r>
      <w:r w:rsidR="009F0D95" w:rsidRPr="00836F11">
        <w:rPr>
          <w:rFonts w:ascii="Times New Roman" w:hAnsi="Times New Roman" w:cs="Times New Roman"/>
          <w:sz w:val="24"/>
          <w:szCs w:val="24"/>
        </w:rPr>
        <w:t xml:space="preserve"> BBS data</w:t>
      </w:r>
      <w:r w:rsidR="00CD203F">
        <w:rPr>
          <w:rFonts w:ascii="Times New Roman" w:hAnsi="Times New Roman" w:cs="Times New Roman"/>
          <w:sz w:val="24"/>
          <w:szCs w:val="24"/>
        </w:rPr>
        <w:t xml:space="preserve"> suggesti</w:t>
      </w:r>
      <w:r w:rsidR="00836F11">
        <w:rPr>
          <w:rFonts w:ascii="Times New Roman" w:hAnsi="Times New Roman" w:cs="Times New Roman"/>
          <w:sz w:val="24"/>
          <w:szCs w:val="24"/>
        </w:rPr>
        <w:t>n</w:t>
      </w:r>
      <w:r w:rsidR="00CD203F">
        <w:rPr>
          <w:rFonts w:ascii="Times New Roman" w:hAnsi="Times New Roman" w:cs="Times New Roman"/>
          <w:sz w:val="24"/>
          <w:szCs w:val="24"/>
        </w:rPr>
        <w:t>g</w:t>
      </w:r>
      <w:r w:rsidR="00836F11">
        <w:rPr>
          <w:rFonts w:ascii="Times New Roman" w:hAnsi="Times New Roman" w:cs="Times New Roman"/>
          <w:sz w:val="24"/>
          <w:szCs w:val="24"/>
        </w:rPr>
        <w:t xml:space="preserve"> that </w:t>
      </w:r>
      <w:r w:rsidR="00861536">
        <w:rPr>
          <w:rFonts w:ascii="Times New Roman" w:hAnsi="Times New Roman" w:cs="Times New Roman"/>
          <w:sz w:val="24"/>
          <w:szCs w:val="24"/>
        </w:rPr>
        <w:t>such breeding “</w:t>
      </w:r>
      <w:proofErr w:type="spellStart"/>
      <w:r w:rsidR="00861536">
        <w:rPr>
          <w:rFonts w:ascii="Times New Roman" w:hAnsi="Times New Roman" w:cs="Times New Roman"/>
          <w:sz w:val="24"/>
          <w:szCs w:val="24"/>
        </w:rPr>
        <w:t>refugia</w:t>
      </w:r>
      <w:proofErr w:type="spellEnd"/>
      <w:r w:rsidR="00861536">
        <w:rPr>
          <w:rFonts w:ascii="Times New Roman" w:hAnsi="Times New Roman" w:cs="Times New Roman"/>
          <w:sz w:val="24"/>
          <w:szCs w:val="24"/>
        </w:rPr>
        <w:t>”, i.e. absence of anthropogenic disturbances, are critical to allow maintain and improve the status of boreal breeding birds</w:t>
      </w:r>
      <w:r w:rsidR="00CD203F">
        <w:rPr>
          <w:rFonts w:ascii="Times New Roman" w:hAnsi="Times New Roman" w:cs="Times New Roman"/>
          <w:sz w:val="24"/>
          <w:szCs w:val="24"/>
        </w:rPr>
        <w:t xml:space="preserve"> (Machtans et al. 2014).</w:t>
      </w:r>
    </w:p>
    <w:p w14:paraId="608DE4A3" w14:textId="45EFF0A1" w:rsidR="00864612" w:rsidRPr="00D34BC1" w:rsidRDefault="003043D3" w:rsidP="00642D65">
      <w:pPr>
        <w:spacing w:line="480" w:lineRule="auto"/>
        <w:ind w:firstLine="720"/>
        <w:rPr>
          <w:rFonts w:ascii="Times New Roman" w:hAnsi="Times New Roman" w:cs="Times New Roman"/>
          <w:sz w:val="24"/>
          <w:szCs w:val="24"/>
        </w:rPr>
      </w:pPr>
      <w:r w:rsidRPr="00836F11">
        <w:rPr>
          <w:rFonts w:ascii="Times New Roman" w:hAnsi="Times New Roman" w:cs="Times New Roman"/>
          <w:sz w:val="24"/>
          <w:szCs w:val="24"/>
        </w:rPr>
        <w:t>In this study, w</w:t>
      </w:r>
      <w:r w:rsidR="009B5093" w:rsidRPr="00836F11">
        <w:rPr>
          <w:rFonts w:ascii="Times New Roman" w:hAnsi="Times New Roman" w:cs="Times New Roman"/>
          <w:sz w:val="24"/>
          <w:szCs w:val="24"/>
        </w:rPr>
        <w:t xml:space="preserve">e </w:t>
      </w:r>
      <w:r w:rsidR="00A00B87" w:rsidRPr="00836F11">
        <w:rPr>
          <w:rFonts w:ascii="Times New Roman" w:hAnsi="Times New Roman" w:cs="Times New Roman"/>
          <w:sz w:val="24"/>
          <w:szCs w:val="24"/>
        </w:rPr>
        <w:t>generated 19 year trend estimates</w:t>
      </w:r>
      <w:r w:rsidR="00861536">
        <w:rPr>
          <w:rFonts w:ascii="Times New Roman" w:hAnsi="Times New Roman" w:cs="Times New Roman"/>
          <w:sz w:val="24"/>
          <w:szCs w:val="24"/>
        </w:rPr>
        <w:t xml:space="preserve"> (1998-1997)</w:t>
      </w:r>
      <w:commentRangeStart w:id="18"/>
      <w:r w:rsidR="009F0D95" w:rsidRPr="00836F11">
        <w:rPr>
          <w:rFonts w:ascii="Times New Roman" w:hAnsi="Times New Roman" w:cs="Times New Roman"/>
          <w:sz w:val="24"/>
          <w:szCs w:val="24"/>
        </w:rPr>
        <w:t>,</w:t>
      </w:r>
      <w:del w:id="19" w:author="Hache,Samuel [Yel]" w:date="2020-01-20T09:16:00Z">
        <w:r w:rsidR="009F0D95" w:rsidRPr="00836F11" w:rsidDel="00861536">
          <w:rPr>
            <w:rFonts w:ascii="Times New Roman" w:hAnsi="Times New Roman" w:cs="Times New Roman"/>
            <w:sz w:val="24"/>
            <w:szCs w:val="24"/>
          </w:rPr>
          <w:delText xml:space="preserve"> from 10 years of point count data,</w:delText>
        </w:r>
        <w:commentRangeEnd w:id="18"/>
        <w:r w:rsidR="00861536" w:rsidDel="00861536">
          <w:rPr>
            <w:rStyle w:val="CommentReference"/>
          </w:rPr>
          <w:commentReference w:id="18"/>
        </w:r>
      </w:del>
      <w:r w:rsidR="00A00B87" w:rsidRPr="00836F11">
        <w:rPr>
          <w:rFonts w:ascii="Times New Roman" w:hAnsi="Times New Roman" w:cs="Times New Roman"/>
          <w:sz w:val="24"/>
          <w:szCs w:val="24"/>
        </w:rPr>
        <w:t xml:space="preserve"> </w:t>
      </w:r>
      <w:r w:rsidR="00B65A9F" w:rsidRPr="00836F11">
        <w:rPr>
          <w:rFonts w:ascii="Times New Roman" w:hAnsi="Times New Roman" w:cs="Times New Roman"/>
          <w:sz w:val="24"/>
          <w:szCs w:val="24"/>
        </w:rPr>
        <w:t xml:space="preserve">for </w:t>
      </w:r>
      <w:r w:rsidR="009F0D95" w:rsidRPr="00836F11">
        <w:rPr>
          <w:rFonts w:ascii="Times New Roman" w:hAnsi="Times New Roman" w:cs="Times New Roman"/>
          <w:sz w:val="24"/>
          <w:szCs w:val="24"/>
        </w:rPr>
        <w:t xml:space="preserve">the same 50 forest </w:t>
      </w:r>
      <w:proofErr w:type="spellStart"/>
      <w:r w:rsidR="00861536">
        <w:rPr>
          <w:rFonts w:ascii="Times New Roman" w:hAnsi="Times New Roman" w:cs="Times New Roman"/>
          <w:sz w:val="24"/>
          <w:szCs w:val="24"/>
        </w:rPr>
        <w:t>land</w:t>
      </w:r>
      <w:r w:rsidR="009F0D95" w:rsidRPr="00836F11">
        <w:rPr>
          <w:rFonts w:ascii="Times New Roman" w:hAnsi="Times New Roman" w:cs="Times New Roman"/>
          <w:sz w:val="24"/>
          <w:szCs w:val="24"/>
        </w:rPr>
        <w:t>bird</w:t>
      </w:r>
      <w:proofErr w:type="spellEnd"/>
      <w:r w:rsidR="00B65A9F" w:rsidRPr="00836F11">
        <w:rPr>
          <w:rFonts w:ascii="Times New Roman" w:hAnsi="Times New Roman" w:cs="Times New Roman"/>
          <w:sz w:val="24"/>
          <w:szCs w:val="24"/>
        </w:rPr>
        <w:t xml:space="preserve"> species</w:t>
      </w:r>
      <w:r w:rsidR="009F0D95" w:rsidRPr="00836F11">
        <w:rPr>
          <w:rFonts w:ascii="Times New Roman" w:hAnsi="Times New Roman" w:cs="Times New Roman"/>
          <w:sz w:val="24"/>
          <w:szCs w:val="24"/>
        </w:rPr>
        <w:t>,</w:t>
      </w:r>
      <w:r w:rsidR="00B65A9F" w:rsidRPr="00836F11">
        <w:rPr>
          <w:rFonts w:ascii="Times New Roman" w:hAnsi="Times New Roman" w:cs="Times New Roman"/>
          <w:sz w:val="24"/>
          <w:szCs w:val="24"/>
        </w:rPr>
        <w:t xml:space="preserve"> using </w:t>
      </w:r>
      <w:r w:rsidR="00861536">
        <w:rPr>
          <w:rFonts w:ascii="Times New Roman" w:hAnsi="Times New Roman" w:cs="Times New Roman"/>
          <w:sz w:val="24"/>
          <w:szCs w:val="24"/>
        </w:rPr>
        <w:t xml:space="preserve">the </w:t>
      </w:r>
      <w:r w:rsidR="00B65A9F" w:rsidRPr="00836F11">
        <w:rPr>
          <w:rFonts w:ascii="Times New Roman" w:hAnsi="Times New Roman" w:cs="Times New Roman"/>
          <w:sz w:val="24"/>
          <w:szCs w:val="24"/>
        </w:rPr>
        <w:t xml:space="preserve">hierarchical Bayesian </w:t>
      </w:r>
      <w:r w:rsidR="009B5093" w:rsidRPr="00836F11">
        <w:rPr>
          <w:rFonts w:ascii="Times New Roman" w:hAnsi="Times New Roman" w:cs="Times New Roman"/>
          <w:sz w:val="24"/>
          <w:szCs w:val="24"/>
        </w:rPr>
        <w:t>model</w:t>
      </w:r>
      <w:r w:rsidR="00861536">
        <w:rPr>
          <w:rFonts w:ascii="Times New Roman" w:hAnsi="Times New Roman" w:cs="Times New Roman"/>
          <w:sz w:val="24"/>
          <w:szCs w:val="24"/>
        </w:rPr>
        <w:t>ling framework</w:t>
      </w:r>
      <w:r w:rsidR="00642D65">
        <w:rPr>
          <w:rFonts w:ascii="Times New Roman" w:hAnsi="Times New Roman" w:cs="Times New Roman"/>
          <w:sz w:val="24"/>
          <w:szCs w:val="24"/>
        </w:rPr>
        <w:t xml:space="preserve"> </w:t>
      </w:r>
      <w:r w:rsidR="00861536">
        <w:rPr>
          <w:rFonts w:ascii="Times New Roman" w:hAnsi="Times New Roman" w:cs="Times New Roman"/>
          <w:sz w:val="24"/>
          <w:szCs w:val="24"/>
        </w:rPr>
        <w:t xml:space="preserve">being used to derive </w:t>
      </w:r>
      <w:r w:rsidR="00642D65">
        <w:rPr>
          <w:rFonts w:ascii="Times New Roman" w:hAnsi="Times New Roman" w:cs="Times New Roman"/>
          <w:sz w:val="24"/>
          <w:szCs w:val="24"/>
        </w:rPr>
        <w:t>BBS trend estimates (REF)</w:t>
      </w:r>
      <w:r w:rsidR="009B5093" w:rsidRPr="00836F11">
        <w:rPr>
          <w:rFonts w:ascii="Times New Roman" w:hAnsi="Times New Roman" w:cs="Times New Roman"/>
          <w:sz w:val="24"/>
          <w:szCs w:val="24"/>
        </w:rPr>
        <w:t xml:space="preserve">. </w:t>
      </w:r>
      <w:commentRangeStart w:id="20"/>
      <w:ins w:id="21" w:author="Hache,Samuel [Yel]" w:date="2019-10-03T00:48:00Z">
        <w:r w:rsidR="00D34BC1">
          <w:rPr>
            <w:rFonts w:ascii="Times New Roman" w:hAnsi="Times New Roman" w:cs="Times New Roman"/>
            <w:sz w:val="24"/>
            <w:szCs w:val="24"/>
          </w:rPr>
          <w:t>NEED A SENTENCE EXPLAINING THE BENEFIT</w:t>
        </w:r>
      </w:ins>
      <w:ins w:id="22" w:author="Hache,Samuel [Yel]" w:date="2019-10-03T01:01:00Z">
        <w:r w:rsidR="00E45671">
          <w:rPr>
            <w:rFonts w:ascii="Times New Roman" w:hAnsi="Times New Roman" w:cs="Times New Roman"/>
            <w:sz w:val="24"/>
            <w:szCs w:val="24"/>
          </w:rPr>
          <w:t>S</w:t>
        </w:r>
      </w:ins>
      <w:ins w:id="23" w:author="Hache,Samuel [Yel]" w:date="2019-10-03T00:48:00Z">
        <w:r w:rsidR="00D34BC1">
          <w:rPr>
            <w:rFonts w:ascii="Times New Roman" w:hAnsi="Times New Roman" w:cs="Times New Roman"/>
            <w:sz w:val="24"/>
            <w:szCs w:val="24"/>
          </w:rPr>
          <w:t xml:space="preserve"> OF THIS MODELLING FRAMEWORK. </w:t>
        </w:r>
      </w:ins>
      <w:commentRangeEnd w:id="20"/>
      <w:r w:rsidR="008469C9">
        <w:rPr>
          <w:rStyle w:val="CommentReference"/>
        </w:rPr>
        <w:commentReference w:id="20"/>
      </w:r>
      <w:r w:rsidR="00642D65">
        <w:rPr>
          <w:rFonts w:ascii="Times New Roman" w:hAnsi="Times New Roman" w:cs="Times New Roman"/>
          <w:sz w:val="24"/>
          <w:szCs w:val="24"/>
        </w:rPr>
        <w:t>Specifically, w</w:t>
      </w:r>
      <w:r w:rsidR="00070C25" w:rsidRPr="00642D65">
        <w:rPr>
          <w:rFonts w:ascii="Times New Roman" w:hAnsi="Times New Roman" w:cs="Times New Roman"/>
          <w:sz w:val="24"/>
          <w:szCs w:val="24"/>
        </w:rPr>
        <w:t xml:space="preserve">e </w:t>
      </w:r>
      <w:r w:rsidR="00642D65">
        <w:rPr>
          <w:rFonts w:ascii="Times New Roman" w:hAnsi="Times New Roman" w:cs="Times New Roman"/>
          <w:sz w:val="24"/>
          <w:szCs w:val="24"/>
        </w:rPr>
        <w:t>generated</w:t>
      </w:r>
      <w:r w:rsidR="00070C25" w:rsidRPr="00642D65">
        <w:rPr>
          <w:rFonts w:ascii="Times New Roman" w:hAnsi="Times New Roman" w:cs="Times New Roman"/>
          <w:sz w:val="24"/>
          <w:szCs w:val="24"/>
        </w:rPr>
        <w:t xml:space="preserve"> species-specific models with</w:t>
      </w:r>
      <w:r w:rsidR="00642D65">
        <w:rPr>
          <w:rFonts w:ascii="Times New Roman" w:hAnsi="Times New Roman" w:cs="Times New Roman"/>
          <w:sz w:val="24"/>
          <w:szCs w:val="24"/>
        </w:rPr>
        <w:t>: 1)</w:t>
      </w:r>
      <w:r w:rsidR="00070C25" w:rsidRPr="00642D65">
        <w:rPr>
          <w:rFonts w:ascii="Times New Roman" w:hAnsi="Times New Roman" w:cs="Times New Roman"/>
          <w:sz w:val="24"/>
          <w:szCs w:val="24"/>
        </w:rPr>
        <w:t xml:space="preserve"> </w:t>
      </w:r>
      <w:r w:rsidR="009B5093" w:rsidRPr="00642D65">
        <w:rPr>
          <w:rFonts w:ascii="Times New Roman" w:hAnsi="Times New Roman" w:cs="Times New Roman"/>
          <w:sz w:val="24"/>
          <w:szCs w:val="24"/>
        </w:rPr>
        <w:t xml:space="preserve">habitat </w:t>
      </w:r>
      <w:r w:rsidR="00070C25" w:rsidRPr="00642D65">
        <w:rPr>
          <w:rFonts w:ascii="Times New Roman" w:hAnsi="Times New Roman" w:cs="Times New Roman"/>
          <w:sz w:val="24"/>
          <w:szCs w:val="24"/>
        </w:rPr>
        <w:t xml:space="preserve">(i.e. </w:t>
      </w:r>
      <w:r w:rsidR="00642D65">
        <w:rPr>
          <w:rFonts w:ascii="Times New Roman" w:hAnsi="Times New Roman" w:cs="Times New Roman"/>
          <w:sz w:val="24"/>
          <w:szCs w:val="24"/>
        </w:rPr>
        <w:t xml:space="preserve">stand structure and composition, </w:t>
      </w:r>
      <w:r w:rsidR="00070C25" w:rsidRPr="00642D65">
        <w:rPr>
          <w:rFonts w:ascii="Times New Roman" w:hAnsi="Times New Roman" w:cs="Times New Roman"/>
          <w:sz w:val="24"/>
          <w:szCs w:val="24"/>
        </w:rPr>
        <w:t xml:space="preserve">and </w:t>
      </w:r>
      <w:commentRangeStart w:id="24"/>
      <w:r w:rsidR="00070C25" w:rsidRPr="00642D65">
        <w:rPr>
          <w:rFonts w:ascii="Times New Roman" w:hAnsi="Times New Roman" w:cs="Times New Roman"/>
          <w:sz w:val="24"/>
          <w:szCs w:val="24"/>
        </w:rPr>
        <w:t>budworm</w:t>
      </w:r>
      <w:commentRangeEnd w:id="24"/>
      <w:r w:rsidR="00861536">
        <w:rPr>
          <w:rStyle w:val="CommentReference"/>
        </w:rPr>
        <w:commentReference w:id="24"/>
      </w:r>
      <w:r w:rsidR="00070C25" w:rsidRPr="00642D65">
        <w:rPr>
          <w:rFonts w:ascii="Times New Roman" w:hAnsi="Times New Roman" w:cs="Times New Roman"/>
          <w:sz w:val="24"/>
          <w:szCs w:val="24"/>
        </w:rPr>
        <w:t xml:space="preserve">) </w:t>
      </w:r>
      <w:r w:rsidR="00B65A9F" w:rsidRPr="00642D65">
        <w:rPr>
          <w:rFonts w:ascii="Times New Roman" w:hAnsi="Times New Roman" w:cs="Times New Roman"/>
          <w:sz w:val="24"/>
          <w:szCs w:val="24"/>
        </w:rPr>
        <w:t>and</w:t>
      </w:r>
      <w:r w:rsidR="00CA201B" w:rsidRPr="00642D65">
        <w:rPr>
          <w:rFonts w:ascii="Times New Roman" w:hAnsi="Times New Roman" w:cs="Times New Roman"/>
          <w:sz w:val="24"/>
          <w:szCs w:val="24"/>
        </w:rPr>
        <w:t xml:space="preserve"> year </w:t>
      </w:r>
      <w:r w:rsidR="00642D65">
        <w:rPr>
          <w:rFonts w:ascii="Times New Roman" w:hAnsi="Times New Roman" w:cs="Times New Roman"/>
          <w:sz w:val="24"/>
          <w:szCs w:val="24"/>
        </w:rPr>
        <w:t>effect</w:t>
      </w:r>
      <w:r w:rsidR="00642D65" w:rsidRPr="00642D65">
        <w:rPr>
          <w:rFonts w:ascii="Times New Roman" w:hAnsi="Times New Roman" w:cs="Times New Roman"/>
          <w:sz w:val="24"/>
          <w:szCs w:val="24"/>
        </w:rPr>
        <w:t xml:space="preserve">s </w:t>
      </w:r>
      <w:r w:rsidR="00B65A9F" w:rsidRPr="00642D65">
        <w:rPr>
          <w:rFonts w:ascii="Times New Roman" w:hAnsi="Times New Roman" w:cs="Times New Roman"/>
          <w:sz w:val="24"/>
          <w:szCs w:val="24"/>
        </w:rPr>
        <w:t>(hereafter “</w:t>
      </w:r>
      <w:commentRangeStart w:id="25"/>
      <w:r w:rsidR="00B65A9F" w:rsidRPr="00642D65">
        <w:rPr>
          <w:rFonts w:ascii="Times New Roman" w:hAnsi="Times New Roman" w:cs="Times New Roman"/>
          <w:sz w:val="24"/>
          <w:szCs w:val="24"/>
        </w:rPr>
        <w:t>study area trend</w:t>
      </w:r>
      <w:commentRangeEnd w:id="25"/>
      <w:r w:rsidR="005420CE" w:rsidRPr="00642D65">
        <w:rPr>
          <w:rStyle w:val="CommentReference"/>
          <w:rFonts w:ascii="Times New Roman" w:hAnsi="Times New Roman" w:cs="Times New Roman"/>
          <w:sz w:val="24"/>
          <w:szCs w:val="24"/>
        </w:rPr>
        <w:commentReference w:id="25"/>
      </w:r>
      <w:r w:rsidR="00B65A9F" w:rsidRPr="00642D65">
        <w:rPr>
          <w:rFonts w:ascii="Times New Roman" w:hAnsi="Times New Roman" w:cs="Times New Roman"/>
          <w:sz w:val="24"/>
          <w:szCs w:val="24"/>
        </w:rPr>
        <w:t>”</w:t>
      </w:r>
      <w:r w:rsidR="00124BD4">
        <w:rPr>
          <w:rFonts w:ascii="Times New Roman" w:hAnsi="Times New Roman" w:cs="Times New Roman"/>
          <w:sz w:val="24"/>
          <w:szCs w:val="24"/>
        </w:rPr>
        <w:t>; year, local habitat change, and unexplained variation</w:t>
      </w:r>
      <w:r w:rsidR="00B65A9F" w:rsidRPr="00642D65">
        <w:rPr>
          <w:rFonts w:ascii="Times New Roman" w:hAnsi="Times New Roman" w:cs="Times New Roman"/>
          <w:sz w:val="24"/>
          <w:szCs w:val="24"/>
        </w:rPr>
        <w:t>)</w:t>
      </w:r>
      <w:r w:rsidR="00642D65">
        <w:rPr>
          <w:rFonts w:ascii="Times New Roman" w:hAnsi="Times New Roman" w:cs="Times New Roman"/>
          <w:sz w:val="24"/>
          <w:szCs w:val="24"/>
        </w:rPr>
        <w:t xml:space="preserve">; </w:t>
      </w:r>
      <w:r w:rsidR="00124BD4">
        <w:rPr>
          <w:rFonts w:ascii="Times New Roman" w:hAnsi="Times New Roman" w:cs="Times New Roman"/>
          <w:sz w:val="24"/>
          <w:szCs w:val="24"/>
        </w:rPr>
        <w:t xml:space="preserve">and </w:t>
      </w:r>
      <w:r w:rsidR="00642D65">
        <w:rPr>
          <w:rFonts w:ascii="Times New Roman" w:hAnsi="Times New Roman" w:cs="Times New Roman"/>
          <w:sz w:val="24"/>
          <w:szCs w:val="24"/>
        </w:rPr>
        <w:t>2)</w:t>
      </w:r>
      <w:r w:rsidR="00070C25" w:rsidRPr="00642D65">
        <w:rPr>
          <w:rFonts w:ascii="Times New Roman" w:hAnsi="Times New Roman" w:cs="Times New Roman"/>
          <w:sz w:val="24"/>
          <w:szCs w:val="24"/>
        </w:rPr>
        <w:t xml:space="preserve"> </w:t>
      </w:r>
      <w:r w:rsidR="00642D65">
        <w:rPr>
          <w:rFonts w:ascii="Times New Roman" w:hAnsi="Times New Roman" w:cs="Times New Roman"/>
          <w:sz w:val="24"/>
          <w:szCs w:val="24"/>
        </w:rPr>
        <w:t xml:space="preserve">year effect and </w:t>
      </w:r>
      <w:commentRangeStart w:id="26"/>
      <w:commentRangeStart w:id="27"/>
      <w:commentRangeStart w:id="28"/>
      <w:r w:rsidR="00070C25" w:rsidRPr="00642D65">
        <w:rPr>
          <w:rFonts w:ascii="Times New Roman" w:hAnsi="Times New Roman" w:cs="Times New Roman"/>
          <w:sz w:val="24"/>
          <w:szCs w:val="24"/>
        </w:rPr>
        <w:t>accoun</w:t>
      </w:r>
      <w:r w:rsidR="00642D65">
        <w:rPr>
          <w:rFonts w:ascii="Times New Roman" w:hAnsi="Times New Roman" w:cs="Times New Roman"/>
          <w:sz w:val="24"/>
          <w:szCs w:val="24"/>
        </w:rPr>
        <w:t>ting</w:t>
      </w:r>
      <w:r w:rsidR="00070C25" w:rsidRPr="00642D65">
        <w:rPr>
          <w:rFonts w:ascii="Times New Roman" w:hAnsi="Times New Roman" w:cs="Times New Roman"/>
          <w:sz w:val="24"/>
          <w:szCs w:val="24"/>
        </w:rPr>
        <w:t xml:space="preserve"> for an</w:t>
      </w:r>
      <w:r w:rsidR="006C312D" w:rsidRPr="00642D65">
        <w:rPr>
          <w:rFonts w:ascii="Times New Roman" w:hAnsi="Times New Roman" w:cs="Times New Roman"/>
          <w:sz w:val="24"/>
          <w:szCs w:val="24"/>
        </w:rPr>
        <w:t>d</w:t>
      </w:r>
      <w:r w:rsidR="00070C25" w:rsidRPr="00642D65">
        <w:rPr>
          <w:rFonts w:ascii="Times New Roman" w:hAnsi="Times New Roman" w:cs="Times New Roman"/>
          <w:sz w:val="24"/>
          <w:szCs w:val="24"/>
        </w:rPr>
        <w:t xml:space="preserve"> remov</w:t>
      </w:r>
      <w:r w:rsidR="00642D65">
        <w:rPr>
          <w:rFonts w:ascii="Times New Roman" w:hAnsi="Times New Roman" w:cs="Times New Roman"/>
          <w:sz w:val="24"/>
          <w:szCs w:val="24"/>
        </w:rPr>
        <w:t>ing</w:t>
      </w:r>
      <w:r w:rsidR="00070C25" w:rsidRPr="00642D65">
        <w:rPr>
          <w:rFonts w:ascii="Times New Roman" w:hAnsi="Times New Roman" w:cs="Times New Roman"/>
          <w:sz w:val="24"/>
          <w:szCs w:val="24"/>
        </w:rPr>
        <w:t xml:space="preserve"> the</w:t>
      </w:r>
      <w:r w:rsidR="006C312D" w:rsidRPr="00642D65">
        <w:rPr>
          <w:rFonts w:ascii="Times New Roman" w:hAnsi="Times New Roman" w:cs="Times New Roman"/>
          <w:sz w:val="24"/>
          <w:szCs w:val="24"/>
        </w:rPr>
        <w:t xml:space="preserve"> variation from </w:t>
      </w:r>
      <w:r w:rsidR="003302AB" w:rsidRPr="00642D65">
        <w:rPr>
          <w:rFonts w:ascii="Times New Roman" w:hAnsi="Times New Roman" w:cs="Times New Roman"/>
          <w:sz w:val="24"/>
          <w:szCs w:val="24"/>
        </w:rPr>
        <w:t>the</w:t>
      </w:r>
      <w:r w:rsidR="00070C25" w:rsidRPr="00642D65">
        <w:rPr>
          <w:rFonts w:ascii="Times New Roman" w:hAnsi="Times New Roman" w:cs="Times New Roman"/>
          <w:sz w:val="24"/>
          <w:szCs w:val="24"/>
        </w:rPr>
        <w:t xml:space="preserve"> </w:t>
      </w:r>
      <w:commentRangeEnd w:id="26"/>
      <w:r w:rsidR="00124BD4">
        <w:rPr>
          <w:rStyle w:val="CommentReference"/>
        </w:rPr>
        <w:commentReference w:id="26"/>
      </w:r>
      <w:r w:rsidR="00070C25" w:rsidRPr="00642D65">
        <w:rPr>
          <w:rFonts w:ascii="Times New Roman" w:hAnsi="Times New Roman" w:cs="Times New Roman"/>
          <w:sz w:val="24"/>
          <w:szCs w:val="24"/>
        </w:rPr>
        <w:t>h</w:t>
      </w:r>
      <w:r w:rsidR="00CA201B" w:rsidRPr="00642D65">
        <w:rPr>
          <w:rFonts w:ascii="Times New Roman" w:hAnsi="Times New Roman" w:cs="Times New Roman"/>
          <w:sz w:val="24"/>
          <w:szCs w:val="24"/>
        </w:rPr>
        <w:t xml:space="preserve">abitat </w:t>
      </w:r>
      <w:r w:rsidR="00642D65">
        <w:rPr>
          <w:rFonts w:ascii="Times New Roman" w:hAnsi="Times New Roman" w:cs="Times New Roman"/>
          <w:sz w:val="24"/>
          <w:szCs w:val="24"/>
        </w:rPr>
        <w:t>effects</w:t>
      </w:r>
      <w:r w:rsidR="009B5093" w:rsidRPr="001F275A">
        <w:rPr>
          <w:rFonts w:ascii="Times New Roman" w:hAnsi="Times New Roman" w:cs="Times New Roman"/>
          <w:sz w:val="24"/>
          <w:szCs w:val="24"/>
        </w:rPr>
        <w:t xml:space="preserve"> </w:t>
      </w:r>
      <w:r w:rsidR="00F8358B" w:rsidRPr="001F275A">
        <w:rPr>
          <w:rFonts w:ascii="Times New Roman" w:hAnsi="Times New Roman" w:cs="Times New Roman"/>
          <w:sz w:val="24"/>
          <w:szCs w:val="24"/>
        </w:rPr>
        <w:t>from the trend estimates</w:t>
      </w:r>
      <w:commentRangeEnd w:id="27"/>
      <w:r w:rsidR="001F275A">
        <w:rPr>
          <w:rStyle w:val="CommentReference"/>
        </w:rPr>
        <w:commentReference w:id="27"/>
      </w:r>
      <w:commentRangeEnd w:id="28"/>
      <w:r w:rsidR="008300F5">
        <w:rPr>
          <w:rStyle w:val="CommentReference"/>
        </w:rPr>
        <w:commentReference w:id="28"/>
      </w:r>
      <w:r w:rsidR="00CA201B" w:rsidRPr="001F275A">
        <w:rPr>
          <w:rFonts w:ascii="Times New Roman" w:hAnsi="Times New Roman" w:cs="Times New Roman"/>
          <w:sz w:val="24"/>
          <w:szCs w:val="24"/>
        </w:rPr>
        <w:t xml:space="preserve"> (hereafter “</w:t>
      </w:r>
      <w:commentRangeStart w:id="29"/>
      <w:r w:rsidR="00F8358B" w:rsidRPr="001F275A">
        <w:rPr>
          <w:rFonts w:ascii="Times New Roman" w:hAnsi="Times New Roman" w:cs="Times New Roman"/>
          <w:sz w:val="24"/>
          <w:szCs w:val="24"/>
        </w:rPr>
        <w:t>r</w:t>
      </w:r>
      <w:r w:rsidR="00CA201B" w:rsidRPr="001F275A">
        <w:rPr>
          <w:rFonts w:ascii="Times New Roman" w:hAnsi="Times New Roman" w:cs="Times New Roman"/>
          <w:sz w:val="24"/>
          <w:szCs w:val="24"/>
        </w:rPr>
        <w:t xml:space="preserve">egional </w:t>
      </w:r>
      <w:r w:rsidR="00F8358B" w:rsidRPr="001F275A">
        <w:rPr>
          <w:rFonts w:ascii="Times New Roman" w:hAnsi="Times New Roman" w:cs="Times New Roman"/>
          <w:sz w:val="24"/>
          <w:szCs w:val="24"/>
        </w:rPr>
        <w:t>t</w:t>
      </w:r>
      <w:r w:rsidR="00CA201B" w:rsidRPr="001F275A">
        <w:rPr>
          <w:rFonts w:ascii="Times New Roman" w:hAnsi="Times New Roman" w:cs="Times New Roman"/>
          <w:sz w:val="24"/>
          <w:szCs w:val="24"/>
        </w:rPr>
        <w:t>rend</w:t>
      </w:r>
      <w:commentRangeEnd w:id="29"/>
      <w:r w:rsidR="005420CE" w:rsidRPr="001F275A">
        <w:rPr>
          <w:rStyle w:val="CommentReference"/>
          <w:rFonts w:ascii="Times New Roman" w:hAnsi="Times New Roman" w:cs="Times New Roman"/>
          <w:sz w:val="24"/>
          <w:szCs w:val="24"/>
        </w:rPr>
        <w:commentReference w:id="29"/>
      </w:r>
      <w:r w:rsidR="00CA201B" w:rsidRPr="001F275A">
        <w:rPr>
          <w:rFonts w:ascii="Times New Roman" w:hAnsi="Times New Roman" w:cs="Times New Roman"/>
          <w:sz w:val="24"/>
          <w:szCs w:val="24"/>
        </w:rPr>
        <w:t>”</w:t>
      </w:r>
      <w:r w:rsidR="00124BD4">
        <w:rPr>
          <w:rFonts w:ascii="Times New Roman" w:hAnsi="Times New Roman" w:cs="Times New Roman"/>
          <w:sz w:val="24"/>
          <w:szCs w:val="24"/>
        </w:rPr>
        <w:t>; year effect and unexplained variation</w:t>
      </w:r>
      <w:r w:rsidR="00CA201B" w:rsidRPr="001F275A">
        <w:rPr>
          <w:rFonts w:ascii="Times New Roman" w:hAnsi="Times New Roman" w:cs="Times New Roman"/>
          <w:sz w:val="24"/>
          <w:szCs w:val="24"/>
        </w:rPr>
        <w:t>)</w:t>
      </w:r>
      <w:r w:rsidR="009B5093" w:rsidRPr="001F275A">
        <w:rPr>
          <w:rFonts w:ascii="Times New Roman" w:hAnsi="Times New Roman" w:cs="Times New Roman"/>
          <w:sz w:val="24"/>
          <w:szCs w:val="24"/>
        </w:rPr>
        <w:t>.</w:t>
      </w:r>
      <w:del w:id="30" w:author="Hache,Samuel [Yel]" w:date="2020-01-20T09:26:00Z">
        <w:r w:rsidR="009B5093" w:rsidRPr="001F275A" w:rsidDel="00124BD4">
          <w:rPr>
            <w:rFonts w:ascii="Times New Roman" w:hAnsi="Times New Roman" w:cs="Times New Roman"/>
            <w:sz w:val="24"/>
            <w:szCs w:val="24"/>
          </w:rPr>
          <w:delText xml:space="preserve"> </w:delText>
        </w:r>
        <w:commentRangeStart w:id="31"/>
        <w:r w:rsidR="00CA201B" w:rsidRPr="001F275A" w:rsidDel="00124BD4">
          <w:rPr>
            <w:rFonts w:ascii="Times New Roman" w:hAnsi="Times New Roman" w:cs="Times New Roman"/>
            <w:sz w:val="24"/>
            <w:szCs w:val="24"/>
          </w:rPr>
          <w:delText>T</w:delText>
        </w:r>
        <w:r w:rsidR="006C312D" w:rsidRPr="001F275A" w:rsidDel="00124BD4">
          <w:rPr>
            <w:rFonts w:ascii="Times New Roman" w:hAnsi="Times New Roman" w:cs="Times New Roman"/>
            <w:sz w:val="24"/>
            <w:szCs w:val="24"/>
          </w:rPr>
          <w:delText>he study area trend provided information on the</w:delText>
        </w:r>
        <w:commentRangeStart w:id="32"/>
        <w:r w:rsidR="006C312D" w:rsidRPr="001F275A" w:rsidDel="00124BD4">
          <w:rPr>
            <w:rFonts w:ascii="Times New Roman" w:hAnsi="Times New Roman" w:cs="Times New Roman"/>
            <w:sz w:val="24"/>
            <w:szCs w:val="24"/>
          </w:rPr>
          <w:delText xml:space="preserve"> overall trend</w:delText>
        </w:r>
        <w:commentRangeEnd w:id="32"/>
        <w:r w:rsidR="00124BD4" w:rsidDel="00124BD4">
          <w:rPr>
            <w:rStyle w:val="CommentReference"/>
          </w:rPr>
          <w:commentReference w:id="32"/>
        </w:r>
        <w:r w:rsidR="001F275A" w:rsidDel="00124BD4">
          <w:rPr>
            <w:rFonts w:ascii="Times New Roman" w:hAnsi="Times New Roman" w:cs="Times New Roman"/>
            <w:sz w:val="24"/>
            <w:szCs w:val="24"/>
          </w:rPr>
          <w:delText xml:space="preserve">, </w:delText>
        </w:r>
        <w:r w:rsidR="006C312D" w:rsidRPr="001F275A" w:rsidDel="00124BD4">
          <w:rPr>
            <w:rFonts w:ascii="Times New Roman" w:hAnsi="Times New Roman" w:cs="Times New Roman"/>
            <w:sz w:val="24"/>
            <w:szCs w:val="24"/>
          </w:rPr>
          <w:delText xml:space="preserve">i.e. </w:delText>
        </w:r>
        <w:r w:rsidR="00124BD4" w:rsidDel="00124BD4">
          <w:rPr>
            <w:rFonts w:ascii="Times New Roman" w:hAnsi="Times New Roman" w:cs="Times New Roman"/>
            <w:sz w:val="24"/>
            <w:szCs w:val="24"/>
          </w:rPr>
          <w:delText xml:space="preserve">local </w:delText>
        </w:r>
        <w:r w:rsidR="001F275A" w:rsidDel="00124BD4">
          <w:rPr>
            <w:rFonts w:ascii="Times New Roman" w:hAnsi="Times New Roman" w:cs="Times New Roman"/>
            <w:sz w:val="24"/>
            <w:szCs w:val="24"/>
          </w:rPr>
          <w:delText xml:space="preserve">habitat </w:delText>
        </w:r>
        <w:r w:rsidR="00D34BC1" w:rsidDel="00124BD4">
          <w:rPr>
            <w:rFonts w:ascii="Times New Roman" w:hAnsi="Times New Roman" w:cs="Times New Roman"/>
            <w:sz w:val="24"/>
            <w:szCs w:val="24"/>
          </w:rPr>
          <w:delText xml:space="preserve">change </w:delText>
        </w:r>
        <w:r w:rsidR="001F275A" w:rsidDel="00124BD4">
          <w:rPr>
            <w:rFonts w:ascii="Times New Roman" w:hAnsi="Times New Roman" w:cs="Times New Roman"/>
            <w:sz w:val="24"/>
            <w:szCs w:val="24"/>
          </w:rPr>
          <w:delText>and remaining explained variation (e.g. unmeasured breeding and non-breeding variables),</w:delText>
        </w:r>
        <w:r w:rsidR="006C312D" w:rsidRPr="001F275A" w:rsidDel="00124BD4">
          <w:rPr>
            <w:rFonts w:ascii="Times New Roman" w:hAnsi="Times New Roman" w:cs="Times New Roman"/>
            <w:sz w:val="24"/>
            <w:szCs w:val="24"/>
          </w:rPr>
          <w:delText xml:space="preserve"> while the </w:delText>
        </w:r>
        <w:r w:rsidR="00F8358B" w:rsidRPr="001F275A" w:rsidDel="00124BD4">
          <w:rPr>
            <w:rFonts w:ascii="Times New Roman" w:hAnsi="Times New Roman" w:cs="Times New Roman"/>
            <w:sz w:val="24"/>
            <w:szCs w:val="24"/>
          </w:rPr>
          <w:delText>r</w:delText>
        </w:r>
        <w:r w:rsidR="00CA201B" w:rsidRPr="001F275A" w:rsidDel="00124BD4">
          <w:rPr>
            <w:rFonts w:ascii="Times New Roman" w:hAnsi="Times New Roman" w:cs="Times New Roman"/>
            <w:sz w:val="24"/>
            <w:szCs w:val="24"/>
          </w:rPr>
          <w:delText xml:space="preserve">egional </w:delText>
        </w:r>
        <w:r w:rsidR="00F8358B" w:rsidRPr="001F275A" w:rsidDel="00124BD4">
          <w:rPr>
            <w:rFonts w:ascii="Times New Roman" w:hAnsi="Times New Roman" w:cs="Times New Roman"/>
            <w:sz w:val="24"/>
            <w:szCs w:val="24"/>
          </w:rPr>
          <w:delText>t</w:delText>
        </w:r>
        <w:r w:rsidR="00CA201B" w:rsidRPr="001F275A" w:rsidDel="00124BD4">
          <w:rPr>
            <w:rFonts w:ascii="Times New Roman" w:hAnsi="Times New Roman" w:cs="Times New Roman"/>
            <w:sz w:val="24"/>
            <w:szCs w:val="24"/>
          </w:rPr>
          <w:delText>rend</w:delText>
        </w:r>
        <w:r w:rsidR="00CA201B" w:rsidRPr="00D34BC1" w:rsidDel="00124BD4">
          <w:rPr>
            <w:rFonts w:ascii="Times New Roman" w:hAnsi="Times New Roman" w:cs="Times New Roman"/>
            <w:sz w:val="24"/>
            <w:szCs w:val="24"/>
          </w:rPr>
          <w:delText xml:space="preserve"> provided information on species trend</w:delText>
        </w:r>
        <w:r w:rsidR="00F8358B" w:rsidRPr="00D34BC1" w:rsidDel="00124BD4">
          <w:rPr>
            <w:rFonts w:ascii="Times New Roman" w:hAnsi="Times New Roman" w:cs="Times New Roman"/>
            <w:sz w:val="24"/>
            <w:szCs w:val="24"/>
          </w:rPr>
          <w:delText>s</w:delText>
        </w:r>
        <w:r w:rsidR="00CA201B" w:rsidRPr="00D34BC1" w:rsidDel="00124BD4">
          <w:rPr>
            <w:rFonts w:ascii="Times New Roman" w:hAnsi="Times New Roman" w:cs="Times New Roman"/>
            <w:sz w:val="24"/>
            <w:szCs w:val="24"/>
          </w:rPr>
          <w:delText xml:space="preserve"> </w:delText>
        </w:r>
        <w:r w:rsidR="001F275A" w:rsidDel="00124BD4">
          <w:rPr>
            <w:rFonts w:ascii="Times New Roman" w:hAnsi="Times New Roman" w:cs="Times New Roman"/>
            <w:sz w:val="24"/>
            <w:szCs w:val="24"/>
          </w:rPr>
          <w:delText xml:space="preserve">irrespective of </w:delText>
        </w:r>
      </w:del>
      <w:del w:id="33" w:author="Hache,Samuel [Yel]" w:date="2020-01-20T09:22:00Z">
        <w:r w:rsidR="00CA201B" w:rsidRPr="001F275A" w:rsidDel="00124BD4">
          <w:rPr>
            <w:rFonts w:ascii="Times New Roman" w:hAnsi="Times New Roman" w:cs="Times New Roman"/>
            <w:sz w:val="24"/>
            <w:szCs w:val="24"/>
          </w:rPr>
          <w:delText xml:space="preserve"> </w:delText>
        </w:r>
      </w:del>
      <w:del w:id="34" w:author="Hache,Samuel [Yel]" w:date="2020-01-20T09:26:00Z">
        <w:r w:rsidR="00CA201B" w:rsidRPr="00D34BC1" w:rsidDel="00124BD4">
          <w:rPr>
            <w:rFonts w:ascii="Times New Roman" w:hAnsi="Times New Roman" w:cs="Times New Roman"/>
            <w:sz w:val="24"/>
            <w:szCs w:val="24"/>
          </w:rPr>
          <w:delText>habitat change</w:delText>
        </w:r>
        <w:r w:rsidR="001F275A" w:rsidDel="00124BD4">
          <w:rPr>
            <w:rFonts w:ascii="Times New Roman" w:hAnsi="Times New Roman" w:cs="Times New Roman"/>
            <w:sz w:val="24"/>
            <w:szCs w:val="24"/>
          </w:rPr>
          <w:delText>,</w:delText>
        </w:r>
        <w:r w:rsidR="006C312D" w:rsidRPr="00D34BC1" w:rsidDel="00124BD4">
          <w:rPr>
            <w:rFonts w:ascii="Times New Roman" w:hAnsi="Times New Roman" w:cs="Times New Roman"/>
            <w:sz w:val="24"/>
            <w:szCs w:val="24"/>
          </w:rPr>
          <w:delText xml:space="preserve"> i.e. </w:delText>
        </w:r>
        <w:r w:rsidR="00045DE8" w:rsidRPr="00D34BC1" w:rsidDel="00124BD4">
          <w:rPr>
            <w:rFonts w:ascii="Times New Roman" w:hAnsi="Times New Roman" w:cs="Times New Roman"/>
            <w:sz w:val="24"/>
            <w:szCs w:val="24"/>
          </w:rPr>
          <w:delText xml:space="preserve">trend </w:delText>
        </w:r>
        <w:r w:rsidR="00D34BC1" w:rsidDel="00124BD4">
          <w:rPr>
            <w:rFonts w:ascii="Times New Roman" w:hAnsi="Times New Roman" w:cs="Times New Roman"/>
            <w:sz w:val="24"/>
            <w:szCs w:val="24"/>
          </w:rPr>
          <w:delText>including only unmeasured breeding and non-breeding variables</w:delText>
        </w:r>
        <w:r w:rsidR="00CA201B" w:rsidRPr="00D34BC1" w:rsidDel="00124BD4">
          <w:rPr>
            <w:rFonts w:ascii="Times New Roman" w:hAnsi="Times New Roman" w:cs="Times New Roman"/>
            <w:sz w:val="24"/>
            <w:szCs w:val="24"/>
          </w:rPr>
          <w:delText>.</w:delText>
        </w:r>
      </w:del>
      <w:r w:rsidR="00CA201B" w:rsidRPr="00D34BC1">
        <w:rPr>
          <w:rFonts w:ascii="Times New Roman" w:hAnsi="Times New Roman" w:cs="Times New Roman"/>
          <w:sz w:val="24"/>
          <w:szCs w:val="24"/>
        </w:rPr>
        <w:t xml:space="preserve"> </w:t>
      </w:r>
      <w:commentRangeEnd w:id="31"/>
      <w:r w:rsidR="00124BD4">
        <w:rPr>
          <w:rStyle w:val="CommentReference"/>
        </w:rPr>
        <w:commentReference w:id="31"/>
      </w:r>
      <w:r w:rsidR="009B5093" w:rsidRPr="00D34BC1">
        <w:rPr>
          <w:rFonts w:ascii="Times New Roman" w:hAnsi="Times New Roman" w:cs="Times New Roman"/>
          <w:sz w:val="24"/>
          <w:szCs w:val="24"/>
        </w:rPr>
        <w:t xml:space="preserve">The difference between </w:t>
      </w:r>
      <w:r w:rsidR="00CA201B" w:rsidRPr="00D34BC1">
        <w:rPr>
          <w:rFonts w:ascii="Times New Roman" w:hAnsi="Times New Roman" w:cs="Times New Roman"/>
          <w:sz w:val="24"/>
          <w:szCs w:val="24"/>
        </w:rPr>
        <w:t xml:space="preserve">these two </w:t>
      </w:r>
      <w:r w:rsidR="009B5093" w:rsidRPr="00D34BC1">
        <w:rPr>
          <w:rFonts w:ascii="Times New Roman" w:hAnsi="Times New Roman" w:cs="Times New Roman"/>
          <w:sz w:val="24"/>
          <w:szCs w:val="24"/>
        </w:rPr>
        <w:t xml:space="preserve">trend estimates </w:t>
      </w:r>
      <w:r w:rsidR="00CA201B" w:rsidRPr="00D34BC1">
        <w:rPr>
          <w:rFonts w:ascii="Times New Roman" w:hAnsi="Times New Roman" w:cs="Times New Roman"/>
          <w:sz w:val="24"/>
          <w:szCs w:val="24"/>
        </w:rPr>
        <w:t>(hereafter “</w:t>
      </w:r>
      <w:commentRangeStart w:id="35"/>
      <w:r w:rsidR="000D5299" w:rsidRPr="00D34BC1">
        <w:rPr>
          <w:rFonts w:ascii="Times New Roman" w:hAnsi="Times New Roman" w:cs="Times New Roman"/>
          <w:sz w:val="24"/>
          <w:szCs w:val="24"/>
        </w:rPr>
        <w:t>l</w:t>
      </w:r>
      <w:r w:rsidR="00CA201B" w:rsidRPr="00D34BC1">
        <w:rPr>
          <w:rFonts w:ascii="Times New Roman" w:hAnsi="Times New Roman" w:cs="Times New Roman"/>
          <w:sz w:val="24"/>
          <w:szCs w:val="24"/>
        </w:rPr>
        <w:t xml:space="preserve">ocal </w:t>
      </w:r>
      <w:r w:rsidR="000D5299" w:rsidRPr="00D34BC1">
        <w:rPr>
          <w:rFonts w:ascii="Times New Roman" w:hAnsi="Times New Roman" w:cs="Times New Roman"/>
          <w:sz w:val="24"/>
          <w:szCs w:val="24"/>
        </w:rPr>
        <w:t>h</w:t>
      </w:r>
      <w:r w:rsidR="00CA201B" w:rsidRPr="00D34BC1">
        <w:rPr>
          <w:rFonts w:ascii="Times New Roman" w:hAnsi="Times New Roman" w:cs="Times New Roman"/>
          <w:sz w:val="24"/>
          <w:szCs w:val="24"/>
        </w:rPr>
        <w:t xml:space="preserve">abitat </w:t>
      </w:r>
      <w:r w:rsidR="000D5299" w:rsidRPr="00D34BC1">
        <w:rPr>
          <w:rFonts w:ascii="Times New Roman" w:hAnsi="Times New Roman" w:cs="Times New Roman"/>
          <w:sz w:val="24"/>
          <w:szCs w:val="24"/>
        </w:rPr>
        <w:t>t</w:t>
      </w:r>
      <w:r w:rsidR="00CA201B" w:rsidRPr="00D34BC1">
        <w:rPr>
          <w:rFonts w:ascii="Times New Roman" w:hAnsi="Times New Roman" w:cs="Times New Roman"/>
          <w:sz w:val="24"/>
          <w:szCs w:val="24"/>
        </w:rPr>
        <w:t>rend</w:t>
      </w:r>
      <w:commentRangeEnd w:id="35"/>
      <w:r w:rsidR="005420CE" w:rsidRPr="00D34BC1">
        <w:rPr>
          <w:rStyle w:val="CommentReference"/>
          <w:rFonts w:ascii="Times New Roman" w:hAnsi="Times New Roman" w:cs="Times New Roman"/>
          <w:sz w:val="24"/>
          <w:szCs w:val="24"/>
        </w:rPr>
        <w:commentReference w:id="35"/>
      </w:r>
      <w:r w:rsidR="00CA201B" w:rsidRPr="00D34BC1">
        <w:rPr>
          <w:rFonts w:ascii="Times New Roman" w:hAnsi="Times New Roman" w:cs="Times New Roman"/>
          <w:sz w:val="24"/>
          <w:szCs w:val="24"/>
        </w:rPr>
        <w:t xml:space="preserve">”) </w:t>
      </w:r>
      <w:r w:rsidR="00124BD4">
        <w:rPr>
          <w:rFonts w:ascii="Times New Roman" w:hAnsi="Times New Roman" w:cs="Times New Roman"/>
          <w:sz w:val="24"/>
          <w:szCs w:val="24"/>
        </w:rPr>
        <w:t xml:space="preserve">provided estimates of </w:t>
      </w:r>
      <w:r w:rsidR="00EA613E" w:rsidRPr="00D34BC1">
        <w:rPr>
          <w:rFonts w:ascii="Times New Roman" w:hAnsi="Times New Roman" w:cs="Times New Roman"/>
          <w:sz w:val="24"/>
          <w:szCs w:val="24"/>
        </w:rPr>
        <w:t xml:space="preserve">the </w:t>
      </w:r>
      <w:r w:rsidR="00124BD4">
        <w:rPr>
          <w:rFonts w:ascii="Times New Roman" w:hAnsi="Times New Roman" w:cs="Times New Roman"/>
          <w:sz w:val="24"/>
          <w:szCs w:val="24"/>
        </w:rPr>
        <w:t xml:space="preserve">importance </w:t>
      </w:r>
      <w:r w:rsidR="00EA613E" w:rsidRPr="00D34BC1">
        <w:rPr>
          <w:rFonts w:ascii="Times New Roman" w:hAnsi="Times New Roman" w:cs="Times New Roman"/>
          <w:sz w:val="24"/>
          <w:szCs w:val="24"/>
        </w:rPr>
        <w:t xml:space="preserve">of </w:t>
      </w:r>
      <w:r w:rsidR="00124BD4">
        <w:rPr>
          <w:rFonts w:ascii="Times New Roman" w:hAnsi="Times New Roman" w:cs="Times New Roman"/>
          <w:sz w:val="24"/>
          <w:szCs w:val="24"/>
        </w:rPr>
        <w:t xml:space="preserve">local </w:t>
      </w:r>
      <w:r w:rsidR="00EA613E" w:rsidRPr="00D34BC1">
        <w:rPr>
          <w:rFonts w:ascii="Times New Roman" w:hAnsi="Times New Roman" w:cs="Times New Roman"/>
          <w:sz w:val="24"/>
          <w:szCs w:val="24"/>
        </w:rPr>
        <w:t>habitat</w:t>
      </w:r>
      <w:r w:rsidR="00D34BC1">
        <w:rPr>
          <w:rFonts w:ascii="Times New Roman" w:hAnsi="Times New Roman" w:cs="Times New Roman"/>
          <w:sz w:val="24"/>
          <w:szCs w:val="24"/>
        </w:rPr>
        <w:t xml:space="preserve"> change</w:t>
      </w:r>
      <w:r w:rsidR="00EA613E" w:rsidRPr="00D34BC1">
        <w:rPr>
          <w:rFonts w:ascii="Times New Roman" w:hAnsi="Times New Roman" w:cs="Times New Roman"/>
          <w:sz w:val="24"/>
          <w:szCs w:val="24"/>
        </w:rPr>
        <w:t xml:space="preserve"> on population</w:t>
      </w:r>
      <w:r w:rsidR="009B5093" w:rsidRPr="00D34BC1">
        <w:rPr>
          <w:rFonts w:ascii="Times New Roman" w:hAnsi="Times New Roman" w:cs="Times New Roman"/>
          <w:sz w:val="24"/>
          <w:szCs w:val="24"/>
        </w:rPr>
        <w:t xml:space="preserve"> </w:t>
      </w:r>
      <w:r w:rsidR="00CA201B" w:rsidRPr="00D34BC1">
        <w:rPr>
          <w:rFonts w:ascii="Times New Roman" w:hAnsi="Times New Roman" w:cs="Times New Roman"/>
          <w:sz w:val="24"/>
          <w:szCs w:val="24"/>
        </w:rPr>
        <w:t>trend</w:t>
      </w:r>
      <w:r w:rsidR="000D5299" w:rsidRPr="00D34BC1">
        <w:rPr>
          <w:rFonts w:ascii="Times New Roman" w:hAnsi="Times New Roman" w:cs="Times New Roman"/>
          <w:sz w:val="24"/>
          <w:szCs w:val="24"/>
        </w:rPr>
        <w:t>s</w:t>
      </w:r>
      <w:r w:rsidR="00E85378" w:rsidRPr="00D34BC1">
        <w:rPr>
          <w:rFonts w:ascii="Times New Roman" w:hAnsi="Times New Roman" w:cs="Times New Roman"/>
          <w:sz w:val="24"/>
          <w:szCs w:val="24"/>
        </w:rPr>
        <w:t>.</w:t>
      </w:r>
      <w:commentRangeStart w:id="36"/>
      <w:r w:rsidR="00045DE8" w:rsidRPr="00D34BC1">
        <w:rPr>
          <w:rFonts w:ascii="Times New Roman" w:hAnsi="Times New Roman" w:cs="Times New Roman"/>
          <w:sz w:val="24"/>
          <w:szCs w:val="24"/>
        </w:rPr>
        <w:t xml:space="preserve"> </w:t>
      </w:r>
      <w:ins w:id="37" w:author="Hache,Samuel [Yel]" w:date="2020-01-20T09:32:00Z">
        <w:r w:rsidR="00FF0136">
          <w:rPr>
            <w:rFonts w:ascii="Times New Roman" w:hAnsi="Times New Roman" w:cs="Times New Roman"/>
            <w:sz w:val="24"/>
            <w:szCs w:val="24"/>
          </w:rPr>
          <w:t>Based on the hypotheses that</w:t>
        </w:r>
      </w:ins>
      <w:ins w:id="38" w:author="Hache,Samuel [Yel]" w:date="2020-01-20T09:36:00Z">
        <w:r w:rsidR="00FF0136">
          <w:rPr>
            <w:rFonts w:ascii="Times New Roman" w:hAnsi="Times New Roman" w:cs="Times New Roman"/>
            <w:sz w:val="24"/>
            <w:szCs w:val="24"/>
          </w:rPr>
          <w:t>,</w:t>
        </w:r>
      </w:ins>
      <w:ins w:id="39" w:author="Hache,Samuel [Yel]" w:date="2020-01-20T09:32:00Z">
        <w:r w:rsidR="00FF0136">
          <w:rPr>
            <w:rFonts w:ascii="Times New Roman" w:hAnsi="Times New Roman" w:cs="Times New Roman"/>
            <w:sz w:val="24"/>
            <w:szCs w:val="24"/>
          </w:rPr>
          <w:t xml:space="preserve"> </w:t>
        </w:r>
      </w:ins>
      <w:ins w:id="40" w:author="Hache,Samuel [Yel]" w:date="2020-01-20T09:36:00Z">
        <w:r w:rsidR="00FF0136">
          <w:rPr>
            <w:rFonts w:ascii="Times New Roman" w:hAnsi="Times New Roman" w:cs="Times New Roman"/>
            <w:sz w:val="24"/>
            <w:szCs w:val="24"/>
          </w:rPr>
          <w:t xml:space="preserve">in absence of anthropogenic </w:t>
        </w:r>
      </w:ins>
      <w:ins w:id="41" w:author="Hache,Samuel [Yel]" w:date="2020-01-20T09:32:00Z">
        <w:r w:rsidR="00FF0136">
          <w:rPr>
            <w:rFonts w:ascii="Times New Roman" w:hAnsi="Times New Roman" w:cs="Times New Roman"/>
            <w:sz w:val="24"/>
            <w:szCs w:val="24"/>
          </w:rPr>
          <w:t>disturbances</w:t>
        </w:r>
      </w:ins>
      <w:ins w:id="42" w:author="Hache,Samuel [Yel]" w:date="2020-01-20T09:36:00Z">
        <w:r w:rsidR="00FF0136">
          <w:rPr>
            <w:rFonts w:ascii="Times New Roman" w:hAnsi="Times New Roman" w:cs="Times New Roman"/>
            <w:sz w:val="24"/>
            <w:szCs w:val="24"/>
          </w:rPr>
          <w:t>,</w:t>
        </w:r>
      </w:ins>
      <w:ins w:id="43" w:author="Hache,Samuel [Yel]" w:date="2020-01-20T09:32:00Z">
        <w:r w:rsidR="00FF0136">
          <w:rPr>
            <w:rFonts w:ascii="Times New Roman" w:hAnsi="Times New Roman" w:cs="Times New Roman"/>
            <w:sz w:val="24"/>
            <w:szCs w:val="24"/>
          </w:rPr>
          <w:t xml:space="preserve"> </w:t>
        </w:r>
      </w:ins>
      <w:ins w:id="44" w:author="Hache,Samuel [Yel]" w:date="2020-01-20T09:33:00Z">
        <w:r w:rsidR="00FF0136">
          <w:rPr>
            <w:rFonts w:ascii="Times New Roman" w:hAnsi="Times New Roman" w:cs="Times New Roman"/>
            <w:sz w:val="24"/>
            <w:szCs w:val="24"/>
          </w:rPr>
          <w:t xml:space="preserve">northern </w:t>
        </w:r>
      </w:ins>
      <w:ins w:id="45" w:author="Hache,Samuel [Yel]" w:date="2020-01-20T09:34:00Z">
        <w:r w:rsidR="00FF0136">
          <w:rPr>
            <w:rFonts w:ascii="Times New Roman" w:hAnsi="Times New Roman" w:cs="Times New Roman"/>
            <w:sz w:val="24"/>
            <w:szCs w:val="24"/>
          </w:rPr>
          <w:t xml:space="preserve">boreal </w:t>
        </w:r>
      </w:ins>
      <w:ins w:id="46" w:author="Hache,Samuel [Yel]" w:date="2020-01-20T09:32:00Z">
        <w:r w:rsidR="00FF0136">
          <w:rPr>
            <w:rFonts w:ascii="Times New Roman" w:hAnsi="Times New Roman" w:cs="Times New Roman"/>
            <w:sz w:val="24"/>
            <w:szCs w:val="24"/>
          </w:rPr>
          <w:t>landscape</w:t>
        </w:r>
      </w:ins>
      <w:ins w:id="47" w:author="Hache,Samuel [Yel]" w:date="2020-01-20T09:34:00Z">
        <w:r w:rsidR="00FF0136">
          <w:rPr>
            <w:rFonts w:ascii="Times New Roman" w:hAnsi="Times New Roman" w:cs="Times New Roman"/>
            <w:sz w:val="24"/>
            <w:szCs w:val="24"/>
          </w:rPr>
          <w:t>s provide better breeding habitats than</w:t>
        </w:r>
      </w:ins>
      <w:ins w:id="48" w:author="Hache,Samuel [Yel]" w:date="2020-01-20T09:35:00Z">
        <w:r w:rsidR="00FF0136">
          <w:rPr>
            <w:rFonts w:ascii="Times New Roman" w:hAnsi="Times New Roman" w:cs="Times New Roman"/>
            <w:sz w:val="24"/>
            <w:szCs w:val="24"/>
          </w:rPr>
          <w:t xml:space="preserve"> </w:t>
        </w:r>
      </w:ins>
      <w:ins w:id="49" w:author="Hache,Samuel [Yel]" w:date="2020-01-20T09:34:00Z">
        <w:r w:rsidR="00FF0136">
          <w:rPr>
            <w:rFonts w:ascii="Times New Roman" w:hAnsi="Times New Roman" w:cs="Times New Roman"/>
            <w:sz w:val="24"/>
            <w:szCs w:val="24"/>
          </w:rPr>
          <w:t>more intensively managed southern landscapes</w:t>
        </w:r>
      </w:ins>
      <w:del w:id="50" w:author="Hache,Samuel [Yel]" w:date="2020-01-20T09:35:00Z">
        <w:r w:rsidR="000D5299" w:rsidRPr="00D34BC1" w:rsidDel="00FF0136">
          <w:rPr>
            <w:rFonts w:ascii="Times New Roman" w:hAnsi="Times New Roman" w:cs="Times New Roman"/>
            <w:sz w:val="24"/>
            <w:szCs w:val="24"/>
          </w:rPr>
          <w:delText>Because th</w:delText>
        </w:r>
        <w:r w:rsidR="00D34BC1" w:rsidDel="00FF0136">
          <w:rPr>
            <w:rFonts w:ascii="Times New Roman" w:hAnsi="Times New Roman" w:cs="Times New Roman"/>
            <w:sz w:val="24"/>
            <w:szCs w:val="24"/>
          </w:rPr>
          <w:delText>is</w:delText>
        </w:r>
        <w:r w:rsidR="000D5299" w:rsidRPr="00D34BC1" w:rsidDel="00FF0136">
          <w:rPr>
            <w:rFonts w:ascii="Times New Roman" w:hAnsi="Times New Roman" w:cs="Times New Roman"/>
            <w:sz w:val="24"/>
            <w:szCs w:val="24"/>
          </w:rPr>
          <w:delText xml:space="preserve"> monitoring program was conduct</w:delText>
        </w:r>
        <w:r w:rsidR="006B128F" w:rsidRPr="00D34BC1" w:rsidDel="00FF0136">
          <w:rPr>
            <w:rFonts w:ascii="Times New Roman" w:hAnsi="Times New Roman" w:cs="Times New Roman"/>
            <w:sz w:val="24"/>
            <w:szCs w:val="24"/>
          </w:rPr>
          <w:delText>ed</w:delText>
        </w:r>
        <w:r w:rsidR="004F2619" w:rsidRPr="00D34BC1" w:rsidDel="00FF0136">
          <w:rPr>
            <w:rFonts w:ascii="Times New Roman" w:hAnsi="Times New Roman" w:cs="Times New Roman"/>
            <w:sz w:val="24"/>
            <w:szCs w:val="24"/>
          </w:rPr>
          <w:delText xml:space="preserve"> in </w:delText>
        </w:r>
        <w:r w:rsidR="00D34BC1" w:rsidDel="00FF0136">
          <w:rPr>
            <w:rFonts w:ascii="Times New Roman" w:hAnsi="Times New Roman" w:cs="Times New Roman"/>
            <w:sz w:val="24"/>
            <w:szCs w:val="24"/>
          </w:rPr>
          <w:delText>a</w:delText>
        </w:r>
        <w:r w:rsidR="002B5D7C" w:rsidDel="00FF0136">
          <w:rPr>
            <w:rFonts w:ascii="Times New Roman" w:hAnsi="Times New Roman" w:cs="Times New Roman"/>
            <w:sz w:val="24"/>
            <w:szCs w:val="24"/>
          </w:rPr>
          <w:delText xml:space="preserve">n unmanaged </w:delText>
        </w:r>
        <w:r w:rsidR="000D5299" w:rsidRPr="00D34BC1" w:rsidDel="00FF0136">
          <w:rPr>
            <w:rFonts w:ascii="Times New Roman" w:hAnsi="Times New Roman" w:cs="Times New Roman"/>
            <w:sz w:val="24"/>
            <w:szCs w:val="24"/>
          </w:rPr>
          <w:delText>portion of the Canadian boreal forest</w:delText>
        </w:r>
        <w:r w:rsidR="00694490" w:rsidDel="00FF0136">
          <w:rPr>
            <w:rFonts w:ascii="Times New Roman" w:hAnsi="Times New Roman" w:cs="Times New Roman"/>
            <w:sz w:val="24"/>
            <w:szCs w:val="24"/>
          </w:rPr>
          <w:delText xml:space="preserve">, with short-term budworm </w:delText>
        </w:r>
        <w:r w:rsidR="00694490" w:rsidDel="00FF0136">
          <w:rPr>
            <w:rFonts w:ascii="Times New Roman" w:hAnsi="Times New Roman" w:cs="Times New Roman"/>
            <w:sz w:val="24"/>
            <w:szCs w:val="24"/>
          </w:rPr>
          <w:lastRenderedPageBreak/>
          <w:delText>outbreaks</w:delText>
        </w:r>
      </w:del>
      <w:r w:rsidR="00D34BC1">
        <w:rPr>
          <w:rFonts w:ascii="Times New Roman" w:hAnsi="Times New Roman" w:cs="Times New Roman"/>
          <w:sz w:val="24"/>
          <w:szCs w:val="24"/>
        </w:rPr>
        <w:t>,</w:t>
      </w:r>
      <w:r w:rsidR="00BA003D" w:rsidRPr="00D34BC1">
        <w:rPr>
          <w:rFonts w:ascii="Times New Roman" w:hAnsi="Times New Roman" w:cs="Times New Roman"/>
          <w:sz w:val="24"/>
          <w:szCs w:val="24"/>
        </w:rPr>
        <w:t xml:space="preserve"> </w:t>
      </w:r>
      <w:r w:rsidR="000D5299" w:rsidRPr="00D34BC1">
        <w:rPr>
          <w:rFonts w:ascii="Times New Roman" w:hAnsi="Times New Roman" w:cs="Times New Roman"/>
          <w:sz w:val="24"/>
          <w:szCs w:val="24"/>
        </w:rPr>
        <w:t xml:space="preserve">we predicted: </w:t>
      </w:r>
      <w:r w:rsidR="00BA003D" w:rsidRPr="00D34BC1">
        <w:rPr>
          <w:rFonts w:ascii="Times New Roman" w:hAnsi="Times New Roman" w:cs="Times New Roman"/>
          <w:sz w:val="24"/>
          <w:szCs w:val="24"/>
        </w:rPr>
        <w:t>1)</w:t>
      </w:r>
      <w:r w:rsidR="00E85378" w:rsidRPr="00D34BC1">
        <w:rPr>
          <w:rFonts w:ascii="Times New Roman" w:hAnsi="Times New Roman" w:cs="Times New Roman"/>
          <w:sz w:val="24"/>
          <w:szCs w:val="24"/>
        </w:rPr>
        <w:t xml:space="preserve"> </w:t>
      </w:r>
      <w:ins w:id="51" w:author="Hache,Samuel [Yel]" w:date="2020-01-20T09:36:00Z">
        <w:r w:rsidR="00FF0136">
          <w:rPr>
            <w:rFonts w:ascii="Times New Roman" w:hAnsi="Times New Roman" w:cs="Times New Roman"/>
            <w:sz w:val="24"/>
            <w:szCs w:val="24"/>
          </w:rPr>
          <w:t>more negative</w:t>
        </w:r>
        <w:r w:rsidR="00FF0136" w:rsidRPr="00D34BC1">
          <w:rPr>
            <w:rFonts w:ascii="Times New Roman" w:hAnsi="Times New Roman" w:cs="Times New Roman"/>
            <w:sz w:val="24"/>
            <w:szCs w:val="24"/>
          </w:rPr>
          <w:t xml:space="preserve"> regional trends for migrant</w:t>
        </w:r>
      </w:ins>
      <w:ins w:id="52" w:author="Hache,Samuel [Yel]" w:date="2020-01-20T09:37:00Z">
        <w:r w:rsidR="00FF0136">
          <w:rPr>
            <w:rFonts w:ascii="Times New Roman" w:hAnsi="Times New Roman" w:cs="Times New Roman"/>
            <w:sz w:val="24"/>
            <w:szCs w:val="24"/>
          </w:rPr>
          <w:t>s</w:t>
        </w:r>
      </w:ins>
      <w:ins w:id="53" w:author="Hache,Samuel [Yel]" w:date="2020-01-20T09:36:00Z">
        <w:r w:rsidR="00FF0136" w:rsidRPr="00D34BC1">
          <w:rPr>
            <w:rFonts w:ascii="Times New Roman" w:hAnsi="Times New Roman" w:cs="Times New Roman"/>
            <w:sz w:val="24"/>
            <w:szCs w:val="24"/>
          </w:rPr>
          <w:t xml:space="preserve"> </w:t>
        </w:r>
        <w:r w:rsidR="00FF0136">
          <w:rPr>
            <w:rFonts w:ascii="Times New Roman" w:hAnsi="Times New Roman" w:cs="Times New Roman"/>
            <w:sz w:val="24"/>
            <w:szCs w:val="24"/>
          </w:rPr>
          <w:t xml:space="preserve">than resident </w:t>
        </w:r>
        <w:r w:rsidR="00FF0136" w:rsidRPr="00D34BC1">
          <w:rPr>
            <w:rFonts w:ascii="Times New Roman" w:hAnsi="Times New Roman" w:cs="Times New Roman"/>
            <w:sz w:val="24"/>
            <w:szCs w:val="24"/>
          </w:rPr>
          <w:t>species</w:t>
        </w:r>
      </w:ins>
      <w:ins w:id="54" w:author="Hache,Samuel [Yel]" w:date="2020-01-20T09:37:00Z">
        <w:r w:rsidR="00FF0136">
          <w:rPr>
            <w:rFonts w:ascii="Times New Roman" w:hAnsi="Times New Roman" w:cs="Times New Roman"/>
            <w:sz w:val="24"/>
            <w:szCs w:val="24"/>
          </w:rPr>
          <w:t xml:space="preserve">; </w:t>
        </w:r>
      </w:ins>
      <w:ins w:id="55" w:author="Hache,Samuel [Yel]" w:date="2020-01-20T09:44:00Z">
        <w:r w:rsidR="00FF0136">
          <w:rPr>
            <w:rFonts w:ascii="Times New Roman" w:hAnsi="Times New Roman" w:cs="Times New Roman"/>
            <w:sz w:val="24"/>
            <w:szCs w:val="24"/>
          </w:rPr>
          <w:t xml:space="preserve">and </w:t>
        </w:r>
      </w:ins>
      <w:ins w:id="56" w:author="Hache,Samuel [Yel]" w:date="2020-01-20T09:37:00Z">
        <w:r w:rsidR="00FF0136">
          <w:rPr>
            <w:rFonts w:ascii="Times New Roman" w:hAnsi="Times New Roman" w:cs="Times New Roman"/>
            <w:sz w:val="24"/>
            <w:szCs w:val="24"/>
          </w:rPr>
          <w:t>2)</w:t>
        </w:r>
      </w:ins>
      <w:ins w:id="57" w:author="Hache,Samuel [Yel]" w:date="2020-01-20T09:36:00Z">
        <w:r w:rsidR="00FF0136" w:rsidRPr="00D34BC1">
          <w:rPr>
            <w:rFonts w:ascii="Times New Roman" w:hAnsi="Times New Roman" w:cs="Times New Roman"/>
            <w:sz w:val="24"/>
            <w:szCs w:val="24"/>
          </w:rPr>
          <w:t xml:space="preserve"> </w:t>
        </w:r>
      </w:ins>
      <w:ins w:id="58" w:author="Hache,Samuel [Yel]" w:date="2020-01-20T09:42:00Z">
        <w:r w:rsidR="00FF0136">
          <w:rPr>
            <w:rFonts w:ascii="Times New Roman" w:hAnsi="Times New Roman" w:cs="Times New Roman"/>
            <w:sz w:val="24"/>
            <w:szCs w:val="24"/>
          </w:rPr>
          <w:t xml:space="preserve">wide-range of species-specific effects spruce budworm outbreaks on trend estimates (positive, negative, and/or neutral).  </w:t>
        </w:r>
      </w:ins>
      <w:ins w:id="59" w:author="Hache,Samuel [Yel]" w:date="2020-01-20T09:44:00Z">
        <w:r w:rsidR="00FF0136">
          <w:rPr>
            <w:rFonts w:ascii="Times New Roman" w:hAnsi="Times New Roman" w:cs="Times New Roman"/>
            <w:sz w:val="24"/>
            <w:szCs w:val="24"/>
          </w:rPr>
          <w:t xml:space="preserve">Lastly, </w:t>
        </w:r>
      </w:ins>
      <w:ins w:id="60" w:author="Hache,Samuel [Yel]" w:date="2020-01-20T09:45:00Z">
        <w:r w:rsidR="00274529">
          <w:rPr>
            <w:rFonts w:ascii="Times New Roman" w:hAnsi="Times New Roman" w:cs="Times New Roman"/>
            <w:sz w:val="24"/>
            <w:szCs w:val="24"/>
          </w:rPr>
          <w:t>because we</w:t>
        </w:r>
      </w:ins>
      <w:ins w:id="61" w:author="Hache,Samuel [Yel]" w:date="2020-01-20T09:44:00Z">
        <w:r w:rsidR="00274529">
          <w:rPr>
            <w:rFonts w:ascii="Times New Roman" w:hAnsi="Times New Roman" w:cs="Times New Roman"/>
            <w:sz w:val="24"/>
            <w:szCs w:val="24"/>
          </w:rPr>
          <w:t xml:space="preserve"> we</w:t>
        </w:r>
        <w:r w:rsidR="00FF0136">
          <w:rPr>
            <w:rFonts w:ascii="Times New Roman" w:hAnsi="Times New Roman" w:cs="Times New Roman"/>
            <w:sz w:val="24"/>
            <w:szCs w:val="24"/>
          </w:rPr>
          <w:t>re not expecting</w:t>
        </w:r>
      </w:ins>
      <w:commentRangeStart w:id="62"/>
      <w:del w:id="63" w:author="Hache,Samuel [Yel]" w:date="2020-01-20T09:44:00Z">
        <w:r w:rsidR="00E85378" w:rsidRPr="00D34BC1" w:rsidDel="00FF0136">
          <w:rPr>
            <w:rFonts w:ascii="Times New Roman" w:hAnsi="Times New Roman" w:cs="Times New Roman"/>
            <w:sz w:val="24"/>
            <w:szCs w:val="24"/>
          </w:rPr>
          <w:delText>no</w:delText>
        </w:r>
      </w:del>
      <w:r w:rsidR="00E85378" w:rsidRPr="00D34BC1">
        <w:rPr>
          <w:rFonts w:ascii="Times New Roman" w:hAnsi="Times New Roman" w:cs="Times New Roman"/>
          <w:sz w:val="24"/>
          <w:szCs w:val="24"/>
        </w:rPr>
        <w:t xml:space="preserve"> significant change in local stand structure and composition</w:t>
      </w:r>
      <w:commentRangeEnd w:id="62"/>
      <w:r w:rsidR="00124BD4">
        <w:rPr>
          <w:rStyle w:val="CommentReference"/>
        </w:rPr>
        <w:commentReference w:id="62"/>
      </w:r>
      <w:ins w:id="64" w:author="Hache,Samuel [Yel]" w:date="2020-01-20T09:44:00Z">
        <w:r w:rsidR="00FF0136">
          <w:rPr>
            <w:rFonts w:ascii="Times New Roman" w:hAnsi="Times New Roman" w:cs="Times New Roman"/>
            <w:sz w:val="24"/>
            <w:szCs w:val="24"/>
          </w:rPr>
          <w:t>, we predicted 3) NEED A PREDICTION REGARDING THE EXPECTED IMPORTANCE OF LOCAL HABITAT CHANGE ON TREND ESTIMATES</w:t>
        </w:r>
      </w:ins>
      <w:del w:id="65" w:author="Hache,Samuel [Yel]" w:date="2020-01-20T09:44:00Z">
        <w:r w:rsidR="00E45671" w:rsidDel="00FF0136">
          <w:rPr>
            <w:rFonts w:ascii="Times New Roman" w:hAnsi="Times New Roman" w:cs="Times New Roman"/>
            <w:sz w:val="24"/>
            <w:szCs w:val="24"/>
          </w:rPr>
          <w:delText>;</w:delText>
        </w:r>
      </w:del>
      <w:r w:rsidR="00E85378" w:rsidRPr="00D34BC1">
        <w:rPr>
          <w:rFonts w:ascii="Times New Roman" w:hAnsi="Times New Roman" w:cs="Times New Roman"/>
          <w:sz w:val="24"/>
          <w:szCs w:val="24"/>
        </w:rPr>
        <w:t xml:space="preserve"> </w:t>
      </w:r>
      <w:del w:id="66" w:author="Hache,Samuel [Yel]" w:date="2020-01-20T09:31:00Z">
        <w:r w:rsidR="00E85378" w:rsidRPr="00D34BC1" w:rsidDel="00124BD4">
          <w:rPr>
            <w:rFonts w:ascii="Times New Roman" w:hAnsi="Times New Roman" w:cs="Times New Roman"/>
            <w:sz w:val="24"/>
            <w:szCs w:val="24"/>
          </w:rPr>
          <w:delText>2)</w:delText>
        </w:r>
        <w:r w:rsidR="00864612" w:rsidRPr="00D34BC1" w:rsidDel="00124BD4">
          <w:rPr>
            <w:rFonts w:ascii="Times New Roman" w:hAnsi="Times New Roman" w:cs="Times New Roman"/>
            <w:sz w:val="24"/>
            <w:szCs w:val="24"/>
          </w:rPr>
          <w:delText xml:space="preserve"> </w:delText>
        </w:r>
      </w:del>
      <w:commentRangeStart w:id="67"/>
      <w:del w:id="68" w:author="Hache,Samuel [Yel]" w:date="2020-01-20T09:30:00Z">
        <w:r w:rsidR="00864612" w:rsidRPr="00D34BC1" w:rsidDel="00124BD4">
          <w:rPr>
            <w:rFonts w:ascii="Times New Roman" w:hAnsi="Times New Roman" w:cs="Times New Roman"/>
            <w:sz w:val="24"/>
            <w:szCs w:val="24"/>
          </w:rPr>
          <w:delText>stable</w:delText>
        </w:r>
        <w:r w:rsidR="003302AB" w:rsidRPr="00D34BC1" w:rsidDel="00124BD4">
          <w:rPr>
            <w:rFonts w:ascii="Times New Roman" w:hAnsi="Times New Roman" w:cs="Times New Roman"/>
            <w:sz w:val="24"/>
            <w:szCs w:val="24"/>
          </w:rPr>
          <w:delText xml:space="preserve"> local habitat</w:delText>
        </w:r>
        <w:r w:rsidR="00864612" w:rsidRPr="00D34BC1" w:rsidDel="00124BD4">
          <w:rPr>
            <w:rFonts w:ascii="Times New Roman" w:hAnsi="Times New Roman" w:cs="Times New Roman"/>
            <w:sz w:val="24"/>
            <w:szCs w:val="24"/>
          </w:rPr>
          <w:delText xml:space="preserve"> trends</w:delText>
        </w:r>
        <w:r w:rsidR="00E45671" w:rsidDel="00124BD4">
          <w:rPr>
            <w:rFonts w:ascii="Times New Roman" w:hAnsi="Times New Roman" w:cs="Times New Roman"/>
            <w:sz w:val="24"/>
            <w:szCs w:val="24"/>
          </w:rPr>
          <w:delText xml:space="preserve"> overall</w:delText>
        </w:r>
        <w:r w:rsidR="004F2619" w:rsidRPr="00D34BC1" w:rsidDel="00124BD4">
          <w:rPr>
            <w:rFonts w:ascii="Times New Roman" w:hAnsi="Times New Roman" w:cs="Times New Roman"/>
            <w:sz w:val="24"/>
            <w:szCs w:val="24"/>
          </w:rPr>
          <w:delText>,</w:delText>
        </w:r>
        <w:r w:rsidR="00864612" w:rsidRPr="00D34BC1" w:rsidDel="00124BD4">
          <w:rPr>
            <w:rFonts w:ascii="Times New Roman" w:hAnsi="Times New Roman" w:cs="Times New Roman"/>
            <w:sz w:val="24"/>
            <w:szCs w:val="24"/>
          </w:rPr>
          <w:delText xml:space="preserve"> assuming </w:delText>
        </w:r>
        <w:r w:rsidR="00E45671" w:rsidDel="00124BD4">
          <w:rPr>
            <w:rFonts w:ascii="Times New Roman" w:hAnsi="Times New Roman" w:cs="Times New Roman"/>
            <w:sz w:val="24"/>
            <w:szCs w:val="24"/>
          </w:rPr>
          <w:delText xml:space="preserve">changes in </w:delText>
        </w:r>
        <w:r w:rsidR="00864612" w:rsidRPr="00D34BC1" w:rsidDel="00124BD4">
          <w:rPr>
            <w:rFonts w:ascii="Times New Roman" w:hAnsi="Times New Roman" w:cs="Times New Roman"/>
            <w:sz w:val="24"/>
            <w:szCs w:val="24"/>
          </w:rPr>
          <w:delText xml:space="preserve">breeding ground </w:delText>
        </w:r>
        <w:r w:rsidR="00E45671" w:rsidDel="00124BD4">
          <w:rPr>
            <w:rFonts w:ascii="Times New Roman" w:hAnsi="Times New Roman" w:cs="Times New Roman"/>
            <w:sz w:val="24"/>
            <w:szCs w:val="24"/>
          </w:rPr>
          <w:delText xml:space="preserve">habitat </w:delText>
        </w:r>
        <w:r w:rsidR="00864612" w:rsidRPr="00D34BC1" w:rsidDel="00124BD4">
          <w:rPr>
            <w:rFonts w:ascii="Times New Roman" w:hAnsi="Times New Roman" w:cs="Times New Roman"/>
            <w:sz w:val="24"/>
            <w:szCs w:val="24"/>
          </w:rPr>
          <w:delText>is the main driver of change in population</w:delText>
        </w:r>
        <w:r w:rsidR="00E45671" w:rsidDel="00124BD4">
          <w:rPr>
            <w:rFonts w:ascii="Times New Roman" w:hAnsi="Times New Roman" w:cs="Times New Roman"/>
            <w:sz w:val="24"/>
            <w:szCs w:val="24"/>
          </w:rPr>
          <w:delText>;</w:delText>
        </w:r>
        <w:commentRangeEnd w:id="67"/>
        <w:r w:rsidR="00124BD4" w:rsidDel="00124BD4">
          <w:rPr>
            <w:rStyle w:val="CommentReference"/>
          </w:rPr>
          <w:commentReference w:id="67"/>
        </w:r>
        <w:r w:rsidR="00F42277" w:rsidRPr="00D34BC1" w:rsidDel="00124BD4">
          <w:rPr>
            <w:rFonts w:ascii="Times New Roman" w:hAnsi="Times New Roman" w:cs="Times New Roman"/>
            <w:sz w:val="24"/>
            <w:szCs w:val="24"/>
          </w:rPr>
          <w:delText xml:space="preserve"> </w:delText>
        </w:r>
      </w:del>
      <w:del w:id="69" w:author="Hache,Samuel [Yel]" w:date="2020-01-20T09:31:00Z">
        <w:r w:rsidR="00E85378" w:rsidRPr="00D34BC1" w:rsidDel="00124BD4">
          <w:rPr>
            <w:rFonts w:ascii="Times New Roman" w:hAnsi="Times New Roman" w:cs="Times New Roman"/>
            <w:sz w:val="24"/>
            <w:szCs w:val="24"/>
          </w:rPr>
          <w:delText>3</w:delText>
        </w:r>
      </w:del>
      <w:del w:id="70" w:author="Hache,Samuel [Yel]" w:date="2020-01-20T09:39:00Z">
        <w:r w:rsidR="00BA003D" w:rsidRPr="00D34BC1" w:rsidDel="00FF0136">
          <w:rPr>
            <w:rFonts w:ascii="Times New Roman" w:hAnsi="Times New Roman" w:cs="Times New Roman"/>
            <w:sz w:val="24"/>
            <w:szCs w:val="24"/>
          </w:rPr>
          <w:delText>)</w:delText>
        </w:r>
        <w:r w:rsidR="00E85378" w:rsidRPr="00D34BC1" w:rsidDel="00FF0136">
          <w:rPr>
            <w:rFonts w:ascii="Times New Roman" w:hAnsi="Times New Roman" w:cs="Times New Roman"/>
            <w:sz w:val="24"/>
            <w:szCs w:val="24"/>
          </w:rPr>
          <w:delText xml:space="preserve"> </w:delText>
        </w:r>
      </w:del>
      <w:del w:id="71" w:author="Hache,Samuel [Yel]" w:date="2020-01-20T09:31:00Z">
        <w:r w:rsidR="00E45671" w:rsidDel="00FF0136">
          <w:rPr>
            <w:rFonts w:ascii="Times New Roman" w:hAnsi="Times New Roman" w:cs="Times New Roman"/>
            <w:sz w:val="24"/>
            <w:szCs w:val="24"/>
          </w:rPr>
          <w:delText xml:space="preserve">overall </w:delText>
        </w:r>
      </w:del>
      <w:del w:id="72" w:author="Hache,Samuel [Yel]" w:date="2020-01-20T09:36:00Z">
        <w:r w:rsidR="00E45671" w:rsidDel="00FF0136">
          <w:rPr>
            <w:rFonts w:ascii="Times New Roman" w:hAnsi="Times New Roman" w:cs="Times New Roman"/>
            <w:sz w:val="24"/>
            <w:szCs w:val="24"/>
          </w:rPr>
          <w:delText>negative</w:delText>
        </w:r>
        <w:r w:rsidR="003302AB" w:rsidRPr="00D34BC1" w:rsidDel="00FF0136">
          <w:rPr>
            <w:rFonts w:ascii="Times New Roman" w:hAnsi="Times New Roman" w:cs="Times New Roman"/>
            <w:sz w:val="24"/>
            <w:szCs w:val="24"/>
          </w:rPr>
          <w:delText xml:space="preserve"> regional </w:delText>
        </w:r>
        <w:r w:rsidR="004B226C" w:rsidRPr="00D34BC1" w:rsidDel="00FF0136">
          <w:rPr>
            <w:rFonts w:ascii="Times New Roman" w:hAnsi="Times New Roman" w:cs="Times New Roman"/>
            <w:sz w:val="24"/>
            <w:szCs w:val="24"/>
          </w:rPr>
          <w:delText xml:space="preserve">trends for </w:delText>
        </w:r>
        <w:r w:rsidR="003302AB" w:rsidRPr="00D34BC1" w:rsidDel="00FF0136">
          <w:rPr>
            <w:rFonts w:ascii="Times New Roman" w:hAnsi="Times New Roman" w:cs="Times New Roman"/>
            <w:sz w:val="24"/>
            <w:szCs w:val="24"/>
          </w:rPr>
          <w:delText xml:space="preserve">migrant </w:delText>
        </w:r>
        <w:r w:rsidR="004B226C" w:rsidRPr="00D34BC1" w:rsidDel="00FF0136">
          <w:rPr>
            <w:rFonts w:ascii="Times New Roman" w:hAnsi="Times New Roman" w:cs="Times New Roman"/>
            <w:sz w:val="24"/>
            <w:szCs w:val="24"/>
          </w:rPr>
          <w:delText>s</w:delText>
        </w:r>
        <w:r w:rsidR="00F42277" w:rsidRPr="00D34BC1" w:rsidDel="00FF0136">
          <w:rPr>
            <w:rFonts w:ascii="Times New Roman" w:hAnsi="Times New Roman" w:cs="Times New Roman"/>
            <w:sz w:val="24"/>
            <w:szCs w:val="24"/>
          </w:rPr>
          <w:delText>pecies</w:delText>
        </w:r>
      </w:del>
      <w:del w:id="73" w:author="Hache,Samuel [Yel]" w:date="2020-01-20T09:31:00Z">
        <w:r w:rsidR="00F42277" w:rsidRPr="00D34BC1" w:rsidDel="00FF0136">
          <w:rPr>
            <w:rFonts w:ascii="Times New Roman" w:hAnsi="Times New Roman" w:cs="Times New Roman"/>
            <w:sz w:val="24"/>
            <w:szCs w:val="24"/>
          </w:rPr>
          <w:delText>,</w:delText>
        </w:r>
        <w:r w:rsidR="003302AB" w:rsidRPr="00D34BC1" w:rsidDel="00FF0136">
          <w:rPr>
            <w:rFonts w:ascii="Times New Roman" w:hAnsi="Times New Roman" w:cs="Times New Roman"/>
            <w:sz w:val="24"/>
            <w:szCs w:val="24"/>
          </w:rPr>
          <w:delText xml:space="preserve"> assuming </w:delText>
        </w:r>
        <w:r w:rsidR="00E45671" w:rsidDel="00FF0136">
          <w:rPr>
            <w:rFonts w:ascii="Times New Roman" w:hAnsi="Times New Roman" w:cs="Times New Roman"/>
            <w:sz w:val="24"/>
            <w:szCs w:val="24"/>
          </w:rPr>
          <w:delText xml:space="preserve">increasing </w:delText>
        </w:r>
        <w:r w:rsidR="003302AB" w:rsidRPr="00D34BC1" w:rsidDel="00FF0136">
          <w:rPr>
            <w:rFonts w:ascii="Times New Roman" w:hAnsi="Times New Roman" w:cs="Times New Roman"/>
            <w:sz w:val="24"/>
            <w:szCs w:val="24"/>
          </w:rPr>
          <w:delText xml:space="preserve">anthropogenic </w:delText>
        </w:r>
        <w:r w:rsidR="00E45671" w:rsidDel="00FF0136">
          <w:rPr>
            <w:rFonts w:ascii="Times New Roman" w:hAnsi="Times New Roman" w:cs="Times New Roman"/>
            <w:sz w:val="24"/>
            <w:szCs w:val="24"/>
          </w:rPr>
          <w:delText>disturbances</w:delText>
        </w:r>
        <w:r w:rsidR="003302AB" w:rsidRPr="00D34BC1" w:rsidDel="00FF0136">
          <w:rPr>
            <w:rFonts w:ascii="Times New Roman" w:hAnsi="Times New Roman" w:cs="Times New Roman"/>
            <w:sz w:val="24"/>
            <w:szCs w:val="24"/>
          </w:rPr>
          <w:delText xml:space="preserve"> at migration stopover sites and on the wintering grounds</w:delText>
        </w:r>
      </w:del>
      <w:del w:id="74" w:author="Hache,Samuel [Yel]" w:date="2020-01-20T09:39:00Z">
        <w:r w:rsidR="00E45671" w:rsidDel="00FF0136">
          <w:rPr>
            <w:rFonts w:ascii="Times New Roman" w:hAnsi="Times New Roman" w:cs="Times New Roman"/>
            <w:sz w:val="24"/>
            <w:szCs w:val="24"/>
          </w:rPr>
          <w:delText>;</w:delText>
        </w:r>
        <w:r w:rsidR="00F42277" w:rsidRPr="00D34BC1" w:rsidDel="00FF0136">
          <w:rPr>
            <w:rFonts w:ascii="Times New Roman" w:hAnsi="Times New Roman" w:cs="Times New Roman"/>
            <w:sz w:val="24"/>
            <w:szCs w:val="24"/>
          </w:rPr>
          <w:delText xml:space="preserve"> </w:delText>
        </w:r>
      </w:del>
      <w:del w:id="75" w:author="Hache,Samuel [Yel]" w:date="2020-01-20T09:31:00Z">
        <w:r w:rsidR="00E85378" w:rsidRPr="00D34BC1" w:rsidDel="00FF0136">
          <w:rPr>
            <w:rFonts w:ascii="Times New Roman" w:hAnsi="Times New Roman" w:cs="Times New Roman"/>
            <w:sz w:val="24"/>
            <w:szCs w:val="24"/>
          </w:rPr>
          <w:delText>4</w:delText>
        </w:r>
      </w:del>
      <w:del w:id="76" w:author="Hache,Samuel [Yel]" w:date="2020-01-20T09:39:00Z">
        <w:r w:rsidR="00FA6B30" w:rsidRPr="00D34BC1" w:rsidDel="00FF0136">
          <w:rPr>
            <w:rFonts w:ascii="Times New Roman" w:hAnsi="Times New Roman" w:cs="Times New Roman"/>
            <w:sz w:val="24"/>
            <w:szCs w:val="24"/>
          </w:rPr>
          <w:delText>)</w:delText>
        </w:r>
        <w:r w:rsidR="00BA003D" w:rsidRPr="00D34BC1" w:rsidDel="00FF0136">
          <w:rPr>
            <w:rFonts w:ascii="Times New Roman" w:hAnsi="Times New Roman" w:cs="Times New Roman"/>
            <w:sz w:val="24"/>
            <w:szCs w:val="24"/>
          </w:rPr>
          <w:delText xml:space="preserve"> </w:delText>
        </w:r>
        <w:r w:rsidR="003302AB" w:rsidRPr="00D34BC1" w:rsidDel="00FF0136">
          <w:rPr>
            <w:rFonts w:ascii="Times New Roman" w:hAnsi="Times New Roman" w:cs="Times New Roman"/>
            <w:sz w:val="24"/>
            <w:szCs w:val="24"/>
          </w:rPr>
          <w:delText xml:space="preserve">significant </w:delText>
        </w:r>
        <w:r w:rsidR="00E85378" w:rsidRPr="00D34BC1" w:rsidDel="00FF0136">
          <w:rPr>
            <w:rFonts w:ascii="Times New Roman" w:hAnsi="Times New Roman" w:cs="Times New Roman"/>
            <w:sz w:val="24"/>
            <w:szCs w:val="24"/>
          </w:rPr>
          <w:delText xml:space="preserve">difference in </w:delText>
        </w:r>
        <w:r w:rsidR="003302AB" w:rsidRPr="00D34BC1" w:rsidDel="00FF0136">
          <w:rPr>
            <w:rFonts w:ascii="Times New Roman" w:hAnsi="Times New Roman" w:cs="Times New Roman"/>
            <w:sz w:val="24"/>
            <w:szCs w:val="24"/>
          </w:rPr>
          <w:delText xml:space="preserve">regional </w:delText>
        </w:r>
        <w:r w:rsidR="00E85378" w:rsidRPr="00D34BC1" w:rsidDel="00FF0136">
          <w:rPr>
            <w:rFonts w:ascii="Times New Roman" w:hAnsi="Times New Roman" w:cs="Times New Roman"/>
            <w:sz w:val="24"/>
            <w:szCs w:val="24"/>
          </w:rPr>
          <w:delText>trend trajectories between migratory and resident species</w:delText>
        </w:r>
        <w:r w:rsidR="00E45671" w:rsidDel="00FF0136">
          <w:rPr>
            <w:rFonts w:ascii="Times New Roman" w:hAnsi="Times New Roman" w:cs="Times New Roman"/>
            <w:sz w:val="24"/>
            <w:szCs w:val="24"/>
          </w:rPr>
          <w:delText>, assuming habitat change explains more variation in resident than migratory species</w:delText>
        </w:r>
        <w:r w:rsidR="00694490" w:rsidDel="00FF0136">
          <w:rPr>
            <w:rFonts w:ascii="Times New Roman" w:hAnsi="Times New Roman" w:cs="Times New Roman"/>
            <w:sz w:val="24"/>
            <w:szCs w:val="24"/>
          </w:rPr>
          <w:delText xml:space="preserve">; </w:delText>
        </w:r>
      </w:del>
      <w:del w:id="77" w:author="Hache,Samuel [Yel]" w:date="2020-01-20T09:45:00Z">
        <w:r w:rsidR="00694490" w:rsidDel="00274529">
          <w:rPr>
            <w:rFonts w:ascii="Times New Roman" w:hAnsi="Times New Roman" w:cs="Times New Roman"/>
            <w:sz w:val="24"/>
            <w:szCs w:val="24"/>
          </w:rPr>
          <w:delText xml:space="preserve">and 5) a </w:delText>
        </w:r>
      </w:del>
      <w:commentRangeStart w:id="78"/>
      <w:del w:id="79" w:author="Hache,Samuel [Yel]" w:date="2020-01-20T09:42:00Z">
        <w:r w:rsidR="00694490" w:rsidDel="00FF0136">
          <w:rPr>
            <w:rFonts w:ascii="Times New Roman" w:hAnsi="Times New Roman" w:cs="Times New Roman"/>
            <w:sz w:val="24"/>
            <w:szCs w:val="24"/>
          </w:rPr>
          <w:delText xml:space="preserve">correlation </w:delText>
        </w:r>
        <w:commentRangeEnd w:id="78"/>
        <w:r w:rsidR="00694490" w:rsidDel="00FF0136">
          <w:rPr>
            <w:rStyle w:val="CommentReference"/>
          </w:rPr>
          <w:commentReference w:id="78"/>
        </w:r>
        <w:r w:rsidR="00694490" w:rsidDel="00FF0136">
          <w:rPr>
            <w:rFonts w:ascii="Times New Roman" w:hAnsi="Times New Roman" w:cs="Times New Roman"/>
            <w:sz w:val="24"/>
            <w:szCs w:val="24"/>
          </w:rPr>
          <w:delText>between spruce budworm and budworm associated species</w:delText>
        </w:r>
        <w:r w:rsidR="00E45671" w:rsidDel="00FF0136">
          <w:rPr>
            <w:rFonts w:ascii="Times New Roman" w:hAnsi="Times New Roman" w:cs="Times New Roman"/>
            <w:sz w:val="24"/>
            <w:szCs w:val="24"/>
          </w:rPr>
          <w:delText xml:space="preserve">.  </w:delText>
        </w:r>
      </w:del>
      <w:del w:id="80" w:author="Hache,Samuel [Yel]" w:date="2020-01-20T09:45:00Z">
        <w:r w:rsidR="00E45671" w:rsidDel="00274529">
          <w:rPr>
            <w:rFonts w:ascii="Times New Roman" w:hAnsi="Times New Roman" w:cs="Times New Roman"/>
            <w:sz w:val="24"/>
            <w:szCs w:val="24"/>
          </w:rPr>
          <w:delText>For each species, we report the three trend estimates and corresponding precision.</w:delText>
        </w:r>
        <w:commentRangeEnd w:id="36"/>
        <w:r w:rsidR="00686E6B" w:rsidDel="00274529">
          <w:rPr>
            <w:rStyle w:val="CommentReference"/>
          </w:rPr>
          <w:commentReference w:id="36"/>
        </w:r>
        <w:r w:rsidR="00E45671" w:rsidDel="00274529">
          <w:rPr>
            <w:rFonts w:ascii="Times New Roman" w:hAnsi="Times New Roman" w:cs="Times New Roman"/>
            <w:sz w:val="24"/>
            <w:szCs w:val="24"/>
          </w:rPr>
          <w:delText xml:space="preserve"> </w:delText>
        </w:r>
      </w:del>
    </w:p>
    <w:p w14:paraId="71EE1042" w14:textId="7B48194A" w:rsidR="000D3852" w:rsidRPr="00D34BC1" w:rsidRDefault="000D3852" w:rsidP="00E45671">
      <w:pPr>
        <w:spacing w:line="480" w:lineRule="auto"/>
        <w:rPr>
          <w:rFonts w:ascii="Times New Roman" w:hAnsi="Times New Roman" w:cs="Times New Roman"/>
          <w:sz w:val="24"/>
          <w:szCs w:val="24"/>
        </w:rPr>
      </w:pPr>
    </w:p>
    <w:p w14:paraId="0CBE04DE" w14:textId="682C02B6" w:rsidR="006A22B9" w:rsidRPr="00D34BC1" w:rsidRDefault="006A22B9" w:rsidP="00E45671">
      <w:pPr>
        <w:spacing w:line="480" w:lineRule="auto"/>
        <w:rPr>
          <w:rFonts w:ascii="Times New Roman" w:hAnsi="Times New Roman" w:cs="Times New Roman"/>
          <w:b/>
          <w:caps/>
          <w:sz w:val="24"/>
          <w:szCs w:val="24"/>
        </w:rPr>
      </w:pPr>
      <w:r w:rsidRPr="00D34BC1">
        <w:rPr>
          <w:rFonts w:ascii="Times New Roman" w:hAnsi="Times New Roman" w:cs="Times New Roman"/>
          <w:b/>
          <w:caps/>
          <w:sz w:val="24"/>
          <w:szCs w:val="24"/>
        </w:rPr>
        <w:t>Methods</w:t>
      </w:r>
    </w:p>
    <w:p w14:paraId="072A1A84" w14:textId="25665BAB"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Study Location</w:t>
      </w:r>
    </w:p>
    <w:p w14:paraId="17361FD5" w14:textId="66341EBC" w:rsidR="006A22B9" w:rsidRPr="00D34BC1"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t xml:space="preserve">The study was conducted in the Liard Valley, Northwest Territories </w:t>
      </w:r>
      <w:r w:rsidR="00687664" w:rsidRPr="00D34BC1">
        <w:rPr>
          <w:rFonts w:ascii="Times New Roman" w:hAnsi="Times New Roman" w:cs="Times New Roman"/>
          <w:sz w:val="24"/>
          <w:szCs w:val="24"/>
        </w:rPr>
        <w:t xml:space="preserve">(NT) </w:t>
      </w:r>
      <w:r w:rsidRPr="00D34BC1">
        <w:rPr>
          <w:rFonts w:ascii="Times New Roman" w:hAnsi="Times New Roman" w:cs="Times New Roman"/>
          <w:sz w:val="24"/>
          <w:szCs w:val="24"/>
        </w:rPr>
        <w:t>within a 60km radius of the community of Fort Liard (Fig. 1). The Liard vall</w:t>
      </w:r>
      <w:r w:rsidR="00687664" w:rsidRPr="00D34BC1">
        <w:rPr>
          <w:rFonts w:ascii="Times New Roman" w:hAnsi="Times New Roman" w:cs="Times New Roman"/>
          <w:sz w:val="24"/>
          <w:szCs w:val="24"/>
        </w:rPr>
        <w:t>ey is in the extreme southwest corner of the NT within the Taiga Plains Mid-Boreal ecoregion (Level III ecoregion</w:t>
      </w:r>
      <w:ins w:id="81" w:author="Hache,Samuel [Yel]" w:date="2019-10-03T14:03:00Z">
        <w:r w:rsidR="00686E6B">
          <w:rPr>
            <w:rFonts w:ascii="Times New Roman" w:hAnsi="Times New Roman" w:cs="Times New Roman"/>
            <w:sz w:val="24"/>
            <w:szCs w:val="24"/>
          </w:rPr>
          <w:t>; REF</w:t>
        </w:r>
      </w:ins>
      <w:r w:rsidR="00687664" w:rsidRPr="00D34BC1">
        <w:rPr>
          <w:rFonts w:ascii="Times New Roman" w:hAnsi="Times New Roman" w:cs="Times New Roman"/>
          <w:sz w:val="24"/>
          <w:szCs w:val="24"/>
        </w:rPr>
        <w:t xml:space="preserve">). It borders the Mackenzie Mountains to the west and higher elevation boreal forest to the east. </w:t>
      </w:r>
      <w:r w:rsidR="002B61D0" w:rsidRPr="00D34BC1">
        <w:rPr>
          <w:rFonts w:ascii="Times New Roman" w:hAnsi="Times New Roman" w:cs="Times New Roman"/>
          <w:sz w:val="24"/>
          <w:szCs w:val="24"/>
        </w:rPr>
        <w:t>The</w:t>
      </w:r>
      <w:r w:rsidR="00687664" w:rsidRPr="00D34BC1">
        <w:rPr>
          <w:rFonts w:ascii="Times New Roman" w:hAnsi="Times New Roman" w:cs="Times New Roman"/>
          <w:sz w:val="24"/>
          <w:szCs w:val="24"/>
        </w:rPr>
        <w:t xml:space="preserve"> </w:t>
      </w:r>
      <w:r w:rsidR="002B61D0" w:rsidRPr="00D34BC1">
        <w:rPr>
          <w:rFonts w:ascii="Times New Roman" w:hAnsi="Times New Roman" w:cs="Times New Roman"/>
          <w:sz w:val="24"/>
          <w:szCs w:val="24"/>
        </w:rPr>
        <w:t>region</w:t>
      </w:r>
      <w:r w:rsidR="00687664" w:rsidRPr="00D34BC1">
        <w:rPr>
          <w:rFonts w:ascii="Times New Roman" w:hAnsi="Times New Roman" w:cs="Times New Roman"/>
          <w:sz w:val="24"/>
          <w:szCs w:val="24"/>
        </w:rPr>
        <w:t xml:space="preserve"> receives a warmer climate and Chinook-like winds in the </w:t>
      </w:r>
      <w:r w:rsidR="002B61D0" w:rsidRPr="00D34BC1">
        <w:rPr>
          <w:rFonts w:ascii="Times New Roman" w:hAnsi="Times New Roman" w:cs="Times New Roman"/>
          <w:sz w:val="24"/>
          <w:szCs w:val="24"/>
        </w:rPr>
        <w:t>winter</w:t>
      </w:r>
      <w:r w:rsidR="00F677D5" w:rsidRPr="00D34BC1">
        <w:rPr>
          <w:rFonts w:ascii="Times New Roman" w:hAnsi="Times New Roman" w:cs="Times New Roman"/>
          <w:sz w:val="24"/>
          <w:szCs w:val="24"/>
        </w:rPr>
        <w:t>,</w:t>
      </w:r>
      <w:r w:rsidR="002B61D0" w:rsidRPr="00D34BC1">
        <w:rPr>
          <w:rFonts w:ascii="Times New Roman" w:hAnsi="Times New Roman" w:cs="Times New Roman"/>
          <w:sz w:val="24"/>
          <w:szCs w:val="24"/>
        </w:rPr>
        <w:t xml:space="preserve"> which results in</w:t>
      </w:r>
      <w:r w:rsidR="00687664" w:rsidRPr="00D34BC1">
        <w:rPr>
          <w:rFonts w:ascii="Times New Roman" w:hAnsi="Times New Roman" w:cs="Times New Roman"/>
          <w:sz w:val="24"/>
          <w:szCs w:val="24"/>
        </w:rPr>
        <w:t xml:space="preserve"> </w:t>
      </w:r>
      <w:r w:rsidR="008469C9">
        <w:rPr>
          <w:rFonts w:ascii="Times New Roman" w:hAnsi="Times New Roman" w:cs="Times New Roman"/>
          <w:sz w:val="24"/>
          <w:szCs w:val="24"/>
        </w:rPr>
        <w:t>more</w:t>
      </w:r>
      <w:r w:rsidR="00686E6B" w:rsidRPr="00D34BC1">
        <w:rPr>
          <w:rFonts w:ascii="Times New Roman" w:hAnsi="Times New Roman" w:cs="Times New Roman"/>
          <w:sz w:val="24"/>
          <w:szCs w:val="24"/>
        </w:rPr>
        <w:t xml:space="preserve"> productive </w:t>
      </w:r>
      <w:r w:rsidR="008469C9">
        <w:rPr>
          <w:rFonts w:ascii="Times New Roman" w:hAnsi="Times New Roman" w:cs="Times New Roman"/>
          <w:sz w:val="24"/>
          <w:szCs w:val="24"/>
        </w:rPr>
        <w:t xml:space="preserve">(i.e. </w:t>
      </w:r>
      <w:commentRangeStart w:id="82"/>
      <w:r w:rsidR="008469C9">
        <w:rPr>
          <w:rFonts w:ascii="Times New Roman" w:hAnsi="Times New Roman" w:cs="Times New Roman"/>
          <w:sz w:val="24"/>
          <w:szCs w:val="24"/>
        </w:rPr>
        <w:t>increased tree biomass</w:t>
      </w:r>
      <w:commentRangeEnd w:id="82"/>
      <w:r w:rsidR="008469C9">
        <w:rPr>
          <w:rStyle w:val="CommentReference"/>
        </w:rPr>
        <w:commentReference w:id="82"/>
      </w:r>
      <w:r w:rsidR="008469C9">
        <w:rPr>
          <w:rFonts w:ascii="Times New Roman" w:hAnsi="Times New Roman" w:cs="Times New Roman"/>
          <w:sz w:val="24"/>
          <w:szCs w:val="24"/>
        </w:rPr>
        <w:t xml:space="preserve">) </w:t>
      </w:r>
      <w:r w:rsidR="00687664" w:rsidRPr="00D34BC1">
        <w:rPr>
          <w:rFonts w:ascii="Times New Roman" w:hAnsi="Times New Roman" w:cs="Times New Roman"/>
          <w:sz w:val="24"/>
          <w:szCs w:val="24"/>
        </w:rPr>
        <w:t>forests</w:t>
      </w:r>
      <w:r w:rsidR="00686E6B">
        <w:rPr>
          <w:rFonts w:ascii="Times New Roman" w:hAnsi="Times New Roman" w:cs="Times New Roman"/>
          <w:sz w:val="24"/>
          <w:szCs w:val="24"/>
        </w:rPr>
        <w:t xml:space="preserve"> and the highest diversity of species in the NT</w:t>
      </w:r>
      <w:ins w:id="83" w:author="Hache,Samuel [Yel]" w:date="2019-10-03T14:08:00Z">
        <w:r w:rsidR="00686E6B">
          <w:rPr>
            <w:rFonts w:ascii="Times New Roman" w:hAnsi="Times New Roman" w:cs="Times New Roman"/>
            <w:sz w:val="24"/>
            <w:szCs w:val="24"/>
          </w:rPr>
          <w:t xml:space="preserve"> (REF</w:t>
        </w:r>
      </w:ins>
      <w:ins w:id="84" w:author="Hache,Samuel [Yel]" w:date="2019-10-03T14:09:00Z">
        <w:r w:rsidR="00686E6B">
          <w:rPr>
            <w:rFonts w:ascii="Times New Roman" w:hAnsi="Times New Roman" w:cs="Times New Roman"/>
            <w:sz w:val="24"/>
            <w:szCs w:val="24"/>
          </w:rPr>
          <w:t>, REF</w:t>
        </w:r>
      </w:ins>
      <w:ins w:id="85" w:author="Hache,Samuel [Yel]" w:date="2019-10-03T14:08:00Z">
        <w:r w:rsidR="00686E6B">
          <w:rPr>
            <w:rFonts w:ascii="Times New Roman" w:hAnsi="Times New Roman" w:cs="Times New Roman"/>
            <w:sz w:val="24"/>
            <w:szCs w:val="24"/>
          </w:rPr>
          <w:t>)</w:t>
        </w:r>
      </w:ins>
      <w:r w:rsidR="002B61D0" w:rsidRPr="00D34BC1">
        <w:rPr>
          <w:rFonts w:ascii="Times New Roman" w:hAnsi="Times New Roman" w:cs="Times New Roman"/>
          <w:sz w:val="24"/>
          <w:szCs w:val="24"/>
        </w:rPr>
        <w:t>. Stands are typically comprised of d</w:t>
      </w:r>
      <w:r w:rsidR="00687664" w:rsidRPr="00D34BC1">
        <w:rPr>
          <w:rFonts w:ascii="Times New Roman" w:hAnsi="Times New Roman" w:cs="Times New Roman"/>
          <w:sz w:val="24"/>
          <w:szCs w:val="24"/>
        </w:rPr>
        <w:t xml:space="preserve">eciduous </w:t>
      </w:r>
      <w:r w:rsidR="00686E6B">
        <w:rPr>
          <w:rFonts w:ascii="Times New Roman" w:hAnsi="Times New Roman" w:cs="Times New Roman"/>
          <w:sz w:val="24"/>
          <w:szCs w:val="24"/>
        </w:rPr>
        <w:t>(</w:t>
      </w:r>
      <w:ins w:id="86" w:author="Hache,Samuel [Yel]" w:date="2019-10-03T14:09:00Z">
        <w:r w:rsidR="00686E6B">
          <w:rPr>
            <w:rFonts w:ascii="Times New Roman" w:hAnsi="Times New Roman" w:cs="Times New Roman"/>
            <w:sz w:val="24"/>
            <w:szCs w:val="24"/>
          </w:rPr>
          <w:t>list dominant tree species</w:t>
        </w:r>
      </w:ins>
      <w:r w:rsidR="00686E6B">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or </w:t>
      </w:r>
      <w:proofErr w:type="spellStart"/>
      <w:r w:rsidR="00687664" w:rsidRPr="00D34BC1">
        <w:rPr>
          <w:rFonts w:ascii="Times New Roman" w:hAnsi="Times New Roman" w:cs="Times New Roman"/>
          <w:sz w:val="24"/>
          <w:szCs w:val="24"/>
        </w:rPr>
        <w:lastRenderedPageBreak/>
        <w:t>mixedwood</w:t>
      </w:r>
      <w:proofErr w:type="spellEnd"/>
      <w:r w:rsidR="00687664" w:rsidRPr="00D34BC1">
        <w:rPr>
          <w:rFonts w:ascii="Times New Roman" w:hAnsi="Times New Roman" w:cs="Times New Roman"/>
          <w:sz w:val="24"/>
          <w:szCs w:val="24"/>
        </w:rPr>
        <w:t xml:space="preserve"> </w:t>
      </w:r>
      <w:ins w:id="87" w:author="Hache,Samuel [Yel]" w:date="2019-10-03T14:09:00Z">
        <w:r w:rsidR="00686E6B">
          <w:rPr>
            <w:rFonts w:ascii="Times New Roman" w:hAnsi="Times New Roman" w:cs="Times New Roman"/>
            <w:sz w:val="24"/>
            <w:szCs w:val="24"/>
          </w:rPr>
          <w:t xml:space="preserve">(main conifer species include… xx, </w:t>
        </w:r>
        <w:proofErr w:type="spellStart"/>
        <w:r w:rsidR="00686E6B">
          <w:rPr>
            <w:rFonts w:ascii="Times New Roman" w:hAnsi="Times New Roman" w:cs="Times New Roman"/>
            <w:sz w:val="24"/>
            <w:szCs w:val="24"/>
          </w:rPr>
          <w:t>yy</w:t>
        </w:r>
        <w:proofErr w:type="spellEnd"/>
        <w:r w:rsidR="00686E6B">
          <w:rPr>
            <w:rFonts w:ascii="Times New Roman" w:hAnsi="Times New Roman" w:cs="Times New Roman"/>
            <w:sz w:val="24"/>
            <w:szCs w:val="24"/>
          </w:rPr>
          <w:t xml:space="preserve">, and, </w:t>
        </w:r>
        <w:proofErr w:type="spellStart"/>
        <w:r w:rsidR="00686E6B">
          <w:rPr>
            <w:rFonts w:ascii="Times New Roman" w:hAnsi="Times New Roman" w:cs="Times New Roman"/>
            <w:sz w:val="24"/>
            <w:szCs w:val="24"/>
          </w:rPr>
          <w:t>zz</w:t>
        </w:r>
        <w:proofErr w:type="spellEnd"/>
        <w:r w:rsidR="00686E6B">
          <w:rPr>
            <w:rFonts w:ascii="Times New Roman" w:hAnsi="Times New Roman" w:cs="Times New Roman"/>
            <w:sz w:val="24"/>
            <w:szCs w:val="24"/>
          </w:rPr>
          <w:t xml:space="preserve">) </w:t>
        </w:r>
      </w:ins>
      <w:r w:rsidR="00687664" w:rsidRPr="00D34BC1">
        <w:rPr>
          <w:rFonts w:ascii="Times New Roman" w:hAnsi="Times New Roman" w:cs="Times New Roman"/>
          <w:sz w:val="24"/>
          <w:szCs w:val="24"/>
        </w:rPr>
        <w:t xml:space="preserve">vegetation </w:t>
      </w:r>
      <w:r w:rsidR="002B61D0" w:rsidRPr="00D34BC1">
        <w:rPr>
          <w:rFonts w:ascii="Times New Roman" w:hAnsi="Times New Roman" w:cs="Times New Roman"/>
          <w:sz w:val="24"/>
          <w:szCs w:val="24"/>
        </w:rPr>
        <w:t>and can</w:t>
      </w:r>
      <w:r w:rsidR="00687664" w:rsidRPr="00D34BC1">
        <w:rPr>
          <w:rFonts w:ascii="Times New Roman" w:hAnsi="Times New Roman" w:cs="Times New Roman"/>
          <w:sz w:val="24"/>
          <w:szCs w:val="24"/>
        </w:rPr>
        <w:t xml:space="preserve"> reach 30 m or more in canopy height</w:t>
      </w:r>
      <w:r w:rsidR="00A119FF" w:rsidRPr="00D34BC1">
        <w:rPr>
          <w:rFonts w:ascii="Times New Roman" w:hAnsi="Times New Roman" w:cs="Times New Roman"/>
          <w:sz w:val="24"/>
          <w:szCs w:val="24"/>
        </w:rPr>
        <w:t xml:space="preserve"> (Machtans and Latour, 2003)</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 xml:space="preserve">The study represents the </w:t>
      </w:r>
      <w:r w:rsidR="00687664" w:rsidRPr="00D34BC1">
        <w:rPr>
          <w:rFonts w:ascii="Times New Roman" w:hAnsi="Times New Roman" w:cs="Times New Roman"/>
          <w:sz w:val="24"/>
          <w:szCs w:val="24"/>
        </w:rPr>
        <w:t>northern limit of the</w:t>
      </w:r>
      <w:r w:rsidR="00686E6B">
        <w:rPr>
          <w:rFonts w:ascii="Times New Roman" w:hAnsi="Times New Roman" w:cs="Times New Roman"/>
          <w:sz w:val="24"/>
          <w:szCs w:val="24"/>
        </w:rPr>
        <w:t xml:space="preserve"> breeding</w:t>
      </w:r>
      <w:r w:rsidR="00687664" w:rsidRPr="00D34BC1">
        <w:rPr>
          <w:rFonts w:ascii="Times New Roman" w:hAnsi="Times New Roman" w:cs="Times New Roman"/>
          <w:sz w:val="24"/>
          <w:szCs w:val="24"/>
        </w:rPr>
        <w:t xml:space="preserve"> rang</w:t>
      </w:r>
      <w:r w:rsidR="002B61D0" w:rsidRPr="00D34BC1">
        <w:rPr>
          <w:rFonts w:ascii="Times New Roman" w:hAnsi="Times New Roman" w:cs="Times New Roman"/>
          <w:sz w:val="24"/>
          <w:szCs w:val="24"/>
        </w:rPr>
        <w:t>e</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of many species</w:t>
      </w:r>
      <w:r w:rsidR="00686E6B"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(e.g. </w:t>
      </w:r>
      <w:r w:rsidR="00810115" w:rsidRPr="00D34BC1">
        <w:rPr>
          <w:rFonts w:ascii="Times New Roman" w:hAnsi="Times New Roman" w:cs="Times New Roman"/>
          <w:sz w:val="24"/>
          <w:szCs w:val="24"/>
        </w:rPr>
        <w:t>Brown Creeper</w:t>
      </w:r>
      <w:r w:rsidR="008469C9">
        <w:rPr>
          <w:rFonts w:ascii="Times New Roman" w:hAnsi="Times New Roman" w:cs="Times New Roman"/>
          <w:sz w:val="24"/>
          <w:szCs w:val="24"/>
        </w:rPr>
        <w:t>;</w:t>
      </w:r>
      <w:r w:rsidR="00686E6B">
        <w:rPr>
          <w:rFonts w:ascii="Times New Roman" w:hAnsi="Times New Roman" w:cs="Times New Roman"/>
          <w:sz w:val="24"/>
          <w:szCs w:val="24"/>
        </w:rPr>
        <w:t xml:space="preserve"> </w:t>
      </w:r>
      <w:proofErr w:type="spellStart"/>
      <w:r w:rsidR="008469C9" w:rsidRPr="008469C9">
        <w:rPr>
          <w:rFonts w:ascii="Times New Roman" w:hAnsi="Times New Roman" w:cs="Times New Roman"/>
          <w:i/>
          <w:color w:val="222222"/>
          <w:sz w:val="24"/>
          <w:szCs w:val="24"/>
          <w:shd w:val="clear" w:color="auto" w:fill="FFFFFF"/>
        </w:rPr>
        <w:t>Certhia</w:t>
      </w:r>
      <w:proofErr w:type="spellEnd"/>
      <w:r w:rsidR="008469C9" w:rsidRPr="008469C9">
        <w:rPr>
          <w:rFonts w:ascii="Times New Roman" w:hAnsi="Times New Roman" w:cs="Times New Roman"/>
          <w:i/>
          <w:color w:val="222222"/>
          <w:sz w:val="24"/>
          <w:szCs w:val="24"/>
          <w:shd w:val="clear" w:color="auto" w:fill="FFFFFF"/>
        </w:rPr>
        <w:t xml:space="preserve"> </w:t>
      </w:r>
      <w:proofErr w:type="spellStart"/>
      <w:proofErr w:type="gramStart"/>
      <w:r w:rsidR="008469C9" w:rsidRPr="008469C9">
        <w:rPr>
          <w:rFonts w:ascii="Times New Roman" w:hAnsi="Times New Roman" w:cs="Times New Roman"/>
          <w:i/>
          <w:color w:val="222222"/>
          <w:sz w:val="24"/>
          <w:szCs w:val="24"/>
          <w:shd w:val="clear" w:color="auto" w:fill="FFFFFF"/>
        </w:rPr>
        <w:t>americana</w:t>
      </w:r>
      <w:proofErr w:type="spellEnd"/>
      <w:proofErr w:type="gramEnd"/>
      <w:r w:rsidR="00686E6B">
        <w:rPr>
          <w:rFonts w:ascii="Times New Roman" w:hAnsi="Times New Roman" w:cs="Times New Roman"/>
          <w:sz w:val="24"/>
          <w:szCs w:val="24"/>
        </w:rPr>
        <w:t>,</w:t>
      </w:r>
      <w:r w:rsidR="00810115"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Canada Warbler</w:t>
      </w:r>
      <w:r w:rsidR="008469C9">
        <w:rPr>
          <w:rFonts w:ascii="Times New Roman" w:hAnsi="Times New Roman" w:cs="Times New Roman"/>
          <w:sz w:val="24"/>
          <w:szCs w:val="24"/>
        </w:rPr>
        <w:t xml:space="preserve">; </w:t>
      </w:r>
      <w:proofErr w:type="spellStart"/>
      <w:r w:rsidR="008469C9" w:rsidRPr="008469C9">
        <w:rPr>
          <w:rFonts w:ascii="Times New Roman" w:hAnsi="Times New Roman" w:cs="Times New Roman"/>
          <w:i/>
          <w:sz w:val="24"/>
          <w:szCs w:val="24"/>
        </w:rPr>
        <w:t>Cardellina</w:t>
      </w:r>
      <w:proofErr w:type="spellEnd"/>
      <w:r w:rsidR="008469C9" w:rsidRPr="008469C9">
        <w:rPr>
          <w:rFonts w:ascii="Times New Roman" w:hAnsi="Times New Roman" w:cs="Times New Roman"/>
          <w:i/>
          <w:sz w:val="24"/>
          <w:szCs w:val="24"/>
        </w:rPr>
        <w:t xml:space="preserve"> </w:t>
      </w:r>
      <w:proofErr w:type="spellStart"/>
      <w:r w:rsidR="008469C9" w:rsidRPr="008469C9">
        <w:rPr>
          <w:rFonts w:ascii="Times New Roman" w:hAnsi="Times New Roman" w:cs="Times New Roman"/>
          <w:i/>
          <w:sz w:val="24"/>
          <w:szCs w:val="24"/>
        </w:rPr>
        <w:t>canadensis</w:t>
      </w:r>
      <w:proofErr w:type="spellEnd"/>
      <w:r w:rsidR="002B61D0" w:rsidRPr="00D34BC1">
        <w:rPr>
          <w:rFonts w:ascii="Times New Roman" w:hAnsi="Times New Roman" w:cs="Times New Roman"/>
          <w:sz w:val="24"/>
          <w:szCs w:val="24"/>
        </w:rPr>
        <w:t>).</w:t>
      </w:r>
      <w:r w:rsidR="00A15059">
        <w:rPr>
          <w:rFonts w:ascii="Times New Roman" w:hAnsi="Times New Roman" w:cs="Times New Roman"/>
          <w:sz w:val="24"/>
          <w:szCs w:val="24"/>
        </w:rPr>
        <w:t xml:space="preserve"> A detailed description of the study design can be found in Machtans and Latour 2003 and Machtans et al. 2014.</w:t>
      </w:r>
    </w:p>
    <w:p w14:paraId="2CF07661" w14:textId="4A6CE0A6"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Data Collection</w:t>
      </w:r>
    </w:p>
    <w:p w14:paraId="15D1CCE4" w14:textId="3371F5D7" w:rsidR="006A22B9" w:rsidRPr="001C0836"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t xml:space="preserve">We conducted point count surveys </w:t>
      </w:r>
      <w:r w:rsidR="002B61D0" w:rsidRPr="00D34BC1">
        <w:rPr>
          <w:rFonts w:ascii="Times New Roman" w:hAnsi="Times New Roman" w:cs="Times New Roman"/>
          <w:sz w:val="24"/>
          <w:szCs w:val="24"/>
        </w:rPr>
        <w:t xml:space="preserve">for forest songbirds </w:t>
      </w:r>
      <w:commentRangeStart w:id="88"/>
      <w:r w:rsidR="002B61D0" w:rsidRPr="00D34BC1">
        <w:rPr>
          <w:rFonts w:ascii="Times New Roman" w:hAnsi="Times New Roman" w:cs="Times New Roman"/>
          <w:sz w:val="24"/>
          <w:szCs w:val="24"/>
        </w:rPr>
        <w:t xml:space="preserve">at 279 sampling stations </w:t>
      </w:r>
      <w:commentRangeEnd w:id="88"/>
      <w:r w:rsidR="002B5D7C">
        <w:rPr>
          <w:rStyle w:val="CommentReference"/>
        </w:rPr>
        <w:commentReference w:id="88"/>
      </w:r>
      <w:r w:rsidR="002B61D0" w:rsidRPr="001C0836">
        <w:rPr>
          <w:rFonts w:ascii="Times New Roman" w:hAnsi="Times New Roman" w:cs="Times New Roman"/>
          <w:sz w:val="24"/>
          <w:szCs w:val="24"/>
        </w:rPr>
        <w:t xml:space="preserve">between 1998 and 2017 (Fig. 2). </w:t>
      </w:r>
      <w:r w:rsidR="00F677D5" w:rsidRPr="001C0836">
        <w:rPr>
          <w:rFonts w:ascii="Times New Roman" w:hAnsi="Times New Roman" w:cs="Times New Roman"/>
          <w:sz w:val="24"/>
          <w:szCs w:val="24"/>
        </w:rPr>
        <w:t xml:space="preserve">Specifically, data were collected </w:t>
      </w:r>
      <w:r w:rsidR="001C0836">
        <w:rPr>
          <w:rFonts w:ascii="Times New Roman" w:hAnsi="Times New Roman" w:cs="Times New Roman"/>
          <w:sz w:val="24"/>
          <w:szCs w:val="24"/>
        </w:rPr>
        <w:t>in</w:t>
      </w:r>
      <w:r w:rsidR="00F677D5" w:rsidRPr="001C0836">
        <w:rPr>
          <w:rFonts w:ascii="Times New Roman" w:hAnsi="Times New Roman" w:cs="Times New Roman"/>
          <w:sz w:val="24"/>
          <w:szCs w:val="24"/>
        </w:rPr>
        <w:t xml:space="preserve"> 1998-2002, 2005, 2008, 2011, 2014, and 2017.</w:t>
      </w:r>
      <w:r w:rsidR="00CD3055">
        <w:rPr>
          <w:rFonts w:ascii="Times New Roman" w:hAnsi="Times New Roman" w:cs="Times New Roman"/>
          <w:sz w:val="24"/>
          <w:szCs w:val="24"/>
        </w:rPr>
        <w:t xml:space="preserve"> However, fewer data were collected in 1998, as the program was expanded with additional sampling points in 1999. </w:t>
      </w:r>
      <w:r w:rsidR="00F677D5" w:rsidRPr="001C0836">
        <w:rPr>
          <w:rFonts w:ascii="Times New Roman" w:hAnsi="Times New Roman" w:cs="Times New Roman"/>
          <w:sz w:val="24"/>
          <w:szCs w:val="24"/>
        </w:rPr>
        <w:t xml:space="preserve"> </w:t>
      </w:r>
      <w:r w:rsidR="001C0836">
        <w:rPr>
          <w:rFonts w:ascii="Times New Roman" w:hAnsi="Times New Roman" w:cs="Times New Roman"/>
          <w:sz w:val="24"/>
          <w:szCs w:val="24"/>
        </w:rPr>
        <w:t xml:space="preserve">Daily </w:t>
      </w:r>
      <w:r w:rsidR="00810115" w:rsidRPr="001C0836">
        <w:rPr>
          <w:rFonts w:ascii="Times New Roman" w:hAnsi="Times New Roman" w:cs="Times New Roman"/>
          <w:sz w:val="24"/>
          <w:szCs w:val="24"/>
        </w:rPr>
        <w:t xml:space="preserve">10-minute </w:t>
      </w:r>
      <w:r w:rsidR="001C0836">
        <w:rPr>
          <w:rFonts w:ascii="Times New Roman" w:hAnsi="Times New Roman" w:cs="Times New Roman"/>
          <w:sz w:val="24"/>
          <w:szCs w:val="24"/>
        </w:rPr>
        <w:t xml:space="preserve">point count surveys started </w:t>
      </w:r>
      <w:r w:rsidR="002B61D0" w:rsidRPr="001C0836">
        <w:rPr>
          <w:rFonts w:ascii="Times New Roman" w:hAnsi="Times New Roman" w:cs="Times New Roman"/>
          <w:sz w:val="24"/>
          <w:szCs w:val="24"/>
        </w:rPr>
        <w:t xml:space="preserve">30 minutes </w:t>
      </w:r>
      <w:r w:rsidR="001C0836">
        <w:rPr>
          <w:rFonts w:ascii="Times New Roman" w:hAnsi="Times New Roman" w:cs="Times New Roman"/>
          <w:sz w:val="24"/>
          <w:szCs w:val="24"/>
        </w:rPr>
        <w:t>before</w:t>
      </w:r>
      <w:r w:rsidR="002B61D0" w:rsidRPr="001C0836">
        <w:rPr>
          <w:rFonts w:ascii="Times New Roman" w:hAnsi="Times New Roman" w:cs="Times New Roman"/>
          <w:sz w:val="24"/>
          <w:szCs w:val="24"/>
        </w:rPr>
        <w:t xml:space="preserve"> sunrise and </w:t>
      </w:r>
      <w:r w:rsidR="001C0836">
        <w:rPr>
          <w:rFonts w:ascii="Times New Roman" w:hAnsi="Times New Roman" w:cs="Times New Roman"/>
          <w:sz w:val="24"/>
          <w:szCs w:val="24"/>
        </w:rPr>
        <w:t>ende</w:t>
      </w:r>
      <w:r w:rsidR="001C0836" w:rsidRPr="001C0836">
        <w:rPr>
          <w:rFonts w:ascii="Times New Roman" w:hAnsi="Times New Roman" w:cs="Times New Roman"/>
          <w:sz w:val="24"/>
          <w:szCs w:val="24"/>
        </w:rPr>
        <w:t xml:space="preserve">d </w:t>
      </w:r>
      <w:r w:rsidR="00694490">
        <w:rPr>
          <w:rFonts w:ascii="Times New Roman" w:hAnsi="Times New Roman" w:cs="Times New Roman"/>
          <w:sz w:val="24"/>
          <w:szCs w:val="24"/>
        </w:rPr>
        <w:t xml:space="preserve">within </w:t>
      </w:r>
      <w:r w:rsidR="002B61D0" w:rsidRPr="001C0836">
        <w:rPr>
          <w:rFonts w:ascii="Times New Roman" w:hAnsi="Times New Roman" w:cs="Times New Roman"/>
          <w:sz w:val="24"/>
          <w:szCs w:val="24"/>
        </w:rPr>
        <w:t xml:space="preserve">4 hours </w:t>
      </w:r>
      <w:r w:rsidR="00694490">
        <w:rPr>
          <w:rFonts w:ascii="Times New Roman" w:hAnsi="Times New Roman" w:cs="Times New Roman"/>
          <w:sz w:val="24"/>
          <w:szCs w:val="24"/>
        </w:rPr>
        <w:t>of</w:t>
      </w:r>
      <w:r w:rsidR="002B61D0" w:rsidRPr="001C0836">
        <w:rPr>
          <w:rFonts w:ascii="Times New Roman" w:hAnsi="Times New Roman" w:cs="Times New Roman"/>
          <w:sz w:val="24"/>
          <w:szCs w:val="24"/>
        </w:rPr>
        <w:t xml:space="preserve"> sunrise. </w:t>
      </w:r>
      <w:r w:rsidR="001C0836">
        <w:rPr>
          <w:rFonts w:ascii="Times New Roman" w:hAnsi="Times New Roman" w:cs="Times New Roman"/>
          <w:sz w:val="24"/>
          <w:szCs w:val="24"/>
        </w:rPr>
        <w:t>We recorded a</w:t>
      </w:r>
      <w:r w:rsidR="002B61D0" w:rsidRPr="001C0836">
        <w:rPr>
          <w:rFonts w:ascii="Times New Roman" w:hAnsi="Times New Roman" w:cs="Times New Roman"/>
          <w:sz w:val="24"/>
          <w:szCs w:val="24"/>
        </w:rPr>
        <w:t>ll individual birds observed</w:t>
      </w:r>
      <w:r w:rsidR="001C0836">
        <w:rPr>
          <w:rFonts w:ascii="Times New Roman" w:hAnsi="Times New Roman" w:cs="Times New Roman"/>
          <w:sz w:val="24"/>
          <w:szCs w:val="24"/>
        </w:rPr>
        <w:t xml:space="preserve">, corresponding </w:t>
      </w:r>
      <w:r w:rsidR="002B61D0" w:rsidRPr="001C0836">
        <w:rPr>
          <w:rFonts w:ascii="Times New Roman" w:hAnsi="Times New Roman" w:cs="Times New Roman"/>
          <w:sz w:val="24"/>
          <w:szCs w:val="24"/>
        </w:rPr>
        <w:t>type of vocalization or behaviour</w:t>
      </w:r>
      <w:r w:rsidR="001C0836">
        <w:rPr>
          <w:rFonts w:ascii="Times New Roman" w:hAnsi="Times New Roman" w:cs="Times New Roman"/>
          <w:sz w:val="24"/>
          <w:szCs w:val="24"/>
        </w:rPr>
        <w:t xml:space="preserve"> (e.g. songs vs. calls, carrying nesting material, sex),</w:t>
      </w:r>
      <w:r w:rsidR="002B61D0" w:rsidRPr="001C0836">
        <w:rPr>
          <w:rFonts w:ascii="Times New Roman" w:hAnsi="Times New Roman" w:cs="Times New Roman"/>
          <w:sz w:val="24"/>
          <w:szCs w:val="24"/>
        </w:rPr>
        <w:t xml:space="preserve"> the time </w:t>
      </w:r>
      <w:r w:rsidR="00CD3055">
        <w:rPr>
          <w:rFonts w:ascii="Times New Roman" w:hAnsi="Times New Roman" w:cs="Times New Roman"/>
          <w:sz w:val="24"/>
          <w:szCs w:val="24"/>
        </w:rPr>
        <w:t xml:space="preserve">of detection </w:t>
      </w:r>
      <w:r w:rsidR="00F65097" w:rsidRPr="001C0836">
        <w:rPr>
          <w:rFonts w:ascii="Times New Roman" w:hAnsi="Times New Roman" w:cs="Times New Roman"/>
          <w:sz w:val="24"/>
          <w:szCs w:val="24"/>
        </w:rPr>
        <w:t>(0-3 min, 3-5 min, or 5-10 min)</w:t>
      </w:r>
      <w:r w:rsidR="00F65097">
        <w:rPr>
          <w:rFonts w:ascii="Times New Roman" w:hAnsi="Times New Roman" w:cs="Times New Roman"/>
          <w:sz w:val="24"/>
          <w:szCs w:val="24"/>
        </w:rPr>
        <w:t xml:space="preserve"> and </w:t>
      </w:r>
      <w:r w:rsidR="00CD3055">
        <w:rPr>
          <w:rFonts w:ascii="Times New Roman" w:hAnsi="Times New Roman" w:cs="Times New Roman"/>
          <w:sz w:val="24"/>
          <w:szCs w:val="24"/>
        </w:rPr>
        <w:t xml:space="preserve">estimated </w:t>
      </w:r>
      <w:r w:rsidR="00F65097">
        <w:rPr>
          <w:rFonts w:ascii="Times New Roman" w:hAnsi="Times New Roman" w:cs="Times New Roman"/>
          <w:sz w:val="24"/>
          <w:szCs w:val="24"/>
        </w:rPr>
        <w:t xml:space="preserve">distance </w:t>
      </w:r>
      <w:r w:rsidR="00CD3055">
        <w:rPr>
          <w:rFonts w:ascii="Times New Roman" w:hAnsi="Times New Roman" w:cs="Times New Roman"/>
          <w:sz w:val="24"/>
          <w:szCs w:val="24"/>
        </w:rPr>
        <w:t xml:space="preserve">to individuals </w:t>
      </w:r>
      <w:r w:rsidR="00F65097">
        <w:rPr>
          <w:rFonts w:ascii="Times New Roman" w:hAnsi="Times New Roman" w:cs="Times New Roman"/>
          <w:sz w:val="24"/>
          <w:szCs w:val="24"/>
        </w:rPr>
        <w:t>(</w:t>
      </w:r>
      <w:r w:rsidR="00CD3055">
        <w:rPr>
          <w:rFonts w:ascii="Times New Roman" w:hAnsi="Times New Roman" w:cs="Times New Roman"/>
          <w:sz w:val="24"/>
          <w:szCs w:val="24"/>
        </w:rPr>
        <w:t>&lt; 50m</w:t>
      </w:r>
      <w:r w:rsidR="00F65097">
        <w:rPr>
          <w:rFonts w:ascii="Times New Roman" w:hAnsi="Times New Roman" w:cs="Times New Roman"/>
          <w:sz w:val="24"/>
          <w:szCs w:val="24"/>
        </w:rPr>
        <w:t>,</w:t>
      </w:r>
      <w:r w:rsidR="00CD3055">
        <w:rPr>
          <w:rFonts w:ascii="Times New Roman" w:hAnsi="Times New Roman" w:cs="Times New Roman"/>
          <w:sz w:val="24"/>
          <w:szCs w:val="24"/>
        </w:rPr>
        <w:t xml:space="preserve"> 50-100m, and &gt; 100m</w:t>
      </w:r>
      <w:r w:rsidR="00F65097">
        <w:rPr>
          <w:rFonts w:ascii="Times New Roman" w:hAnsi="Times New Roman" w:cs="Times New Roman"/>
          <w:sz w:val="24"/>
          <w:szCs w:val="24"/>
        </w:rPr>
        <w:t xml:space="preserve">) </w:t>
      </w:r>
      <w:r w:rsidR="002B61D0" w:rsidRPr="001C0836">
        <w:rPr>
          <w:rFonts w:ascii="Times New Roman" w:hAnsi="Times New Roman" w:cs="Times New Roman"/>
          <w:sz w:val="24"/>
          <w:szCs w:val="24"/>
        </w:rPr>
        <w:t xml:space="preserve">of </w:t>
      </w:r>
      <w:r w:rsidR="001C0836">
        <w:rPr>
          <w:rFonts w:ascii="Times New Roman" w:hAnsi="Times New Roman" w:cs="Times New Roman"/>
          <w:sz w:val="24"/>
          <w:szCs w:val="24"/>
        </w:rPr>
        <w:t>each observation</w:t>
      </w:r>
      <w:r w:rsidR="002B61D0" w:rsidRPr="001C0836">
        <w:rPr>
          <w:rFonts w:ascii="Times New Roman" w:hAnsi="Times New Roman" w:cs="Times New Roman"/>
          <w:sz w:val="24"/>
          <w:szCs w:val="24"/>
        </w:rPr>
        <w:t>.</w:t>
      </w:r>
      <w:r w:rsidR="00A27F3F" w:rsidRPr="001C0836">
        <w:rPr>
          <w:rFonts w:ascii="Times New Roman" w:hAnsi="Times New Roman" w:cs="Times New Roman"/>
          <w:sz w:val="24"/>
          <w:szCs w:val="24"/>
        </w:rPr>
        <w:t xml:space="preserve"> </w:t>
      </w:r>
      <w:r w:rsidR="0061573A" w:rsidRPr="001C0836">
        <w:rPr>
          <w:rFonts w:ascii="Times New Roman" w:hAnsi="Times New Roman" w:cs="Times New Roman"/>
          <w:sz w:val="24"/>
          <w:szCs w:val="24"/>
        </w:rPr>
        <w:t>Each survey location was surveyed twice</w:t>
      </w:r>
      <w:r w:rsidR="00CD3055">
        <w:rPr>
          <w:rFonts w:ascii="Times New Roman" w:hAnsi="Times New Roman" w:cs="Times New Roman"/>
          <w:sz w:val="24"/>
          <w:szCs w:val="24"/>
        </w:rPr>
        <w:t>, one round in early June and one in late June. All survey locations were sampled once before initiating the second round.</w:t>
      </w:r>
      <w:r w:rsidR="0061573A" w:rsidRPr="001C0836">
        <w:rPr>
          <w:rFonts w:ascii="Times New Roman" w:hAnsi="Times New Roman" w:cs="Times New Roman"/>
          <w:sz w:val="24"/>
          <w:szCs w:val="24"/>
        </w:rPr>
        <w:t xml:space="preserve"> </w:t>
      </w:r>
      <w:r w:rsidR="001C0836">
        <w:rPr>
          <w:rFonts w:ascii="Times New Roman" w:hAnsi="Times New Roman" w:cs="Times New Roman"/>
          <w:sz w:val="24"/>
          <w:szCs w:val="24"/>
        </w:rPr>
        <w:t>S</w:t>
      </w:r>
      <w:r w:rsidR="00F65097">
        <w:rPr>
          <w:rFonts w:ascii="Times New Roman" w:hAnsi="Times New Roman" w:cs="Times New Roman"/>
          <w:sz w:val="24"/>
          <w:szCs w:val="24"/>
        </w:rPr>
        <w:t xml:space="preserve">taff were qualified </w:t>
      </w:r>
      <w:r w:rsidR="00A27F3F" w:rsidRPr="001C0836">
        <w:rPr>
          <w:rFonts w:ascii="Times New Roman" w:hAnsi="Times New Roman" w:cs="Times New Roman"/>
          <w:sz w:val="24"/>
          <w:szCs w:val="24"/>
        </w:rPr>
        <w:t>in the identificat</w:t>
      </w:r>
      <w:r w:rsidR="00810115" w:rsidRPr="001C0836">
        <w:rPr>
          <w:rFonts w:ascii="Times New Roman" w:hAnsi="Times New Roman" w:cs="Times New Roman"/>
          <w:sz w:val="24"/>
          <w:szCs w:val="24"/>
        </w:rPr>
        <w:t xml:space="preserve">ion of birds by sight and sound </w:t>
      </w:r>
      <w:r w:rsidR="00F65097">
        <w:rPr>
          <w:rFonts w:ascii="Times New Roman" w:hAnsi="Times New Roman" w:cs="Times New Roman"/>
          <w:sz w:val="24"/>
          <w:szCs w:val="24"/>
        </w:rPr>
        <w:t xml:space="preserve">or were required to carry a recording device (i.e. </w:t>
      </w:r>
      <w:r w:rsidR="00CD3055">
        <w:rPr>
          <w:rFonts w:ascii="Times New Roman" w:hAnsi="Times New Roman" w:cs="Times New Roman"/>
          <w:sz w:val="24"/>
          <w:szCs w:val="24"/>
        </w:rPr>
        <w:t xml:space="preserve">2011: </w:t>
      </w:r>
      <w:r w:rsidR="00CD3055" w:rsidRPr="008469C9">
        <w:rPr>
          <w:rFonts w:ascii="Times New Roman" w:hAnsi="Times New Roman" w:cs="Times New Roman"/>
          <w:sz w:val="24"/>
          <w:szCs w:val="24"/>
          <w:highlight w:val="yellow"/>
        </w:rPr>
        <w:t>XX</w:t>
      </w:r>
      <w:r w:rsidR="00CD3055">
        <w:rPr>
          <w:rFonts w:ascii="Times New Roman" w:hAnsi="Times New Roman" w:cs="Times New Roman"/>
          <w:sz w:val="24"/>
          <w:szCs w:val="24"/>
        </w:rPr>
        <w:t xml:space="preserve"> and 2014: Wildlife Acoustics SM2). In 2011, two observers </w:t>
      </w:r>
      <w:commentRangeStart w:id="89"/>
      <w:r w:rsidR="00CD3055">
        <w:rPr>
          <w:rFonts w:ascii="Times New Roman" w:hAnsi="Times New Roman" w:cs="Times New Roman"/>
          <w:sz w:val="24"/>
          <w:szCs w:val="24"/>
        </w:rPr>
        <w:t xml:space="preserve">(T. </w:t>
      </w:r>
      <w:proofErr w:type="spellStart"/>
      <w:r w:rsidR="00CD3055">
        <w:rPr>
          <w:rFonts w:ascii="Times New Roman" w:hAnsi="Times New Roman" w:cs="Times New Roman"/>
          <w:sz w:val="24"/>
          <w:szCs w:val="24"/>
        </w:rPr>
        <w:t>Kydd</w:t>
      </w:r>
      <w:proofErr w:type="spellEnd"/>
      <w:r w:rsidR="00CD3055">
        <w:rPr>
          <w:rFonts w:ascii="Times New Roman" w:hAnsi="Times New Roman" w:cs="Times New Roman"/>
          <w:sz w:val="24"/>
          <w:szCs w:val="24"/>
        </w:rPr>
        <w:t xml:space="preserve"> and </w:t>
      </w:r>
      <w:r w:rsidR="00CD3055" w:rsidRPr="008469C9">
        <w:rPr>
          <w:rFonts w:ascii="Times New Roman" w:hAnsi="Times New Roman" w:cs="Times New Roman"/>
          <w:sz w:val="24"/>
          <w:szCs w:val="24"/>
          <w:highlight w:val="yellow"/>
        </w:rPr>
        <w:t>XX</w:t>
      </w:r>
      <w:commentRangeEnd w:id="89"/>
      <w:r w:rsidR="00400933">
        <w:rPr>
          <w:rStyle w:val="CommentReference"/>
        </w:rPr>
        <w:commentReference w:id="89"/>
      </w:r>
      <w:r w:rsidR="00CD3055">
        <w:rPr>
          <w:rFonts w:ascii="Times New Roman" w:hAnsi="Times New Roman" w:cs="Times New Roman"/>
          <w:sz w:val="24"/>
          <w:szCs w:val="24"/>
        </w:rPr>
        <w:t xml:space="preserve">) carried </w:t>
      </w:r>
      <w:r w:rsidR="00A15059">
        <w:rPr>
          <w:rFonts w:ascii="Times New Roman" w:hAnsi="Times New Roman" w:cs="Times New Roman"/>
          <w:sz w:val="24"/>
          <w:szCs w:val="24"/>
        </w:rPr>
        <w:t>devices</w:t>
      </w:r>
      <w:r w:rsidR="00CD3055">
        <w:rPr>
          <w:rFonts w:ascii="Times New Roman" w:hAnsi="Times New Roman" w:cs="Times New Roman"/>
          <w:sz w:val="24"/>
          <w:szCs w:val="24"/>
        </w:rPr>
        <w:t xml:space="preserve"> </w:t>
      </w:r>
      <w:r w:rsidR="00F65097">
        <w:rPr>
          <w:rFonts w:ascii="Times New Roman" w:hAnsi="Times New Roman" w:cs="Times New Roman"/>
          <w:sz w:val="24"/>
          <w:szCs w:val="24"/>
        </w:rPr>
        <w:t xml:space="preserve">and </w:t>
      </w:r>
      <w:r w:rsidR="00CD3055">
        <w:rPr>
          <w:rFonts w:ascii="Times New Roman" w:hAnsi="Times New Roman" w:cs="Times New Roman"/>
          <w:sz w:val="24"/>
          <w:szCs w:val="24"/>
        </w:rPr>
        <w:t xml:space="preserve">in </w:t>
      </w:r>
      <w:r w:rsidR="00F65097">
        <w:rPr>
          <w:rFonts w:ascii="Times New Roman" w:hAnsi="Times New Roman" w:cs="Times New Roman"/>
          <w:sz w:val="24"/>
          <w:szCs w:val="24"/>
        </w:rPr>
        <w:t>2014</w:t>
      </w:r>
      <w:r w:rsidR="00CD3055">
        <w:rPr>
          <w:rFonts w:ascii="Times New Roman" w:hAnsi="Times New Roman" w:cs="Times New Roman"/>
          <w:sz w:val="24"/>
          <w:szCs w:val="24"/>
        </w:rPr>
        <w:t xml:space="preserve"> only a single observer recorded acoustic data (M. </w:t>
      </w:r>
      <w:proofErr w:type="spellStart"/>
      <w:r w:rsidR="00CD3055">
        <w:rPr>
          <w:rFonts w:ascii="Times New Roman" w:hAnsi="Times New Roman" w:cs="Times New Roman"/>
          <w:sz w:val="24"/>
          <w:szCs w:val="24"/>
        </w:rPr>
        <w:t>Zurawell</w:t>
      </w:r>
      <w:proofErr w:type="spellEnd"/>
      <w:r w:rsidR="00CD3055">
        <w:rPr>
          <w:rFonts w:ascii="Times New Roman" w:hAnsi="Times New Roman" w:cs="Times New Roman"/>
          <w:sz w:val="24"/>
          <w:szCs w:val="24"/>
        </w:rPr>
        <w:t xml:space="preserve">). </w:t>
      </w:r>
      <w:r w:rsidR="00810115" w:rsidRPr="001C0836">
        <w:rPr>
          <w:rFonts w:ascii="Times New Roman" w:hAnsi="Times New Roman" w:cs="Times New Roman"/>
          <w:sz w:val="24"/>
          <w:szCs w:val="24"/>
        </w:rPr>
        <w:t>During the last week of May</w:t>
      </w:r>
      <w:r w:rsidR="00A27F3F" w:rsidRPr="001C0836">
        <w:rPr>
          <w:rFonts w:ascii="Times New Roman" w:hAnsi="Times New Roman" w:cs="Times New Roman"/>
          <w:sz w:val="24"/>
          <w:szCs w:val="24"/>
        </w:rPr>
        <w:t>, al</w:t>
      </w:r>
      <w:r w:rsidR="00810115" w:rsidRPr="001C0836">
        <w:rPr>
          <w:rFonts w:ascii="Times New Roman" w:hAnsi="Times New Roman" w:cs="Times New Roman"/>
          <w:sz w:val="24"/>
          <w:szCs w:val="24"/>
        </w:rPr>
        <w:t xml:space="preserve">l field staff participated in an </w:t>
      </w:r>
      <w:r w:rsidR="00A27F3F" w:rsidRPr="001C0836">
        <w:rPr>
          <w:rFonts w:ascii="Times New Roman" w:hAnsi="Times New Roman" w:cs="Times New Roman"/>
          <w:sz w:val="24"/>
          <w:szCs w:val="24"/>
        </w:rPr>
        <w:t>exercise</w:t>
      </w:r>
      <w:r w:rsidR="00810115" w:rsidRPr="001C0836">
        <w:rPr>
          <w:rFonts w:ascii="Times New Roman" w:hAnsi="Times New Roman" w:cs="Times New Roman"/>
          <w:sz w:val="24"/>
          <w:szCs w:val="24"/>
        </w:rPr>
        <w:t xml:space="preserve"> to standardize species identification, </w:t>
      </w:r>
      <w:r w:rsidR="00694490">
        <w:rPr>
          <w:rFonts w:ascii="Times New Roman" w:hAnsi="Times New Roman" w:cs="Times New Roman"/>
          <w:sz w:val="24"/>
          <w:szCs w:val="24"/>
        </w:rPr>
        <w:t>quantification of</w:t>
      </w:r>
      <w:r w:rsidR="00810115" w:rsidRPr="001C0836">
        <w:rPr>
          <w:rFonts w:ascii="Times New Roman" w:hAnsi="Times New Roman" w:cs="Times New Roman"/>
          <w:sz w:val="24"/>
          <w:szCs w:val="24"/>
        </w:rPr>
        <w:t xml:space="preserve"> individuals</w:t>
      </w:r>
      <w:r w:rsidR="00F65097">
        <w:rPr>
          <w:rFonts w:ascii="Times New Roman" w:hAnsi="Times New Roman" w:cs="Times New Roman"/>
          <w:sz w:val="24"/>
          <w:szCs w:val="24"/>
        </w:rPr>
        <w:t>,</w:t>
      </w:r>
      <w:r w:rsidR="00810115" w:rsidRPr="001C0836">
        <w:rPr>
          <w:rFonts w:ascii="Times New Roman" w:hAnsi="Times New Roman" w:cs="Times New Roman"/>
          <w:sz w:val="24"/>
          <w:szCs w:val="24"/>
        </w:rPr>
        <w:t xml:space="preserve"> </w:t>
      </w:r>
      <w:r w:rsidR="00694490">
        <w:rPr>
          <w:rFonts w:ascii="Times New Roman" w:hAnsi="Times New Roman" w:cs="Times New Roman"/>
          <w:sz w:val="24"/>
          <w:szCs w:val="24"/>
        </w:rPr>
        <w:t>distance estimation</w:t>
      </w:r>
      <w:r w:rsidR="00F65097">
        <w:rPr>
          <w:rFonts w:ascii="Times New Roman" w:hAnsi="Times New Roman" w:cs="Times New Roman"/>
          <w:sz w:val="24"/>
          <w:szCs w:val="24"/>
        </w:rPr>
        <w:t>, and data collection</w:t>
      </w:r>
      <w:r w:rsidR="00A27F3F" w:rsidRPr="001C0836">
        <w:rPr>
          <w:rFonts w:ascii="Times New Roman" w:hAnsi="Times New Roman" w:cs="Times New Roman"/>
          <w:sz w:val="24"/>
          <w:szCs w:val="24"/>
        </w:rPr>
        <w:t xml:space="preserve">. Each location surveyed with a </w:t>
      </w:r>
      <w:r w:rsidR="00F65097">
        <w:rPr>
          <w:rFonts w:ascii="Times New Roman" w:hAnsi="Times New Roman" w:cs="Times New Roman"/>
          <w:sz w:val="24"/>
          <w:szCs w:val="24"/>
        </w:rPr>
        <w:t>recording unit</w:t>
      </w:r>
      <w:r w:rsidR="00A27F3F" w:rsidRPr="001C0836">
        <w:rPr>
          <w:rFonts w:ascii="Times New Roman" w:hAnsi="Times New Roman" w:cs="Times New Roman"/>
          <w:sz w:val="24"/>
          <w:szCs w:val="24"/>
        </w:rPr>
        <w:t xml:space="preserve"> was surveyed by a skilled observer for the </w:t>
      </w:r>
      <w:r w:rsidR="00810115" w:rsidRPr="001C0836">
        <w:rPr>
          <w:rFonts w:ascii="Times New Roman" w:hAnsi="Times New Roman" w:cs="Times New Roman"/>
          <w:sz w:val="24"/>
          <w:szCs w:val="24"/>
        </w:rPr>
        <w:t>alternate</w:t>
      </w:r>
      <w:r w:rsidR="00A27F3F" w:rsidRPr="001C0836">
        <w:rPr>
          <w:rFonts w:ascii="Times New Roman" w:hAnsi="Times New Roman" w:cs="Times New Roman"/>
          <w:sz w:val="24"/>
          <w:szCs w:val="24"/>
        </w:rPr>
        <w:t xml:space="preserve"> </w:t>
      </w:r>
      <w:commentRangeStart w:id="90"/>
      <w:commentRangeStart w:id="91"/>
      <w:r w:rsidR="00A27F3F" w:rsidRPr="001C0836">
        <w:rPr>
          <w:rFonts w:ascii="Times New Roman" w:hAnsi="Times New Roman" w:cs="Times New Roman"/>
          <w:sz w:val="24"/>
          <w:szCs w:val="24"/>
        </w:rPr>
        <w:t>survey</w:t>
      </w:r>
      <w:commentRangeEnd w:id="90"/>
      <w:r w:rsidR="00526B8A">
        <w:rPr>
          <w:rStyle w:val="CommentReference"/>
        </w:rPr>
        <w:commentReference w:id="90"/>
      </w:r>
      <w:commentRangeEnd w:id="91"/>
      <w:r w:rsidR="00A15059">
        <w:rPr>
          <w:rStyle w:val="CommentReference"/>
        </w:rPr>
        <w:commentReference w:id="91"/>
      </w:r>
      <w:r w:rsidR="00A27F3F" w:rsidRPr="001C0836">
        <w:rPr>
          <w:rFonts w:ascii="Times New Roman" w:hAnsi="Times New Roman" w:cs="Times New Roman"/>
          <w:sz w:val="24"/>
          <w:szCs w:val="24"/>
        </w:rPr>
        <w:t>.</w:t>
      </w:r>
      <w:r w:rsidR="008469C9">
        <w:rPr>
          <w:rFonts w:ascii="Times New Roman" w:hAnsi="Times New Roman" w:cs="Times New Roman"/>
          <w:sz w:val="24"/>
          <w:szCs w:val="24"/>
        </w:rPr>
        <w:t xml:space="preserve"> Acoustic field recordings were later transcribed by qualified individuals (C. Machtans, R. Pankratz, and E. </w:t>
      </w:r>
      <w:proofErr w:type="spellStart"/>
      <w:r w:rsidR="008469C9" w:rsidRPr="00694490">
        <w:rPr>
          <w:rFonts w:ascii="Times New Roman" w:hAnsi="Times New Roman" w:cs="Times New Roman"/>
          <w:sz w:val="24"/>
          <w:szCs w:val="24"/>
          <w:highlight w:val="yellow"/>
        </w:rPr>
        <w:t>Dastous</w:t>
      </w:r>
      <w:proofErr w:type="spellEnd"/>
      <w:r w:rsidR="008469C9">
        <w:rPr>
          <w:rFonts w:ascii="Times New Roman" w:hAnsi="Times New Roman" w:cs="Times New Roman"/>
          <w:sz w:val="24"/>
          <w:szCs w:val="24"/>
        </w:rPr>
        <w:t>).</w:t>
      </w:r>
    </w:p>
    <w:p w14:paraId="381529D9" w14:textId="22F2150A" w:rsidR="0061573A" w:rsidRPr="001C0836" w:rsidRDefault="00817B31" w:rsidP="00F650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1998/1999, 2008, and 2017, v</w:t>
      </w:r>
      <w:r w:rsidR="0061573A" w:rsidRPr="001C0836">
        <w:rPr>
          <w:rFonts w:ascii="Times New Roman" w:hAnsi="Times New Roman" w:cs="Times New Roman"/>
          <w:sz w:val="24"/>
          <w:szCs w:val="24"/>
        </w:rPr>
        <w:t>egetation</w:t>
      </w:r>
      <w:r>
        <w:rPr>
          <w:rFonts w:ascii="Times New Roman" w:hAnsi="Times New Roman" w:cs="Times New Roman"/>
          <w:sz w:val="24"/>
          <w:szCs w:val="24"/>
        </w:rPr>
        <w:t xml:space="preserve"> surveys were conducted to quantify changes in stand</w:t>
      </w:r>
      <w:r w:rsidR="0061573A" w:rsidRPr="001C0836">
        <w:rPr>
          <w:rFonts w:ascii="Times New Roman" w:hAnsi="Times New Roman" w:cs="Times New Roman"/>
          <w:sz w:val="24"/>
          <w:szCs w:val="24"/>
        </w:rPr>
        <w:t xml:space="preserve"> structure and composition for each sampling location</w:t>
      </w:r>
      <w:r w:rsidR="00F677D5" w:rsidRPr="001C0836">
        <w:rPr>
          <w:rFonts w:ascii="Times New Roman" w:hAnsi="Times New Roman" w:cs="Times New Roman"/>
          <w:sz w:val="24"/>
          <w:szCs w:val="24"/>
        </w:rPr>
        <w:t xml:space="preserve"> </w:t>
      </w:r>
      <w:r>
        <w:rPr>
          <w:rFonts w:ascii="Times New Roman" w:hAnsi="Times New Roman" w:cs="Times New Roman"/>
          <w:sz w:val="24"/>
          <w:szCs w:val="24"/>
        </w:rPr>
        <w:t>V</w:t>
      </w:r>
      <w:r w:rsidR="00EC6058" w:rsidRPr="001C0836">
        <w:rPr>
          <w:rFonts w:ascii="Times New Roman" w:hAnsi="Times New Roman" w:cs="Times New Roman"/>
          <w:sz w:val="24"/>
          <w:szCs w:val="24"/>
        </w:rPr>
        <w:t>egetation variables includ</w:t>
      </w:r>
      <w:r>
        <w:rPr>
          <w:rFonts w:ascii="Times New Roman" w:hAnsi="Times New Roman" w:cs="Times New Roman"/>
          <w:sz w:val="24"/>
          <w:szCs w:val="24"/>
        </w:rPr>
        <w:t>ed:</w:t>
      </w:r>
      <w:r w:rsidR="00EC6058" w:rsidRPr="001C0836">
        <w:rPr>
          <w:rFonts w:ascii="Times New Roman" w:hAnsi="Times New Roman" w:cs="Times New Roman"/>
          <w:sz w:val="24"/>
          <w:szCs w:val="24"/>
        </w:rPr>
        <w:t xml:space="preserve"> species composition, height, and diameter, standing dead tree height, size, type (i.e. coniferous versus deciduous) and rot class (</w:t>
      </w:r>
      <w:r>
        <w:rPr>
          <w:rFonts w:ascii="Times New Roman" w:hAnsi="Times New Roman" w:cs="Times New Roman"/>
          <w:sz w:val="24"/>
          <w:szCs w:val="24"/>
        </w:rPr>
        <w:t xml:space="preserve">after </w:t>
      </w:r>
      <w:r w:rsidR="00EC6058" w:rsidRPr="001C0836">
        <w:rPr>
          <w:rFonts w:ascii="Times New Roman" w:hAnsi="Times New Roman" w:cs="Times New Roman"/>
          <w:sz w:val="24"/>
          <w:szCs w:val="24"/>
          <w:highlight w:val="yellow"/>
        </w:rPr>
        <w:t>Lee et al</w:t>
      </w:r>
      <w:proofErr w:type="gramStart"/>
      <w:r w:rsidR="00EC6058" w:rsidRPr="001C0836">
        <w:rPr>
          <w:rFonts w:ascii="Times New Roman" w:hAnsi="Times New Roman" w:cs="Times New Roman"/>
          <w:sz w:val="24"/>
          <w:szCs w:val="24"/>
          <w:highlight w:val="yellow"/>
        </w:rPr>
        <w:t>.</w:t>
      </w:r>
      <w:r w:rsidR="00EC6058" w:rsidRPr="001C0836">
        <w:rPr>
          <w:rFonts w:ascii="Times New Roman" w:hAnsi="Times New Roman" w:cs="Times New Roman"/>
          <w:sz w:val="24"/>
          <w:szCs w:val="24"/>
        </w:rPr>
        <w:t xml:space="preserve"> )</w:t>
      </w:r>
      <w:proofErr w:type="gramEnd"/>
      <w:r w:rsidR="00EC6058" w:rsidRPr="001C0836">
        <w:rPr>
          <w:rFonts w:ascii="Times New Roman" w:hAnsi="Times New Roman" w:cs="Times New Roman"/>
          <w:sz w:val="24"/>
          <w:szCs w:val="24"/>
        </w:rPr>
        <w:t>, ground cover species composition and cover amount, and overall canopy height and closure</w:t>
      </w:r>
      <w:r>
        <w:rPr>
          <w:rFonts w:ascii="Times New Roman" w:hAnsi="Times New Roman" w:cs="Times New Roman"/>
          <w:sz w:val="24"/>
          <w:szCs w:val="24"/>
        </w:rPr>
        <w:t xml:space="preserve"> </w:t>
      </w:r>
      <w:r w:rsidR="00A15059">
        <w:rPr>
          <w:rFonts w:ascii="Times New Roman" w:hAnsi="Times New Roman" w:cs="Times New Roman"/>
          <w:sz w:val="24"/>
          <w:szCs w:val="24"/>
        </w:rPr>
        <w:t xml:space="preserve">(Detailed methodology is provided in </w:t>
      </w:r>
      <w:r w:rsidR="004070DB" w:rsidRPr="001C0836">
        <w:rPr>
          <w:rFonts w:ascii="Times New Roman" w:hAnsi="Times New Roman" w:cs="Times New Roman"/>
          <w:sz w:val="24"/>
          <w:szCs w:val="24"/>
        </w:rPr>
        <w:t>Machtans and Latour 2003</w:t>
      </w:r>
      <w:r>
        <w:rPr>
          <w:rFonts w:ascii="Times New Roman" w:hAnsi="Times New Roman" w:cs="Times New Roman"/>
          <w:sz w:val="24"/>
          <w:szCs w:val="24"/>
        </w:rPr>
        <w:t>).</w:t>
      </w:r>
      <w:r w:rsidR="00A15059">
        <w:rPr>
          <w:rFonts w:ascii="Times New Roman" w:hAnsi="Times New Roman" w:cs="Times New Roman"/>
          <w:sz w:val="24"/>
          <w:szCs w:val="24"/>
        </w:rPr>
        <w:t xml:space="preserve"> In 1998/1999, multiple vegetation plots were conducted at each sampling location but this was reduced to a single plo</w:t>
      </w:r>
      <w:r w:rsidR="004070DB" w:rsidRPr="001C0836">
        <w:rPr>
          <w:rFonts w:ascii="Times New Roman" w:hAnsi="Times New Roman" w:cs="Times New Roman"/>
          <w:sz w:val="24"/>
          <w:szCs w:val="24"/>
        </w:rPr>
        <w:t xml:space="preserve">t centered on the point count location </w:t>
      </w:r>
      <w:r w:rsidR="00A15059">
        <w:rPr>
          <w:rFonts w:ascii="Times New Roman" w:hAnsi="Times New Roman" w:cs="Times New Roman"/>
          <w:sz w:val="24"/>
          <w:szCs w:val="24"/>
        </w:rPr>
        <w:t>during vegetative data collection in 2008 and 2017</w:t>
      </w:r>
      <w:r w:rsidR="004070DB" w:rsidRPr="001C0836">
        <w:rPr>
          <w:rFonts w:ascii="Times New Roman" w:hAnsi="Times New Roman" w:cs="Times New Roman"/>
          <w:sz w:val="24"/>
          <w:szCs w:val="24"/>
        </w:rPr>
        <w:t>.</w:t>
      </w:r>
    </w:p>
    <w:p w14:paraId="34F03993" w14:textId="3418AB78" w:rsidR="0067446A" w:rsidRPr="00817B31" w:rsidRDefault="00CA04AD" w:rsidP="00F65097">
      <w:pPr>
        <w:spacing w:line="480" w:lineRule="auto"/>
        <w:ind w:firstLine="720"/>
        <w:rPr>
          <w:rFonts w:ascii="Times New Roman" w:hAnsi="Times New Roman" w:cs="Times New Roman"/>
          <w:sz w:val="24"/>
          <w:szCs w:val="24"/>
        </w:rPr>
      </w:pPr>
      <w:r w:rsidRPr="001C0836">
        <w:rPr>
          <w:rFonts w:ascii="Times New Roman" w:hAnsi="Times New Roman" w:cs="Times New Roman"/>
          <w:sz w:val="24"/>
          <w:szCs w:val="24"/>
        </w:rPr>
        <w:t>Annual b</w:t>
      </w:r>
      <w:r w:rsidR="0067446A" w:rsidRPr="001C0836">
        <w:rPr>
          <w:rFonts w:ascii="Times New Roman" w:hAnsi="Times New Roman" w:cs="Times New Roman"/>
          <w:sz w:val="24"/>
          <w:szCs w:val="24"/>
        </w:rPr>
        <w:t>udworm defoliation area</w:t>
      </w:r>
      <w:r w:rsidR="005769AB">
        <w:rPr>
          <w:rFonts w:ascii="Times New Roman" w:hAnsi="Times New Roman" w:cs="Times New Roman"/>
          <w:sz w:val="24"/>
          <w:szCs w:val="24"/>
        </w:rPr>
        <w:t xml:space="preserve"> (ha)</w:t>
      </w:r>
      <w:r w:rsidR="0067446A" w:rsidRPr="001C0836">
        <w:rPr>
          <w:rFonts w:ascii="Times New Roman" w:hAnsi="Times New Roman" w:cs="Times New Roman"/>
          <w:sz w:val="24"/>
          <w:szCs w:val="24"/>
        </w:rPr>
        <w:t xml:space="preserve"> and </w:t>
      </w:r>
      <w:r w:rsidR="005769AB">
        <w:rPr>
          <w:rFonts w:ascii="Times New Roman" w:hAnsi="Times New Roman" w:cs="Times New Roman"/>
          <w:sz w:val="24"/>
          <w:szCs w:val="24"/>
        </w:rPr>
        <w:t xml:space="preserve">distance to nearest defoliated patch (m) </w:t>
      </w:r>
      <w:del w:id="92" w:author="Hache,Samuel [Yel]" w:date="2019-10-03T14:37:00Z">
        <w:r w:rsidR="0067446A" w:rsidRPr="001C0836" w:rsidDel="00817B31">
          <w:rPr>
            <w:rFonts w:ascii="Times New Roman" w:hAnsi="Times New Roman" w:cs="Times New Roman"/>
            <w:sz w:val="24"/>
            <w:szCs w:val="24"/>
          </w:rPr>
          <w:delText xml:space="preserve">data </w:delText>
        </w:r>
      </w:del>
      <w:r w:rsidR="0067446A" w:rsidRPr="001C0836">
        <w:rPr>
          <w:rFonts w:ascii="Times New Roman" w:hAnsi="Times New Roman" w:cs="Times New Roman"/>
          <w:sz w:val="24"/>
          <w:szCs w:val="24"/>
        </w:rPr>
        <w:t xml:space="preserve">were </w:t>
      </w:r>
      <w:ins w:id="93" w:author="Hache,Samuel [Yel]" w:date="2019-10-03T14:38:00Z">
        <w:r w:rsidR="00817B31">
          <w:rPr>
            <w:rFonts w:ascii="Times New Roman" w:hAnsi="Times New Roman" w:cs="Times New Roman"/>
            <w:sz w:val="24"/>
            <w:szCs w:val="24"/>
          </w:rPr>
          <w:t xml:space="preserve">quantified using the </w:t>
        </w:r>
      </w:ins>
      <w:ins w:id="94" w:author="Hache,Samuel [Yel]" w:date="2019-10-03T14:39:00Z">
        <w:r w:rsidR="00817B31">
          <w:rPr>
            <w:rFonts w:ascii="Times New Roman" w:hAnsi="Times New Roman" w:cs="Times New Roman"/>
            <w:sz w:val="24"/>
            <w:szCs w:val="24"/>
          </w:rPr>
          <w:t xml:space="preserve">… </w:t>
        </w:r>
      </w:ins>
      <w:ins w:id="95" w:author="Hache,Samuel [Yel]" w:date="2019-10-03T14:38:00Z">
        <w:r w:rsidR="00817B31">
          <w:rPr>
            <w:rFonts w:ascii="Times New Roman" w:hAnsi="Times New Roman" w:cs="Times New Roman"/>
            <w:sz w:val="24"/>
            <w:szCs w:val="24"/>
          </w:rPr>
          <w:t xml:space="preserve">name the layer </w:t>
        </w:r>
      </w:ins>
      <w:ins w:id="96" w:author="Hache,Samuel [Yel]" w:date="2019-10-03T14:39:00Z">
        <w:r w:rsidR="00817B31">
          <w:rPr>
            <w:rFonts w:ascii="Times New Roman" w:hAnsi="Times New Roman" w:cs="Times New Roman"/>
            <w:sz w:val="24"/>
            <w:szCs w:val="24"/>
          </w:rPr>
          <w:t>(</w:t>
        </w:r>
      </w:ins>
      <w:ins w:id="97" w:author="Hache,Samuel [Yel]" w:date="2019-10-03T14:38:00Z">
        <w:r w:rsidR="00817B31">
          <w:rPr>
            <w:rFonts w:ascii="Times New Roman" w:hAnsi="Times New Roman" w:cs="Times New Roman"/>
            <w:sz w:val="24"/>
            <w:szCs w:val="24"/>
          </w:rPr>
          <w:t>REF</w:t>
        </w:r>
        <w:proofErr w:type="gramStart"/>
        <w:r w:rsidR="00817B31">
          <w:rPr>
            <w:rFonts w:ascii="Times New Roman" w:hAnsi="Times New Roman" w:cs="Times New Roman"/>
            <w:sz w:val="24"/>
            <w:szCs w:val="24"/>
          </w:rPr>
          <w:t>)</w:t>
        </w:r>
      </w:ins>
      <w:ins w:id="98" w:author="Hache,Samuel [Yel]" w:date="2019-10-03T14:39:00Z">
        <w:r w:rsidR="00817B31" w:rsidRPr="001C0836" w:rsidDel="00817B31">
          <w:rPr>
            <w:rFonts w:ascii="Times New Roman" w:hAnsi="Times New Roman" w:cs="Times New Roman"/>
            <w:sz w:val="24"/>
            <w:szCs w:val="24"/>
          </w:rPr>
          <w:t xml:space="preserve"> </w:t>
        </w:r>
      </w:ins>
      <w:proofErr w:type="gramEnd"/>
      <w:del w:id="99" w:author="Hache,Samuel [Yel]" w:date="2019-10-03T14:39:00Z">
        <w:r w:rsidR="0067446A" w:rsidRPr="001C0836" w:rsidDel="00817B31">
          <w:rPr>
            <w:rFonts w:ascii="Times New Roman" w:hAnsi="Times New Roman" w:cs="Times New Roman"/>
            <w:sz w:val="24"/>
            <w:szCs w:val="24"/>
          </w:rPr>
          <w:delText xml:space="preserve">obtained from the Government of the Northwest Territories </w:delText>
        </w:r>
        <w:commentRangeStart w:id="100"/>
        <w:r w:rsidR="0067446A" w:rsidRPr="001C0836" w:rsidDel="00817B31">
          <w:rPr>
            <w:rFonts w:ascii="Times New Roman" w:hAnsi="Times New Roman" w:cs="Times New Roman"/>
            <w:sz w:val="24"/>
            <w:szCs w:val="24"/>
          </w:rPr>
          <w:delText>Geomatics Department</w:delText>
        </w:r>
      </w:del>
      <w:commentRangeEnd w:id="100"/>
      <w:r w:rsidR="0067446A" w:rsidRPr="00F65097">
        <w:rPr>
          <w:rStyle w:val="CommentReference"/>
          <w:rFonts w:ascii="Times New Roman" w:hAnsi="Times New Roman" w:cs="Times New Roman"/>
          <w:sz w:val="24"/>
          <w:szCs w:val="24"/>
        </w:rPr>
        <w:commentReference w:id="100"/>
      </w:r>
      <w:del w:id="101" w:author="Hache,Samuel [Yel]" w:date="2019-10-03T14:40:00Z">
        <w:r w:rsidR="0067446A" w:rsidRPr="00F65097" w:rsidDel="00817B31">
          <w:rPr>
            <w:rFonts w:ascii="Times New Roman" w:hAnsi="Times New Roman" w:cs="Times New Roman"/>
            <w:sz w:val="24"/>
            <w:szCs w:val="24"/>
          </w:rPr>
          <w:delText xml:space="preserve">. </w:delText>
        </w:r>
        <w:r w:rsidR="0067446A" w:rsidRPr="00F65097" w:rsidDel="00817B31">
          <w:rPr>
            <w:rFonts w:ascii="Times New Roman" w:hAnsi="Times New Roman" w:cs="Times New Roman"/>
            <w:sz w:val="24"/>
            <w:szCs w:val="24"/>
            <w:highlight w:val="yellow"/>
          </w:rPr>
          <w:delText xml:space="preserve">Data were collected through aerial </w:delText>
        </w:r>
        <w:r w:rsidRPr="00F65097" w:rsidDel="00817B31">
          <w:rPr>
            <w:rFonts w:ascii="Times New Roman" w:hAnsi="Times New Roman" w:cs="Times New Roman"/>
            <w:sz w:val="24"/>
            <w:szCs w:val="24"/>
            <w:highlight w:val="yellow"/>
          </w:rPr>
          <w:delText xml:space="preserve">and ground </w:delText>
        </w:r>
        <w:r w:rsidR="0067446A" w:rsidRPr="00F65097" w:rsidDel="00817B31">
          <w:rPr>
            <w:rFonts w:ascii="Times New Roman" w:hAnsi="Times New Roman" w:cs="Times New Roman"/>
            <w:sz w:val="24"/>
            <w:szCs w:val="24"/>
            <w:highlight w:val="yellow"/>
          </w:rPr>
          <w:delText xml:space="preserve">surveys to quantify area and severity and then digitized for use in geographic information </w:delText>
        </w:r>
        <w:commentRangeStart w:id="102"/>
        <w:r w:rsidR="0067446A" w:rsidRPr="00F65097" w:rsidDel="00817B31">
          <w:rPr>
            <w:rFonts w:ascii="Times New Roman" w:hAnsi="Times New Roman" w:cs="Times New Roman"/>
            <w:sz w:val="24"/>
            <w:szCs w:val="24"/>
            <w:highlight w:val="yellow"/>
          </w:rPr>
          <w:delText>systems</w:delText>
        </w:r>
        <w:commentRangeEnd w:id="102"/>
        <w:r w:rsidR="004070DB" w:rsidRPr="00F65097" w:rsidDel="00817B31">
          <w:rPr>
            <w:rStyle w:val="CommentReference"/>
            <w:rFonts w:ascii="Times New Roman" w:hAnsi="Times New Roman" w:cs="Times New Roman"/>
            <w:sz w:val="24"/>
            <w:szCs w:val="24"/>
          </w:rPr>
          <w:commentReference w:id="102"/>
        </w:r>
        <w:r w:rsidRPr="00817B31" w:rsidDel="00817B31">
          <w:rPr>
            <w:rFonts w:ascii="Times New Roman" w:hAnsi="Times New Roman" w:cs="Times New Roman"/>
            <w:sz w:val="24"/>
            <w:szCs w:val="24"/>
            <w:highlight w:val="yellow"/>
          </w:rPr>
          <w:delText xml:space="preserve"> (see XX for specific methodology)</w:delText>
        </w:r>
      </w:del>
      <w:r w:rsidRPr="00817B31">
        <w:rPr>
          <w:rFonts w:ascii="Times New Roman" w:hAnsi="Times New Roman" w:cs="Times New Roman"/>
          <w:sz w:val="24"/>
          <w:szCs w:val="24"/>
          <w:highlight w:val="yellow"/>
        </w:rPr>
        <w:t>.</w:t>
      </w:r>
      <w:r w:rsidR="0067446A" w:rsidRPr="00817B31">
        <w:rPr>
          <w:rFonts w:ascii="Times New Roman" w:hAnsi="Times New Roman" w:cs="Times New Roman"/>
          <w:sz w:val="24"/>
          <w:szCs w:val="24"/>
        </w:rPr>
        <w:t xml:space="preserve"> </w:t>
      </w:r>
    </w:p>
    <w:p w14:paraId="06F20FD9" w14:textId="573B0615" w:rsidR="00810115" w:rsidRPr="00817B31" w:rsidRDefault="00810115" w:rsidP="00E45671">
      <w:pPr>
        <w:spacing w:line="480" w:lineRule="auto"/>
        <w:rPr>
          <w:rFonts w:ascii="Times New Roman" w:hAnsi="Times New Roman" w:cs="Times New Roman"/>
          <w:i/>
          <w:sz w:val="24"/>
          <w:szCs w:val="24"/>
        </w:rPr>
      </w:pPr>
      <w:r w:rsidRPr="00817B31">
        <w:rPr>
          <w:rFonts w:ascii="Times New Roman" w:hAnsi="Times New Roman" w:cs="Times New Roman"/>
          <w:i/>
          <w:sz w:val="24"/>
          <w:szCs w:val="24"/>
        </w:rPr>
        <w:t>Statistical Analyses</w:t>
      </w:r>
    </w:p>
    <w:p w14:paraId="2DC1C58E" w14:textId="0302F2CF" w:rsidR="00400933" w:rsidRDefault="00400933" w:rsidP="007765EA">
      <w:pPr>
        <w:spacing w:line="480" w:lineRule="auto"/>
        <w:rPr>
          <w:ins w:id="103" w:author="Smith,Adam C. [NCR]" w:date="2020-01-23T13:01:00Z"/>
          <w:rFonts w:ascii="Times New Roman" w:hAnsi="Times New Roman" w:cs="Times New Roman"/>
          <w:sz w:val="24"/>
          <w:szCs w:val="24"/>
        </w:rPr>
      </w:pPr>
      <w:ins w:id="104" w:author="Smith,Adam C. [NCR]" w:date="2020-01-23T13:01:00Z">
        <w:r>
          <w:rPr>
            <w:rFonts w:ascii="Times New Roman" w:hAnsi="Times New Roman" w:cs="Times New Roman"/>
            <w:sz w:val="24"/>
            <w:szCs w:val="24"/>
          </w:rPr>
          <w:t>We designed a hierarchical Bayesian model to estimate the change in forest-bird abundance over the study period, as well as the component</w:t>
        </w:r>
      </w:ins>
      <w:ins w:id="105" w:author="Smith,Adam C. [NCR]" w:date="2020-01-23T13:03:00Z">
        <w:r>
          <w:rPr>
            <w:rFonts w:ascii="Times New Roman" w:hAnsi="Times New Roman" w:cs="Times New Roman"/>
            <w:sz w:val="24"/>
            <w:szCs w:val="24"/>
          </w:rPr>
          <w:t>s</w:t>
        </w:r>
      </w:ins>
      <w:ins w:id="106" w:author="Smith,Adam C. [NCR]" w:date="2020-01-23T13:01:00Z">
        <w:r>
          <w:rPr>
            <w:rFonts w:ascii="Times New Roman" w:hAnsi="Times New Roman" w:cs="Times New Roman"/>
            <w:sz w:val="24"/>
            <w:szCs w:val="24"/>
          </w:rPr>
          <w:t xml:space="preserve"> of that change due to local habitat-related factors and due to </w:t>
        </w:r>
      </w:ins>
      <w:ins w:id="107" w:author="Smith,Adam C. [NCR]" w:date="2020-01-23T13:03:00Z">
        <w:r>
          <w:rPr>
            <w:rFonts w:ascii="Times New Roman" w:hAnsi="Times New Roman" w:cs="Times New Roman"/>
            <w:sz w:val="24"/>
            <w:szCs w:val="24"/>
          </w:rPr>
          <w:t xml:space="preserve">other factors </w:t>
        </w:r>
      </w:ins>
      <w:ins w:id="108" w:author="Smith,Adam C. [NCR]" w:date="2020-01-23T13:04:00Z">
        <w:r>
          <w:rPr>
            <w:rFonts w:ascii="Times New Roman" w:hAnsi="Times New Roman" w:cs="Times New Roman"/>
            <w:sz w:val="24"/>
            <w:szCs w:val="24"/>
          </w:rPr>
          <w:t>operating</w:t>
        </w:r>
      </w:ins>
      <w:ins w:id="109" w:author="Smith,Adam C. [NCR]" w:date="2020-01-23T13:03:00Z">
        <w:r>
          <w:rPr>
            <w:rFonts w:ascii="Times New Roman" w:hAnsi="Times New Roman" w:cs="Times New Roman"/>
            <w:sz w:val="24"/>
            <w:szCs w:val="24"/>
          </w:rPr>
          <w:t xml:space="preserve"> </w:t>
        </w:r>
      </w:ins>
      <w:ins w:id="110" w:author="Smith,Adam C. [NCR]" w:date="2020-01-23T13:04:00Z">
        <w:r>
          <w:rPr>
            <w:rFonts w:ascii="Times New Roman" w:hAnsi="Times New Roman" w:cs="Times New Roman"/>
            <w:sz w:val="24"/>
            <w:szCs w:val="24"/>
          </w:rPr>
          <w:t>at a broader spatial scale.</w:t>
        </w:r>
        <w:r w:rsidR="00B868D6">
          <w:rPr>
            <w:rFonts w:ascii="Times New Roman" w:hAnsi="Times New Roman" w:cs="Times New Roman"/>
            <w:sz w:val="24"/>
            <w:szCs w:val="24"/>
          </w:rPr>
          <w:t xml:space="preserve"> The trend model was based on the model used to estimate status and trends from the North American Breeding Bird survey (</w:t>
        </w:r>
      </w:ins>
      <w:ins w:id="111" w:author="Smith,Adam C. [NCR]" w:date="2020-01-23T13:05:00Z">
        <w:r w:rsidR="00B868D6">
          <w:rPr>
            <w:rFonts w:ascii="Times New Roman" w:hAnsi="Times New Roman" w:cs="Times New Roman"/>
            <w:sz w:val="24"/>
            <w:szCs w:val="24"/>
          </w:rPr>
          <w:t>Smith et al. 2014</w:t>
        </w:r>
      </w:ins>
      <w:ins w:id="112" w:author="Smith,Adam C. [NCR]" w:date="2020-01-23T13:04:00Z">
        <w:r w:rsidR="00B868D6">
          <w:rPr>
            <w:rFonts w:ascii="Times New Roman" w:hAnsi="Times New Roman" w:cs="Times New Roman"/>
            <w:sz w:val="24"/>
            <w:szCs w:val="24"/>
          </w:rPr>
          <w:t>).</w:t>
        </w:r>
        <w:bookmarkStart w:id="113" w:name="_GoBack"/>
        <w:bookmarkEnd w:id="113"/>
        <w:r w:rsidR="00B868D6">
          <w:rPr>
            <w:rFonts w:ascii="Times New Roman" w:hAnsi="Times New Roman" w:cs="Times New Roman"/>
            <w:sz w:val="24"/>
            <w:szCs w:val="24"/>
          </w:rPr>
          <w:t xml:space="preserve"> </w:t>
        </w:r>
      </w:ins>
    </w:p>
    <w:p w14:paraId="01EB453B" w14:textId="77777777" w:rsidR="00400933" w:rsidRDefault="00400933" w:rsidP="007765EA">
      <w:pPr>
        <w:spacing w:line="480" w:lineRule="auto"/>
        <w:rPr>
          <w:ins w:id="114" w:author="Smith,Adam C. [NCR]" w:date="2020-01-23T13:01:00Z"/>
          <w:rFonts w:ascii="Times New Roman" w:hAnsi="Times New Roman" w:cs="Times New Roman"/>
          <w:sz w:val="24"/>
          <w:szCs w:val="24"/>
        </w:rPr>
      </w:pPr>
    </w:p>
    <w:p w14:paraId="09404010" w14:textId="572D5A3A" w:rsidR="004B3505" w:rsidRDefault="00AD6895" w:rsidP="007765EA">
      <w:pPr>
        <w:spacing w:line="480" w:lineRule="auto"/>
        <w:rPr>
          <w:rFonts w:ascii="Times New Roman" w:hAnsi="Times New Roman" w:cs="Times New Roman"/>
          <w:sz w:val="24"/>
          <w:szCs w:val="24"/>
        </w:rPr>
      </w:pPr>
      <w:r>
        <w:rPr>
          <w:rFonts w:ascii="Times New Roman" w:hAnsi="Times New Roman" w:cs="Times New Roman"/>
          <w:sz w:val="24"/>
          <w:szCs w:val="24"/>
        </w:rPr>
        <w:t>Species t</w:t>
      </w:r>
      <w:r w:rsidR="004B3505">
        <w:rPr>
          <w:rFonts w:ascii="Times New Roman" w:hAnsi="Times New Roman" w:cs="Times New Roman"/>
          <w:sz w:val="24"/>
          <w:szCs w:val="24"/>
        </w:rPr>
        <w:t xml:space="preserve">rend estimates were generated </w:t>
      </w:r>
      <w:r>
        <w:rPr>
          <w:rFonts w:ascii="Times New Roman" w:hAnsi="Times New Roman" w:cs="Times New Roman"/>
          <w:sz w:val="24"/>
          <w:szCs w:val="24"/>
        </w:rPr>
        <w:t xml:space="preserve">for comparison with Machtans et al. 2014, and included </w:t>
      </w:r>
      <w:commentRangeStart w:id="115"/>
      <w:r>
        <w:rPr>
          <w:rFonts w:ascii="Times New Roman" w:hAnsi="Times New Roman" w:cs="Times New Roman"/>
          <w:sz w:val="24"/>
          <w:szCs w:val="24"/>
        </w:rPr>
        <w:t>species &gt;10 detections and occurring at &gt; 3 sites.</w:t>
      </w:r>
      <w:commentRangeEnd w:id="115"/>
      <w:r>
        <w:rPr>
          <w:rStyle w:val="CommentReference"/>
        </w:rPr>
        <w:commentReference w:id="115"/>
      </w:r>
    </w:p>
    <w:p w14:paraId="3F6FBC42" w14:textId="1369F1BB" w:rsidR="00AD6895" w:rsidRDefault="00AD6895" w:rsidP="007765EA">
      <w:pPr>
        <w:spacing w:line="480" w:lineRule="auto"/>
        <w:rPr>
          <w:rFonts w:ascii="Times New Roman" w:hAnsi="Times New Roman" w:cs="Times New Roman"/>
          <w:sz w:val="24"/>
          <w:szCs w:val="24"/>
        </w:rPr>
      </w:pPr>
      <w:r w:rsidRPr="0060370C">
        <w:rPr>
          <w:rFonts w:ascii="Times New Roman" w:hAnsi="Times New Roman" w:cs="Times New Roman"/>
          <w:sz w:val="24"/>
          <w:szCs w:val="24"/>
        </w:rPr>
        <w:lastRenderedPageBreak/>
        <w:t xml:space="preserve">Precision was designated as the </w:t>
      </w:r>
      <w:r w:rsidR="005769AB">
        <w:rPr>
          <w:rFonts w:ascii="Times New Roman" w:hAnsi="Times New Roman" w:cs="Times New Roman"/>
          <w:sz w:val="24"/>
          <w:szCs w:val="24"/>
        </w:rPr>
        <w:t>width</w:t>
      </w:r>
      <w:r>
        <w:rPr>
          <w:rFonts w:ascii="Times New Roman" w:hAnsi="Times New Roman" w:cs="Times New Roman"/>
          <w:sz w:val="24"/>
          <w:szCs w:val="24"/>
        </w:rPr>
        <w:t xml:space="preserve"> of the credible interval </w:t>
      </w:r>
      <w:proofErr w:type="gramStart"/>
      <w:r>
        <w:rPr>
          <w:rFonts w:ascii="Times New Roman" w:hAnsi="Times New Roman" w:cs="Times New Roman"/>
          <w:sz w:val="24"/>
          <w:szCs w:val="24"/>
        </w:rPr>
        <w:t>( i.e</w:t>
      </w:r>
      <w:proofErr w:type="gramEnd"/>
      <w:r>
        <w:rPr>
          <w:rFonts w:ascii="Times New Roman" w:hAnsi="Times New Roman" w:cs="Times New Roman"/>
          <w:sz w:val="24"/>
          <w:szCs w:val="24"/>
        </w:rPr>
        <w:t>. difference</w:t>
      </w:r>
      <w:r w:rsidRPr="0060370C">
        <w:rPr>
          <w:rFonts w:ascii="Times New Roman" w:hAnsi="Times New Roman" w:cs="Times New Roman"/>
          <w:sz w:val="24"/>
          <w:szCs w:val="24"/>
        </w:rPr>
        <w:t xml:space="preserve"> between the upper and lower credible </w:t>
      </w:r>
      <w:r>
        <w:rPr>
          <w:rFonts w:ascii="Times New Roman" w:hAnsi="Times New Roman" w:cs="Times New Roman"/>
          <w:sz w:val="24"/>
          <w:szCs w:val="24"/>
        </w:rPr>
        <w:t>intervals; see Smith et al. 2014</w:t>
      </w:r>
      <w:r w:rsidRPr="0060370C">
        <w:rPr>
          <w:rFonts w:ascii="Times New Roman" w:hAnsi="Times New Roman" w:cs="Times New Roman"/>
          <w:sz w:val="24"/>
          <w:szCs w:val="24"/>
        </w:rPr>
        <w:t xml:space="preserve">), with </w:t>
      </w:r>
      <w:r>
        <w:rPr>
          <w:rFonts w:ascii="Times New Roman" w:hAnsi="Times New Roman" w:cs="Times New Roman"/>
          <w:sz w:val="24"/>
          <w:szCs w:val="24"/>
        </w:rPr>
        <w:t>categories</w:t>
      </w:r>
      <w:r w:rsidRPr="0060370C">
        <w:rPr>
          <w:rFonts w:ascii="Times New Roman" w:hAnsi="Times New Roman" w:cs="Times New Roman"/>
          <w:sz w:val="24"/>
          <w:szCs w:val="24"/>
        </w:rPr>
        <w:t xml:space="preserve"> delineated as &lt;3.5 as High, &gt;3.5 to &lt;6.7 as medium, and &gt;6.7 as low. </w:t>
      </w:r>
      <w:r>
        <w:rPr>
          <w:rFonts w:ascii="Times New Roman" w:hAnsi="Times New Roman" w:cs="Times New Roman"/>
          <w:sz w:val="24"/>
          <w:szCs w:val="24"/>
        </w:rPr>
        <w:t xml:space="preserve">These categories identify </w:t>
      </w:r>
      <w:r w:rsidRPr="00AD6895">
        <w:rPr>
          <w:rFonts w:ascii="Times New Roman" w:hAnsi="Times New Roman" w:cs="Times New Roman"/>
          <w:sz w:val="24"/>
          <w:szCs w:val="24"/>
          <w:highlight w:val="yellow"/>
        </w:rPr>
        <w:t>trends that</w:t>
      </w:r>
      <w:r>
        <w:rPr>
          <w:rFonts w:ascii="Times New Roman" w:hAnsi="Times New Roman" w:cs="Times New Roman"/>
          <w:sz w:val="24"/>
          <w:szCs w:val="24"/>
        </w:rPr>
        <w:t xml:space="preserve"> </w:t>
      </w:r>
    </w:p>
    <w:p w14:paraId="06637410" w14:textId="53057090" w:rsidR="007765EA" w:rsidRPr="00526B8A" w:rsidRDefault="00526B8A" w:rsidP="007765EA">
      <w:pPr>
        <w:spacing w:line="480" w:lineRule="auto"/>
        <w:rPr>
          <w:rFonts w:ascii="Times New Roman" w:hAnsi="Times New Roman" w:cs="Times New Roman"/>
          <w:sz w:val="24"/>
          <w:szCs w:val="24"/>
        </w:rPr>
      </w:pPr>
      <w:r>
        <w:rPr>
          <w:rFonts w:ascii="Times New Roman" w:hAnsi="Times New Roman" w:cs="Times New Roman"/>
          <w:sz w:val="24"/>
          <w:szCs w:val="24"/>
        </w:rPr>
        <w:t>H</w:t>
      </w:r>
      <w:r w:rsidR="00881452" w:rsidRPr="00817B31">
        <w:rPr>
          <w:rFonts w:ascii="Times New Roman" w:hAnsi="Times New Roman" w:cs="Times New Roman"/>
          <w:sz w:val="24"/>
          <w:szCs w:val="24"/>
        </w:rPr>
        <w:t>ierarchical Bayesian models with</w:t>
      </w:r>
      <w:r w:rsidR="00EC6058" w:rsidRPr="00817B31">
        <w:rPr>
          <w:rFonts w:ascii="Times New Roman" w:hAnsi="Times New Roman" w:cs="Times New Roman"/>
          <w:sz w:val="24"/>
          <w:szCs w:val="24"/>
        </w:rPr>
        <w:t xml:space="preserve"> </w:t>
      </w:r>
      <w:proofErr w:type="spellStart"/>
      <w:r w:rsidR="00EC6058" w:rsidRPr="00817B31">
        <w:rPr>
          <w:rFonts w:ascii="Times New Roman" w:hAnsi="Times New Roman" w:cs="Times New Roman"/>
          <w:sz w:val="24"/>
          <w:szCs w:val="24"/>
        </w:rPr>
        <w:t>overdispered</w:t>
      </w:r>
      <w:proofErr w:type="spellEnd"/>
      <w:r w:rsidR="00881452" w:rsidRPr="00817B31">
        <w:rPr>
          <w:rFonts w:ascii="Times New Roman" w:hAnsi="Times New Roman" w:cs="Times New Roman"/>
          <w:sz w:val="24"/>
          <w:szCs w:val="24"/>
        </w:rPr>
        <w:t xml:space="preserve"> </w:t>
      </w:r>
      <w:r w:rsidR="00607F03" w:rsidRPr="00817B31">
        <w:rPr>
          <w:rFonts w:ascii="Times New Roman" w:hAnsi="Times New Roman" w:cs="Times New Roman"/>
          <w:sz w:val="24"/>
          <w:szCs w:val="24"/>
        </w:rPr>
        <w:t xml:space="preserve">standard </w:t>
      </w:r>
      <w:r w:rsidR="00881452" w:rsidRPr="00817B31">
        <w:rPr>
          <w:rFonts w:ascii="Times New Roman" w:hAnsi="Times New Roman" w:cs="Times New Roman"/>
          <w:sz w:val="24"/>
          <w:szCs w:val="24"/>
        </w:rPr>
        <w:t>Poisson distributions</w:t>
      </w:r>
      <w:r w:rsidRPr="00526B8A">
        <w:rPr>
          <w:rFonts w:ascii="Times New Roman" w:hAnsi="Times New Roman" w:cs="Times New Roman"/>
          <w:sz w:val="24"/>
          <w:szCs w:val="24"/>
        </w:rPr>
        <w:t xml:space="preserve"> </w:t>
      </w:r>
      <w:r>
        <w:rPr>
          <w:rFonts w:ascii="Times New Roman" w:hAnsi="Times New Roman" w:cs="Times New Roman"/>
          <w:sz w:val="24"/>
          <w:szCs w:val="24"/>
        </w:rPr>
        <w:t>were used to estimate species-specific trend estimates</w:t>
      </w:r>
      <w:r w:rsidR="00881452" w:rsidRPr="00817B31">
        <w:rPr>
          <w:rFonts w:ascii="Times New Roman" w:hAnsi="Times New Roman" w:cs="Times New Roman"/>
          <w:sz w:val="24"/>
          <w:szCs w:val="24"/>
        </w:rPr>
        <w:t xml:space="preserve">. </w:t>
      </w:r>
      <w:r w:rsidR="00EA613E" w:rsidRPr="005769AB">
        <w:rPr>
          <w:rFonts w:ascii="Times New Roman" w:hAnsi="Times New Roman" w:cs="Times New Roman"/>
          <w:sz w:val="24"/>
          <w:szCs w:val="24"/>
          <w:highlight w:val="yellow"/>
        </w:rPr>
        <w:t>All m</w:t>
      </w:r>
      <w:r w:rsidR="00EC6058" w:rsidRPr="005769AB">
        <w:rPr>
          <w:rFonts w:ascii="Times New Roman" w:hAnsi="Times New Roman" w:cs="Times New Roman"/>
          <w:sz w:val="24"/>
          <w:szCs w:val="24"/>
          <w:highlight w:val="yellow"/>
        </w:rPr>
        <w:t xml:space="preserve">odels </w:t>
      </w:r>
      <w:r w:rsidRPr="005769AB">
        <w:rPr>
          <w:rFonts w:ascii="Times New Roman" w:hAnsi="Times New Roman" w:cs="Times New Roman"/>
          <w:sz w:val="24"/>
          <w:szCs w:val="24"/>
          <w:highlight w:val="yellow"/>
        </w:rPr>
        <w:t xml:space="preserve">had </w:t>
      </w:r>
      <w:r w:rsidR="005769AB" w:rsidRPr="005769AB">
        <w:rPr>
          <w:rFonts w:ascii="Times New Roman" w:hAnsi="Times New Roman" w:cs="Times New Roman"/>
          <w:sz w:val="24"/>
          <w:szCs w:val="24"/>
          <w:highlight w:val="yellow"/>
        </w:rPr>
        <w:t xml:space="preserve">year </w:t>
      </w:r>
      <w:r w:rsidRPr="005769AB">
        <w:rPr>
          <w:rFonts w:ascii="Times New Roman" w:hAnsi="Times New Roman" w:cs="Times New Roman"/>
          <w:sz w:val="24"/>
          <w:szCs w:val="24"/>
          <w:highlight w:val="yellow"/>
        </w:rPr>
        <w:t xml:space="preserve">as </w:t>
      </w:r>
      <w:r w:rsidR="00EC6058" w:rsidRPr="005769AB">
        <w:rPr>
          <w:rFonts w:ascii="Times New Roman" w:hAnsi="Times New Roman" w:cs="Times New Roman"/>
          <w:sz w:val="24"/>
          <w:szCs w:val="24"/>
          <w:highlight w:val="yellow"/>
        </w:rPr>
        <w:t>a fixed effect</w:t>
      </w:r>
      <w:r w:rsidR="00EA613E" w:rsidRPr="005769AB">
        <w:rPr>
          <w:rFonts w:ascii="Times New Roman" w:hAnsi="Times New Roman" w:cs="Times New Roman"/>
          <w:sz w:val="24"/>
          <w:szCs w:val="24"/>
          <w:highlight w:val="yellow"/>
        </w:rPr>
        <w:t xml:space="preserve"> and</w:t>
      </w:r>
      <w:r w:rsidRPr="005769AB">
        <w:rPr>
          <w:rFonts w:ascii="Times New Roman" w:hAnsi="Times New Roman" w:cs="Times New Roman"/>
          <w:sz w:val="24"/>
          <w:szCs w:val="24"/>
          <w:highlight w:val="yellow"/>
        </w:rPr>
        <w:t xml:space="preserve"> site, day, and time of day as </w:t>
      </w:r>
      <w:r w:rsidR="00EA613E" w:rsidRPr="005769AB">
        <w:rPr>
          <w:rFonts w:ascii="Times New Roman" w:hAnsi="Times New Roman" w:cs="Times New Roman"/>
          <w:sz w:val="24"/>
          <w:szCs w:val="24"/>
          <w:highlight w:val="yellow"/>
        </w:rPr>
        <w:t>random effects</w:t>
      </w:r>
      <w:r w:rsidR="00EC6058" w:rsidRPr="005769AB">
        <w:rPr>
          <w:rFonts w:ascii="Times New Roman" w:hAnsi="Times New Roman" w:cs="Times New Roman"/>
          <w:sz w:val="24"/>
          <w:szCs w:val="24"/>
          <w:highlight w:val="yellow"/>
        </w:rPr>
        <w:t>.</w:t>
      </w:r>
      <w:r w:rsidR="00EC6058" w:rsidRPr="00817B31">
        <w:rPr>
          <w:rFonts w:ascii="Times New Roman" w:hAnsi="Times New Roman" w:cs="Times New Roman"/>
          <w:sz w:val="24"/>
          <w:szCs w:val="24"/>
        </w:rPr>
        <w:t xml:space="preserve"> </w:t>
      </w:r>
      <w:commentRangeStart w:id="116"/>
      <w:r w:rsidR="00EA613E" w:rsidRPr="00817B31">
        <w:rPr>
          <w:rFonts w:ascii="Times New Roman" w:hAnsi="Times New Roman" w:cs="Times New Roman"/>
          <w:sz w:val="24"/>
          <w:szCs w:val="24"/>
        </w:rPr>
        <w:t>The Study Area Trend model included species-specific habitat predictors</w:t>
      </w:r>
      <w:r>
        <w:rPr>
          <w:rFonts w:ascii="Times New Roman" w:hAnsi="Times New Roman" w:cs="Times New Roman"/>
          <w:sz w:val="24"/>
          <w:szCs w:val="24"/>
        </w:rPr>
        <w:t>,</w:t>
      </w:r>
      <w:r w:rsidR="00EA613E" w:rsidRPr="00817B31">
        <w:rPr>
          <w:rFonts w:ascii="Times New Roman" w:hAnsi="Times New Roman" w:cs="Times New Roman"/>
          <w:sz w:val="24"/>
          <w:szCs w:val="24"/>
        </w:rPr>
        <w:t xml:space="preserve"> while the Regional Trend removed the effect of these predictors from the model.</w:t>
      </w:r>
      <w:r w:rsidR="005769AB">
        <w:rPr>
          <w:rFonts w:ascii="Times New Roman" w:hAnsi="Times New Roman" w:cs="Times New Roman"/>
          <w:sz w:val="24"/>
          <w:szCs w:val="24"/>
        </w:rPr>
        <w:t xml:space="preserve"> The Local Habitat Trend was the difference between the two aforementioned trend estimates and provided an estimate of the effect of local vegetation change on species trend.</w:t>
      </w:r>
      <w:r w:rsidR="00EA613E" w:rsidRPr="00817B31">
        <w:rPr>
          <w:rFonts w:ascii="Times New Roman" w:hAnsi="Times New Roman" w:cs="Times New Roman"/>
          <w:sz w:val="24"/>
          <w:szCs w:val="24"/>
        </w:rPr>
        <w:t xml:space="preserve"> </w:t>
      </w:r>
      <w:commentRangeEnd w:id="116"/>
      <w:r w:rsidR="00664F84">
        <w:rPr>
          <w:rStyle w:val="CommentReference"/>
        </w:rPr>
        <w:commentReference w:id="116"/>
      </w:r>
      <w:r>
        <w:rPr>
          <w:rFonts w:ascii="Times New Roman" w:hAnsi="Times New Roman" w:cs="Times New Roman"/>
          <w:sz w:val="24"/>
          <w:szCs w:val="24"/>
        </w:rPr>
        <w:t>Species-</w:t>
      </w:r>
      <w:r w:rsidRPr="007765EA">
        <w:rPr>
          <w:rFonts w:ascii="Times New Roman" w:hAnsi="Times New Roman" w:cs="Times New Roman"/>
          <w:sz w:val="24"/>
          <w:szCs w:val="24"/>
        </w:rPr>
        <w:t>specific habitat predictors</w:t>
      </w:r>
      <w:r w:rsidR="007765EA" w:rsidRPr="007765EA">
        <w:rPr>
          <w:rFonts w:ascii="Times New Roman" w:hAnsi="Times New Roman" w:cs="Times New Roman"/>
          <w:sz w:val="24"/>
          <w:szCs w:val="24"/>
        </w:rPr>
        <w:t xml:space="preserve"> were determined using habitat association available from the Avian Life History Information Database (</w:t>
      </w:r>
      <w:hyperlink r:id="rId8" w:history="1">
        <w:r w:rsidR="007765EA" w:rsidRPr="007765EA">
          <w:rPr>
            <w:rFonts w:ascii="Times New Roman" w:hAnsi="Times New Roman" w:cs="Times New Roman"/>
            <w:sz w:val="24"/>
            <w:szCs w:val="24"/>
          </w:rPr>
          <w:t>http://www.on.ec.gc.ca/wildlife/wildspace/project.cfm</w:t>
        </w:r>
      </w:hyperlink>
      <w:r w:rsidR="007765EA" w:rsidRPr="007765EA">
        <w:rPr>
          <w:rFonts w:ascii="Times New Roman" w:hAnsi="Times New Roman" w:cs="Times New Roman"/>
          <w:sz w:val="24"/>
          <w:szCs w:val="24"/>
        </w:rPr>
        <w:t xml:space="preserve">; </w:t>
      </w:r>
      <w:r w:rsidR="007765EA">
        <w:rPr>
          <w:rFonts w:ascii="Times New Roman" w:hAnsi="Times New Roman" w:cs="Times New Roman"/>
          <w:sz w:val="24"/>
          <w:szCs w:val="24"/>
        </w:rPr>
        <w:t>Appendix 1</w:t>
      </w:r>
      <w:r w:rsidR="007765EA" w:rsidRPr="007765EA">
        <w:rPr>
          <w:rFonts w:ascii="Times New Roman" w:hAnsi="Times New Roman" w:cs="Times New Roman"/>
          <w:bCs/>
          <w:color w:val="000000"/>
          <w:sz w:val="24"/>
          <w:szCs w:val="24"/>
        </w:rPr>
        <w:t>)</w:t>
      </w:r>
      <w:r w:rsidR="007765EA">
        <w:rPr>
          <w:rFonts w:ascii="Times New Roman" w:hAnsi="Times New Roman" w:cs="Times New Roman"/>
          <w:bCs/>
          <w:color w:val="000000"/>
          <w:sz w:val="24"/>
          <w:szCs w:val="24"/>
        </w:rPr>
        <w:t>.</w:t>
      </w:r>
      <w:r w:rsidR="007765EA" w:rsidRPr="007765EA">
        <w:rPr>
          <w:rFonts w:ascii="Times New Roman" w:hAnsi="Times New Roman" w:cs="Times New Roman"/>
          <w:sz w:val="24"/>
          <w:szCs w:val="24"/>
        </w:rPr>
        <w:t xml:space="preserve"> </w:t>
      </w:r>
      <w:r w:rsidR="005769AB">
        <w:rPr>
          <w:rFonts w:ascii="Times New Roman" w:hAnsi="Times New Roman" w:cs="Times New Roman"/>
          <w:sz w:val="24"/>
          <w:szCs w:val="24"/>
        </w:rPr>
        <w:t>Annual budworm-defoliated area (patch) and point count distance to nearest patch were</w:t>
      </w:r>
      <w:r w:rsidR="007765EA" w:rsidRPr="00526B8A">
        <w:rPr>
          <w:rFonts w:ascii="Times New Roman" w:hAnsi="Times New Roman" w:cs="Times New Roman"/>
          <w:sz w:val="24"/>
          <w:szCs w:val="24"/>
        </w:rPr>
        <w:t xml:space="preserve"> included in models for species </w:t>
      </w:r>
      <w:r w:rsidR="00664F84">
        <w:rPr>
          <w:rFonts w:ascii="Times New Roman" w:hAnsi="Times New Roman" w:cs="Times New Roman"/>
          <w:sz w:val="24"/>
          <w:szCs w:val="24"/>
        </w:rPr>
        <w:t xml:space="preserve">considered “budworm specialists” </w:t>
      </w:r>
      <w:r w:rsidR="007765EA" w:rsidRPr="00526B8A">
        <w:rPr>
          <w:rFonts w:ascii="Times New Roman" w:hAnsi="Times New Roman" w:cs="Times New Roman"/>
          <w:sz w:val="24"/>
          <w:szCs w:val="24"/>
        </w:rPr>
        <w:t>(</w:t>
      </w:r>
      <w:commentRangeStart w:id="117"/>
      <w:r w:rsidR="007765EA" w:rsidRPr="00526B8A">
        <w:rPr>
          <w:rFonts w:ascii="Times New Roman" w:hAnsi="Times New Roman" w:cs="Times New Roman"/>
          <w:sz w:val="24"/>
          <w:szCs w:val="24"/>
        </w:rPr>
        <w:t>Venier et al. 2009</w:t>
      </w:r>
      <w:commentRangeEnd w:id="117"/>
      <w:r w:rsidR="00664F84">
        <w:rPr>
          <w:rStyle w:val="CommentReference"/>
        </w:rPr>
        <w:commentReference w:id="117"/>
      </w:r>
      <w:r w:rsidR="007765EA" w:rsidRPr="00526B8A">
        <w:rPr>
          <w:rFonts w:ascii="Times New Roman" w:hAnsi="Times New Roman" w:cs="Times New Roman"/>
          <w:sz w:val="24"/>
          <w:szCs w:val="24"/>
        </w:rPr>
        <w:t>, Table 1).</w:t>
      </w:r>
    </w:p>
    <w:p w14:paraId="384E7DA7" w14:textId="322FDC98" w:rsidR="00881452" w:rsidDel="00664F84" w:rsidRDefault="00881452" w:rsidP="00E45671">
      <w:pPr>
        <w:spacing w:line="480" w:lineRule="auto"/>
        <w:rPr>
          <w:del w:id="118" w:author="Hache,Samuel [Yel]" w:date="2019-10-03T14:58:00Z"/>
          <w:rFonts w:ascii="Times New Roman" w:hAnsi="Times New Roman" w:cs="Times New Roman"/>
          <w:sz w:val="24"/>
          <w:szCs w:val="24"/>
        </w:rPr>
      </w:pPr>
    </w:p>
    <w:p w14:paraId="484D3512" w14:textId="749ADEAB" w:rsidR="0067446A" w:rsidRPr="00526B8A" w:rsidDel="007765EA" w:rsidRDefault="008D77DD" w:rsidP="00D104E5">
      <w:pPr>
        <w:spacing w:line="480" w:lineRule="auto"/>
        <w:rPr>
          <w:del w:id="119" w:author="Hache,Samuel [Yel]" w:date="2019-10-03T14:58:00Z"/>
          <w:rFonts w:ascii="Times New Roman" w:hAnsi="Times New Roman" w:cs="Times New Roman"/>
          <w:sz w:val="24"/>
          <w:szCs w:val="24"/>
        </w:rPr>
      </w:pPr>
      <w:del w:id="120" w:author="Hache,Samuel [Yel]" w:date="2019-10-03T14:58:00Z">
        <w:r w:rsidRPr="00817B31" w:rsidDel="007765EA">
          <w:rPr>
            <w:rFonts w:ascii="Times New Roman" w:hAnsi="Times New Roman" w:cs="Times New Roman"/>
            <w:sz w:val="24"/>
            <w:szCs w:val="24"/>
          </w:rPr>
          <w:delText>Habitat characteristics were evaluated for each bird species and s</w:delText>
        </w:r>
        <w:r w:rsidR="0067446A" w:rsidRPr="00817B31" w:rsidDel="007765EA">
          <w:rPr>
            <w:rFonts w:ascii="Times New Roman" w:hAnsi="Times New Roman" w:cs="Times New Roman"/>
            <w:sz w:val="24"/>
            <w:szCs w:val="24"/>
          </w:rPr>
          <w:delText>pecific forest stand structure and composition variables</w:delText>
        </w:r>
        <w:r w:rsidRPr="00817B31" w:rsidDel="007765EA">
          <w:rPr>
            <w:rFonts w:ascii="Times New Roman" w:hAnsi="Times New Roman" w:cs="Times New Roman"/>
            <w:sz w:val="24"/>
            <w:szCs w:val="24"/>
          </w:rPr>
          <w:delText xml:space="preserve"> </w:delText>
        </w:r>
        <w:commentRangeStart w:id="121"/>
        <w:r w:rsidRPr="00817B31" w:rsidDel="007765EA">
          <w:rPr>
            <w:rFonts w:ascii="Times New Roman" w:hAnsi="Times New Roman" w:cs="Times New Roman"/>
            <w:sz w:val="24"/>
            <w:szCs w:val="24"/>
          </w:rPr>
          <w:delText xml:space="preserve">were included in models a </w:delText>
        </w:r>
        <w:commentRangeStart w:id="122"/>
        <w:r w:rsidRPr="00817B31" w:rsidDel="007765EA">
          <w:rPr>
            <w:rFonts w:ascii="Times New Roman" w:hAnsi="Times New Roman" w:cs="Times New Roman"/>
            <w:sz w:val="24"/>
            <w:szCs w:val="24"/>
          </w:rPr>
          <w:delText>priori</w:delText>
        </w:r>
        <w:commentRangeEnd w:id="122"/>
        <w:r w:rsidR="00377C2D" w:rsidRPr="00526B8A" w:rsidDel="007765EA">
          <w:rPr>
            <w:rStyle w:val="CommentReference"/>
            <w:rFonts w:ascii="Times New Roman" w:hAnsi="Times New Roman" w:cs="Times New Roman"/>
            <w:sz w:val="24"/>
            <w:szCs w:val="24"/>
          </w:rPr>
          <w:commentReference w:id="122"/>
        </w:r>
        <w:commentRangeEnd w:id="121"/>
        <w:r w:rsidR="007765EA" w:rsidDel="007765EA">
          <w:rPr>
            <w:rStyle w:val="CommentReference"/>
          </w:rPr>
          <w:commentReference w:id="121"/>
        </w:r>
        <w:r w:rsidRPr="00526B8A" w:rsidDel="007765EA">
          <w:rPr>
            <w:rFonts w:ascii="Times New Roman" w:hAnsi="Times New Roman" w:cs="Times New Roman"/>
            <w:sz w:val="24"/>
            <w:szCs w:val="24"/>
          </w:rPr>
          <w:delText xml:space="preserve">. </w:delText>
        </w:r>
      </w:del>
    </w:p>
    <w:p w14:paraId="45CAF3C9" w14:textId="54F4BA95" w:rsidR="0067446A" w:rsidRPr="00526B8A" w:rsidRDefault="0067446A" w:rsidP="00D104E5">
      <w:pPr>
        <w:spacing w:line="480" w:lineRule="auto"/>
        <w:rPr>
          <w:rFonts w:ascii="Times New Roman" w:hAnsi="Times New Roman" w:cs="Times New Roman"/>
          <w:sz w:val="24"/>
          <w:szCs w:val="24"/>
        </w:rPr>
      </w:pPr>
      <w:del w:id="123" w:author="Hache,Samuel [Yel]" w:date="2019-10-03T15:00:00Z">
        <w:r w:rsidRPr="00526B8A" w:rsidDel="00D104E5">
          <w:rPr>
            <w:rFonts w:ascii="Times New Roman" w:hAnsi="Times New Roman" w:cs="Times New Roman"/>
            <w:sz w:val="24"/>
            <w:szCs w:val="24"/>
          </w:rPr>
          <w:delText>Incorporation of budworm data into models</w:delText>
        </w:r>
      </w:del>
    </w:p>
    <w:p w14:paraId="0AF657E3" w14:textId="269213EE" w:rsidR="005769AB" w:rsidRDefault="005769AB" w:rsidP="00664F8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#1. Need information on quantifying change in vegetation over study period. Need to run </w:t>
      </w:r>
      <w:commentRangeStart w:id="124"/>
      <w:r>
        <w:rPr>
          <w:rFonts w:ascii="Times New Roman" w:hAnsi="Times New Roman" w:cs="Times New Roman"/>
          <w:sz w:val="24"/>
          <w:szCs w:val="24"/>
        </w:rPr>
        <w:t>analysis</w:t>
      </w:r>
      <w:commentRangeEnd w:id="124"/>
      <w:r>
        <w:rPr>
          <w:rStyle w:val="CommentReference"/>
        </w:rPr>
        <w:commentReference w:id="124"/>
      </w:r>
      <w:r>
        <w:rPr>
          <w:rFonts w:ascii="Times New Roman" w:hAnsi="Times New Roman" w:cs="Times New Roman"/>
          <w:sz w:val="24"/>
          <w:szCs w:val="24"/>
        </w:rPr>
        <w:t>.</w:t>
      </w:r>
    </w:p>
    <w:p w14:paraId="6A2627D6" w14:textId="754C7206" w:rsidR="00470682" w:rsidRDefault="005769AB" w:rsidP="00E45671">
      <w:pPr>
        <w:spacing w:line="480" w:lineRule="auto"/>
        <w:rPr>
          <w:rFonts w:ascii="Times New Roman" w:hAnsi="Times New Roman" w:cs="Times New Roman"/>
          <w:sz w:val="24"/>
          <w:szCs w:val="24"/>
        </w:rPr>
      </w:pPr>
      <w:r>
        <w:rPr>
          <w:rFonts w:ascii="Times New Roman" w:hAnsi="Times New Roman" w:cs="Times New Roman"/>
          <w:sz w:val="24"/>
          <w:szCs w:val="24"/>
        </w:rPr>
        <w:t>Prediction #4. Need to analyze difference between migrant and resident trends</w:t>
      </w:r>
    </w:p>
    <w:p w14:paraId="411684F5" w14:textId="777FEE1A" w:rsidR="00BC4CCC" w:rsidRPr="00526B8A" w:rsidRDefault="00BC4CCC" w:rsidP="00E45671">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#5. Need to look at budworm and budworm-associated species. </w:t>
      </w:r>
    </w:p>
    <w:p w14:paraId="30351C0E" w14:textId="23FCBBA3" w:rsidR="00E41F07" w:rsidRPr="00526B8A" w:rsidRDefault="00E41F07" w:rsidP="00E45671">
      <w:pPr>
        <w:spacing w:line="480" w:lineRule="auto"/>
        <w:rPr>
          <w:rFonts w:ascii="Times New Roman" w:hAnsi="Times New Roman" w:cs="Times New Roman"/>
          <w:b/>
          <w:sz w:val="24"/>
          <w:szCs w:val="24"/>
        </w:rPr>
      </w:pPr>
      <w:r w:rsidRPr="00526B8A">
        <w:rPr>
          <w:rFonts w:ascii="Times New Roman" w:hAnsi="Times New Roman" w:cs="Times New Roman"/>
          <w:b/>
          <w:sz w:val="24"/>
          <w:szCs w:val="24"/>
        </w:rPr>
        <w:lastRenderedPageBreak/>
        <w:t>Results</w:t>
      </w:r>
    </w:p>
    <w:p w14:paraId="3E8549BD" w14:textId="6EC0F204" w:rsidR="00664F84" w:rsidRPr="00664F84" w:rsidRDefault="00664F84" w:rsidP="00E45671">
      <w:pPr>
        <w:spacing w:line="480" w:lineRule="auto"/>
        <w:rPr>
          <w:rFonts w:ascii="Times New Roman" w:hAnsi="Times New Roman" w:cs="Times New Roman"/>
          <w:i/>
          <w:sz w:val="24"/>
          <w:szCs w:val="24"/>
        </w:rPr>
      </w:pPr>
      <w:r w:rsidRPr="00664F84">
        <w:rPr>
          <w:rFonts w:ascii="Times New Roman" w:hAnsi="Times New Roman" w:cs="Times New Roman"/>
          <w:i/>
          <w:sz w:val="24"/>
          <w:szCs w:val="24"/>
        </w:rPr>
        <w:t>Trends in stand composition and structure</w:t>
      </w:r>
    </w:p>
    <w:p w14:paraId="3E9987A6" w14:textId="275D39F6" w:rsidR="002552BD" w:rsidRPr="00664F84" w:rsidRDefault="005420CE" w:rsidP="00E45671">
      <w:pPr>
        <w:spacing w:line="480" w:lineRule="auto"/>
        <w:rPr>
          <w:ins w:id="125" w:author="Rhiannon Pankratz" w:date="2019-09-29T14:31:00Z"/>
          <w:rFonts w:ascii="Times New Roman" w:hAnsi="Times New Roman" w:cs="Times New Roman"/>
          <w:sz w:val="24"/>
          <w:szCs w:val="24"/>
        </w:rPr>
      </w:pPr>
      <w:ins w:id="126" w:author="Rhiannon Pankratz" w:date="2019-09-30T10:47:00Z">
        <w:r w:rsidRPr="00664F84">
          <w:rPr>
            <w:rFonts w:ascii="Times New Roman" w:hAnsi="Times New Roman" w:cs="Times New Roman"/>
            <w:sz w:val="24"/>
            <w:szCs w:val="24"/>
          </w:rPr>
          <w:t xml:space="preserve">Over the 20 year study period vegetation in the study area changed XX. </w:t>
        </w:r>
      </w:ins>
      <w:ins w:id="127" w:author="Rhiannon Pankratz" w:date="2019-09-29T14:25:00Z">
        <w:r w:rsidR="002552BD" w:rsidRPr="00664F84">
          <w:rPr>
            <w:rFonts w:ascii="Times New Roman" w:hAnsi="Times New Roman" w:cs="Times New Roman"/>
            <w:sz w:val="24"/>
            <w:szCs w:val="24"/>
          </w:rPr>
          <w:t xml:space="preserve">Vegetation characteristics </w:t>
        </w:r>
      </w:ins>
      <w:ins w:id="128" w:author="Rhiannon Pankratz" w:date="2019-09-29T14:30:00Z">
        <w:r w:rsidR="002552BD" w:rsidRPr="00664F84">
          <w:rPr>
            <w:rFonts w:ascii="Times New Roman" w:hAnsi="Times New Roman" w:cs="Times New Roman"/>
            <w:sz w:val="24"/>
            <w:szCs w:val="24"/>
          </w:rPr>
          <w:t>–</w:t>
        </w:r>
      </w:ins>
      <w:ins w:id="129" w:author="Rhiannon Pankratz" w:date="2019-09-29T14:25:00Z">
        <w:r w:rsidR="002552BD" w:rsidRPr="00664F84">
          <w:rPr>
            <w:rFonts w:ascii="Times New Roman" w:hAnsi="Times New Roman" w:cs="Times New Roman"/>
            <w:sz w:val="24"/>
            <w:szCs w:val="24"/>
          </w:rPr>
          <w:t xml:space="preserve"> </w:t>
        </w:r>
      </w:ins>
      <w:ins w:id="130" w:author="Rhiannon Pankratz" w:date="2019-09-29T14:30:00Z">
        <w:r w:rsidR="002552BD" w:rsidRPr="00664F84">
          <w:rPr>
            <w:rFonts w:ascii="Times New Roman" w:hAnsi="Times New Roman" w:cs="Times New Roman"/>
            <w:sz w:val="24"/>
            <w:szCs w:val="24"/>
          </w:rPr>
          <w:t xml:space="preserve">Was there change? </w:t>
        </w:r>
      </w:ins>
      <w:ins w:id="131" w:author="Rhiannon Pankratz" w:date="2019-09-29T14:22:00Z">
        <w:r w:rsidR="002552BD" w:rsidRPr="00664F84">
          <w:rPr>
            <w:rFonts w:ascii="Times New Roman" w:hAnsi="Times New Roman" w:cs="Times New Roman"/>
            <w:sz w:val="24"/>
            <w:szCs w:val="24"/>
          </w:rPr>
          <w:t xml:space="preserve">On average the study area </w:t>
        </w:r>
      </w:ins>
      <w:ins w:id="132" w:author="Rhiannon Pankratz" w:date="2019-09-29T14:24:00Z">
        <w:r w:rsidR="002552BD" w:rsidRPr="00664F84">
          <w:rPr>
            <w:rFonts w:ascii="Times New Roman" w:hAnsi="Times New Roman" w:cs="Times New Roman"/>
            <w:sz w:val="24"/>
            <w:szCs w:val="24"/>
          </w:rPr>
          <w:t>became</w:t>
        </w:r>
      </w:ins>
      <w:ins w:id="133" w:author="Rhiannon Pankratz" w:date="2019-09-29T14:22:00Z">
        <w:r w:rsidR="002552BD" w:rsidRPr="00664F84">
          <w:rPr>
            <w:rFonts w:ascii="Times New Roman" w:hAnsi="Times New Roman" w:cs="Times New Roman"/>
            <w:sz w:val="24"/>
            <w:szCs w:val="24"/>
          </w:rPr>
          <w:t xml:space="preserve"> more xx</w:t>
        </w:r>
      </w:ins>
      <w:ins w:id="134" w:author="Rhiannon Pankratz" w:date="2019-09-29T14:26:00Z">
        <w:r w:rsidR="002552BD" w:rsidRPr="00664F84">
          <w:rPr>
            <w:rFonts w:ascii="Times New Roman" w:hAnsi="Times New Roman" w:cs="Times New Roman"/>
            <w:sz w:val="24"/>
            <w:szCs w:val="24"/>
          </w:rPr>
          <w:t xml:space="preserve">, shrubs XX&lt; </w:t>
        </w:r>
      </w:ins>
      <w:ins w:id="135" w:author="Rhiannon Pankratz" w:date="2019-09-29T14:29:00Z">
        <w:r w:rsidR="002552BD" w:rsidRPr="00664F84">
          <w:rPr>
            <w:rFonts w:ascii="Times New Roman" w:hAnsi="Times New Roman" w:cs="Times New Roman"/>
            <w:sz w:val="24"/>
            <w:szCs w:val="24"/>
          </w:rPr>
          <w:t xml:space="preserve">&gt; </w:t>
        </w:r>
        <w:commentRangeStart w:id="136"/>
        <w:commentRangeStart w:id="137"/>
        <w:r w:rsidR="002552BD" w:rsidRPr="00664F84">
          <w:rPr>
            <w:rFonts w:ascii="Times New Roman" w:hAnsi="Times New Roman" w:cs="Times New Roman"/>
            <w:sz w:val="24"/>
            <w:szCs w:val="24"/>
          </w:rPr>
          <w:t>etc</w:t>
        </w:r>
        <w:commentRangeEnd w:id="136"/>
        <w:r w:rsidR="002552BD" w:rsidRPr="00664F84">
          <w:rPr>
            <w:rStyle w:val="CommentReference"/>
            <w:rFonts w:ascii="Times New Roman" w:hAnsi="Times New Roman" w:cs="Times New Roman"/>
            <w:sz w:val="24"/>
            <w:szCs w:val="24"/>
          </w:rPr>
          <w:commentReference w:id="136"/>
        </w:r>
      </w:ins>
      <w:commentRangeEnd w:id="137"/>
      <w:r w:rsidR="004B3505">
        <w:rPr>
          <w:rStyle w:val="CommentReference"/>
        </w:rPr>
        <w:commentReference w:id="137"/>
      </w:r>
      <w:ins w:id="138" w:author="Rhiannon Pankratz" w:date="2019-09-29T14:29:00Z">
        <w:r w:rsidR="002552BD" w:rsidRPr="00664F84">
          <w:rPr>
            <w:rFonts w:ascii="Times New Roman" w:hAnsi="Times New Roman" w:cs="Times New Roman"/>
            <w:sz w:val="24"/>
            <w:szCs w:val="24"/>
          </w:rPr>
          <w:t>.</w:t>
        </w:r>
      </w:ins>
    </w:p>
    <w:p w14:paraId="0314AFAB" w14:textId="5E97B8C1" w:rsidR="0058688C" w:rsidRPr="00664F84" w:rsidRDefault="0058688C" w:rsidP="00E45671">
      <w:pPr>
        <w:spacing w:line="480" w:lineRule="auto"/>
        <w:rPr>
          <w:rFonts w:ascii="Times New Roman" w:hAnsi="Times New Roman" w:cs="Times New Roman"/>
          <w:sz w:val="24"/>
          <w:szCs w:val="24"/>
        </w:rPr>
      </w:pPr>
      <w:ins w:id="139" w:author="Rhiannon Pankratz" w:date="2019-09-29T14:31:00Z">
        <w:r w:rsidRPr="00664F84">
          <w:rPr>
            <w:rFonts w:ascii="Times New Roman" w:hAnsi="Times New Roman" w:cs="Times New Roman"/>
            <w:sz w:val="24"/>
            <w:szCs w:val="24"/>
          </w:rPr>
          <w:t>Quantify distribution and abundance of budworm over the study area</w:t>
        </w:r>
      </w:ins>
      <w:r w:rsidR="00BC4CCC">
        <w:rPr>
          <w:rFonts w:ascii="Times New Roman" w:hAnsi="Times New Roman" w:cs="Times New Roman"/>
          <w:sz w:val="24"/>
          <w:szCs w:val="24"/>
        </w:rPr>
        <w:t>.</w:t>
      </w:r>
      <w:ins w:id="140" w:author="Rhiannon Pankratz" w:date="2019-09-29T14:31:00Z">
        <w:r w:rsidRPr="00664F84">
          <w:rPr>
            <w:rFonts w:ascii="Times New Roman" w:hAnsi="Times New Roman" w:cs="Times New Roman"/>
            <w:sz w:val="24"/>
            <w:szCs w:val="24"/>
          </w:rPr>
          <w:t xml:space="preserve"> </w:t>
        </w:r>
      </w:ins>
    </w:p>
    <w:p w14:paraId="7CC866B7" w14:textId="28206B69" w:rsidR="00664F84" w:rsidRPr="0060370C" w:rsidRDefault="0060370C" w:rsidP="00E45671">
      <w:pPr>
        <w:spacing w:line="480" w:lineRule="auto"/>
        <w:rPr>
          <w:rFonts w:ascii="Times New Roman" w:hAnsi="Times New Roman" w:cs="Times New Roman"/>
          <w:i/>
          <w:sz w:val="24"/>
          <w:szCs w:val="24"/>
        </w:rPr>
      </w:pPr>
      <w:r w:rsidRPr="0060370C">
        <w:rPr>
          <w:rFonts w:ascii="Times New Roman" w:hAnsi="Times New Roman" w:cs="Times New Roman"/>
          <w:i/>
          <w:sz w:val="24"/>
          <w:szCs w:val="24"/>
        </w:rPr>
        <w:t>B</w:t>
      </w:r>
      <w:r>
        <w:rPr>
          <w:rFonts w:ascii="Times New Roman" w:hAnsi="Times New Roman" w:cs="Times New Roman"/>
          <w:i/>
          <w:sz w:val="24"/>
          <w:szCs w:val="24"/>
        </w:rPr>
        <w:t>ird</w:t>
      </w:r>
      <w:r w:rsidRPr="0060370C">
        <w:rPr>
          <w:rFonts w:ascii="Times New Roman" w:hAnsi="Times New Roman" w:cs="Times New Roman"/>
          <w:i/>
          <w:sz w:val="24"/>
          <w:szCs w:val="24"/>
        </w:rPr>
        <w:t xml:space="preserve"> trend estimates</w:t>
      </w:r>
    </w:p>
    <w:p w14:paraId="3D14B68E" w14:textId="237E2603" w:rsidR="00F24C0A" w:rsidRPr="0060370C" w:rsidRDefault="00470682" w:rsidP="00E45671">
      <w:pPr>
        <w:spacing w:line="480" w:lineRule="auto"/>
        <w:rPr>
          <w:ins w:id="141" w:author="Rhiannon Pankratz" w:date="2019-09-25T20:16:00Z"/>
          <w:rFonts w:ascii="Times New Roman" w:hAnsi="Times New Roman" w:cs="Times New Roman"/>
          <w:sz w:val="24"/>
          <w:szCs w:val="24"/>
        </w:rPr>
      </w:pPr>
      <w:r w:rsidRPr="0060370C">
        <w:rPr>
          <w:rFonts w:ascii="Times New Roman" w:hAnsi="Times New Roman" w:cs="Times New Roman"/>
          <w:sz w:val="24"/>
          <w:szCs w:val="24"/>
        </w:rPr>
        <w:t xml:space="preserve">We detected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individuals of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forest </w:t>
      </w:r>
      <w:r w:rsidRPr="0060370C">
        <w:rPr>
          <w:rFonts w:ascii="Times New Roman" w:hAnsi="Times New Roman" w:cs="Times New Roman"/>
          <w:sz w:val="24"/>
          <w:szCs w:val="24"/>
        </w:rPr>
        <w:t xml:space="preserve">bird species and </w:t>
      </w:r>
      <w:r w:rsidR="0060370C">
        <w:rPr>
          <w:rFonts w:ascii="Times New Roman" w:hAnsi="Times New Roman" w:cs="Times New Roman"/>
          <w:sz w:val="24"/>
          <w:szCs w:val="24"/>
        </w:rPr>
        <w:t xml:space="preserve">report </w:t>
      </w:r>
      <w:r w:rsidRPr="0060370C">
        <w:rPr>
          <w:rFonts w:ascii="Times New Roman" w:hAnsi="Times New Roman" w:cs="Times New Roman"/>
          <w:sz w:val="24"/>
          <w:szCs w:val="24"/>
        </w:rPr>
        <w:t xml:space="preserve">19-year trend estimates for </w:t>
      </w:r>
      <w:r w:rsidR="00D27FCD" w:rsidRPr="0060370C">
        <w:rPr>
          <w:rFonts w:ascii="Times New Roman" w:hAnsi="Times New Roman" w:cs="Times New Roman"/>
          <w:sz w:val="24"/>
          <w:szCs w:val="24"/>
        </w:rPr>
        <w:t xml:space="preserve">50 </w:t>
      </w:r>
      <w:r w:rsidRPr="0060370C">
        <w:rPr>
          <w:rFonts w:ascii="Times New Roman" w:hAnsi="Times New Roman" w:cs="Times New Roman"/>
          <w:sz w:val="24"/>
          <w:szCs w:val="24"/>
        </w:rPr>
        <w:t>species</w:t>
      </w:r>
      <w:r w:rsidR="008F1939" w:rsidRPr="0060370C">
        <w:rPr>
          <w:rFonts w:ascii="Times New Roman" w:hAnsi="Times New Roman" w:cs="Times New Roman"/>
          <w:sz w:val="24"/>
          <w:szCs w:val="24"/>
        </w:rPr>
        <w:t xml:space="preserve">. </w:t>
      </w:r>
    </w:p>
    <w:p w14:paraId="2DA87C82" w14:textId="77777777" w:rsidR="000C4B09" w:rsidRDefault="000C4B09" w:rsidP="0060370C">
      <w:pPr>
        <w:spacing w:line="480" w:lineRule="auto"/>
        <w:rPr>
          <w:ins w:id="142" w:author="Hache,Samuel [Yel]" w:date="2019-10-03T16:07:00Z"/>
          <w:rFonts w:ascii="Times New Roman" w:hAnsi="Times New Roman" w:cs="Times New Roman"/>
          <w:sz w:val="24"/>
          <w:szCs w:val="24"/>
          <w:u w:val="single"/>
        </w:rPr>
      </w:pPr>
    </w:p>
    <w:p w14:paraId="3D43A426" w14:textId="5D76A2FC" w:rsidR="00BC4CCC"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Study Area</w:t>
      </w:r>
      <w:r w:rsidR="00BC4CCC">
        <w:rPr>
          <w:rFonts w:ascii="Times New Roman" w:hAnsi="Times New Roman" w:cs="Times New Roman"/>
          <w:sz w:val="24"/>
          <w:szCs w:val="24"/>
          <w:u w:val="single"/>
        </w:rPr>
        <w:t xml:space="preserve"> Trends</w:t>
      </w:r>
      <w:r>
        <w:rPr>
          <w:rFonts w:ascii="Times New Roman" w:hAnsi="Times New Roman" w:cs="Times New Roman"/>
          <w:sz w:val="24"/>
          <w:szCs w:val="24"/>
          <w:u w:val="single"/>
        </w:rPr>
        <w:t xml:space="preserve"> (habitat plus unaccounted for </w:t>
      </w:r>
      <w:commentRangeStart w:id="143"/>
      <w:r>
        <w:rPr>
          <w:rFonts w:ascii="Times New Roman" w:hAnsi="Times New Roman" w:cs="Times New Roman"/>
          <w:sz w:val="24"/>
          <w:szCs w:val="24"/>
          <w:u w:val="single"/>
        </w:rPr>
        <w:t>effects</w:t>
      </w:r>
      <w:commentRangeEnd w:id="143"/>
      <w:r>
        <w:rPr>
          <w:rStyle w:val="CommentReference"/>
        </w:rPr>
        <w:commentReference w:id="143"/>
      </w:r>
      <w:r>
        <w:rPr>
          <w:rFonts w:ascii="Times New Roman" w:hAnsi="Times New Roman" w:cs="Times New Roman"/>
          <w:sz w:val="24"/>
          <w:szCs w:val="24"/>
          <w:u w:val="single"/>
        </w:rPr>
        <w:t>)</w:t>
      </w:r>
    </w:p>
    <w:p w14:paraId="716D9894" w14:textId="36EE3296"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t>Of the t</w:t>
      </w:r>
      <w:r w:rsidR="00F24C0A" w:rsidRPr="0060370C">
        <w:rPr>
          <w:rFonts w:ascii="Times New Roman" w:hAnsi="Times New Roman" w:cs="Times New Roman"/>
          <w:sz w:val="24"/>
          <w:szCs w:val="24"/>
        </w:rPr>
        <w:t xml:space="preserve">wenty species with either high </w:t>
      </w:r>
      <w:r w:rsidR="0060370C">
        <w:rPr>
          <w:rFonts w:ascii="Times New Roman" w:hAnsi="Times New Roman" w:cs="Times New Roman"/>
          <w:sz w:val="24"/>
          <w:szCs w:val="24"/>
        </w:rPr>
        <w:t>(</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or medium </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precision</w:t>
      </w:r>
      <w:r>
        <w:rPr>
          <w:rFonts w:ascii="Times New Roman" w:hAnsi="Times New Roman" w:cs="Times New Roman"/>
          <w:sz w:val="24"/>
          <w:szCs w:val="24"/>
        </w:rPr>
        <w:t xml:space="preserve"> trends, </w:t>
      </w:r>
      <w:r w:rsidR="008B4EE2">
        <w:rPr>
          <w:rFonts w:ascii="Times New Roman" w:hAnsi="Times New Roman" w:cs="Times New Roman"/>
          <w:sz w:val="24"/>
          <w:szCs w:val="24"/>
        </w:rPr>
        <w:t>7</w:t>
      </w:r>
      <w:r>
        <w:rPr>
          <w:rFonts w:ascii="Times New Roman" w:hAnsi="Times New Roman" w:cs="Times New Roman"/>
          <w:sz w:val="24"/>
          <w:szCs w:val="24"/>
        </w:rPr>
        <w:t xml:space="preserve"> showed increasing, </w:t>
      </w:r>
      <w:r w:rsidR="008B4EE2">
        <w:rPr>
          <w:rFonts w:ascii="Times New Roman" w:hAnsi="Times New Roman" w:cs="Times New Roman"/>
          <w:sz w:val="24"/>
          <w:szCs w:val="24"/>
        </w:rPr>
        <w:t>8</w:t>
      </w:r>
      <w:r>
        <w:rPr>
          <w:rFonts w:ascii="Times New Roman" w:hAnsi="Times New Roman" w:cs="Times New Roman"/>
          <w:sz w:val="24"/>
          <w:szCs w:val="24"/>
        </w:rPr>
        <w:t xml:space="preserve"> decreasing, and </w:t>
      </w:r>
      <w:r w:rsidR="008B4EE2">
        <w:rPr>
          <w:rFonts w:ascii="Times New Roman" w:hAnsi="Times New Roman" w:cs="Times New Roman"/>
          <w:sz w:val="24"/>
          <w:szCs w:val="24"/>
        </w:rPr>
        <w:t>5</w:t>
      </w:r>
      <w:r>
        <w:rPr>
          <w:rFonts w:ascii="Times New Roman" w:hAnsi="Times New Roman" w:cs="Times New Roman"/>
          <w:sz w:val="24"/>
          <w:szCs w:val="24"/>
        </w:rPr>
        <w:t xml:space="preserve"> had stable trends. </w:t>
      </w:r>
      <w:commentRangeStart w:id="144"/>
      <w:r w:rsidR="002F1995">
        <w:rPr>
          <w:rFonts w:ascii="Times New Roman" w:hAnsi="Times New Roman" w:cs="Times New Roman"/>
          <w:sz w:val="24"/>
          <w:szCs w:val="24"/>
        </w:rPr>
        <w:t>The</w:t>
      </w:r>
      <w:r>
        <w:rPr>
          <w:rFonts w:ascii="Times New Roman" w:hAnsi="Times New Roman" w:cs="Times New Roman"/>
          <w:sz w:val="24"/>
          <w:szCs w:val="24"/>
        </w:rPr>
        <w:t xml:space="preserve"> remaining 30 species </w:t>
      </w:r>
      <w:r w:rsidR="002F1995">
        <w:rPr>
          <w:rFonts w:ascii="Times New Roman" w:hAnsi="Times New Roman" w:cs="Times New Roman"/>
          <w:sz w:val="24"/>
          <w:szCs w:val="24"/>
        </w:rPr>
        <w:t>had</w:t>
      </w:r>
      <w:r w:rsidR="00C728F1">
        <w:rPr>
          <w:rFonts w:ascii="Times New Roman" w:hAnsi="Times New Roman" w:cs="Times New Roman"/>
          <w:sz w:val="24"/>
          <w:szCs w:val="24"/>
        </w:rPr>
        <w:t xml:space="preserve"> low precision</w:t>
      </w:r>
      <w:r w:rsidR="002F1995">
        <w:rPr>
          <w:rFonts w:ascii="Times New Roman" w:hAnsi="Times New Roman" w:cs="Times New Roman"/>
          <w:sz w:val="24"/>
          <w:szCs w:val="24"/>
        </w:rPr>
        <w:t xml:space="preserve">. </w:t>
      </w:r>
      <w:commentRangeEnd w:id="144"/>
      <w:r w:rsidR="002F1995">
        <w:rPr>
          <w:rStyle w:val="CommentReference"/>
        </w:rPr>
        <w:commentReference w:id="144"/>
      </w:r>
      <w:r w:rsidRPr="00BC4CCC">
        <w:rPr>
          <w:rFonts w:ascii="Times New Roman" w:hAnsi="Times New Roman" w:cs="Times New Roman"/>
          <w:sz w:val="24"/>
          <w:szCs w:val="24"/>
          <w:highlight w:val="yellow"/>
        </w:rPr>
        <w:t>List of important species relationships</w:t>
      </w:r>
      <w:r>
        <w:rPr>
          <w:rFonts w:ascii="Times New Roman" w:hAnsi="Times New Roman" w:cs="Times New Roman"/>
          <w:sz w:val="24"/>
          <w:szCs w:val="24"/>
        </w:rPr>
        <w:t>.</w:t>
      </w:r>
    </w:p>
    <w:p w14:paraId="072D3156" w14:textId="77777777" w:rsidR="00A41C83" w:rsidRDefault="00A41C83" w:rsidP="0060370C">
      <w:pPr>
        <w:spacing w:line="480" w:lineRule="auto"/>
        <w:rPr>
          <w:rFonts w:ascii="Times New Roman" w:hAnsi="Times New Roman" w:cs="Times New Roman"/>
          <w:sz w:val="24"/>
          <w:szCs w:val="24"/>
          <w:u w:val="single"/>
        </w:rPr>
      </w:pPr>
    </w:p>
    <w:p w14:paraId="37C21036" w14:textId="5DF30735" w:rsidR="00C728F1" w:rsidRPr="00C728F1" w:rsidRDefault="00C728F1" w:rsidP="0060370C">
      <w:pPr>
        <w:spacing w:line="480" w:lineRule="auto"/>
        <w:rPr>
          <w:rFonts w:ascii="Times New Roman" w:hAnsi="Times New Roman" w:cs="Times New Roman"/>
          <w:sz w:val="24"/>
          <w:szCs w:val="24"/>
          <w:u w:val="single"/>
        </w:rPr>
      </w:pPr>
      <w:r w:rsidRPr="00C728F1">
        <w:rPr>
          <w:rFonts w:ascii="Times New Roman" w:hAnsi="Times New Roman" w:cs="Times New Roman"/>
          <w:sz w:val="24"/>
          <w:szCs w:val="24"/>
          <w:u w:val="single"/>
        </w:rPr>
        <w:t>Regional Trends</w:t>
      </w:r>
      <w:r w:rsidR="00A41C83">
        <w:rPr>
          <w:rFonts w:ascii="Times New Roman" w:hAnsi="Times New Roman" w:cs="Times New Roman"/>
          <w:sz w:val="24"/>
          <w:szCs w:val="24"/>
          <w:u w:val="single"/>
        </w:rPr>
        <w:t xml:space="preserve"> (just unaccounted for effects)</w:t>
      </w:r>
    </w:p>
    <w:p w14:paraId="2B0E66D3" w14:textId="46CA2967"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t>Of the t</w:t>
      </w:r>
      <w:r w:rsidR="00C728F1">
        <w:rPr>
          <w:rFonts w:ascii="Times New Roman" w:hAnsi="Times New Roman" w:cs="Times New Roman"/>
          <w:sz w:val="24"/>
          <w:szCs w:val="24"/>
        </w:rPr>
        <w:t>wenty-six</w:t>
      </w:r>
      <w:r w:rsidR="00F24C0A" w:rsidRPr="0060370C">
        <w:rPr>
          <w:rFonts w:ascii="Times New Roman" w:hAnsi="Times New Roman" w:cs="Times New Roman"/>
          <w:sz w:val="24"/>
          <w:szCs w:val="24"/>
        </w:rPr>
        <w:t xml:space="preserve"> species </w:t>
      </w:r>
      <w:r>
        <w:rPr>
          <w:rFonts w:ascii="Times New Roman" w:hAnsi="Times New Roman" w:cs="Times New Roman"/>
          <w:sz w:val="24"/>
          <w:szCs w:val="24"/>
        </w:rPr>
        <w:t xml:space="preserve">that </w:t>
      </w:r>
      <w:r w:rsidR="00F24C0A" w:rsidRPr="0060370C">
        <w:rPr>
          <w:rFonts w:ascii="Times New Roman" w:hAnsi="Times New Roman" w:cs="Times New Roman"/>
          <w:sz w:val="24"/>
          <w:szCs w:val="24"/>
        </w:rPr>
        <w:t>ha</w:t>
      </w:r>
      <w:r w:rsidR="00C728F1">
        <w:rPr>
          <w:rFonts w:ascii="Times New Roman" w:hAnsi="Times New Roman" w:cs="Times New Roman"/>
          <w:sz w:val="24"/>
          <w:szCs w:val="24"/>
        </w:rPr>
        <w:t>d</w:t>
      </w:r>
      <w:r w:rsidR="00F24C0A" w:rsidRPr="0060370C">
        <w:rPr>
          <w:rFonts w:ascii="Times New Roman" w:hAnsi="Times New Roman" w:cs="Times New Roman"/>
          <w:sz w:val="24"/>
          <w:szCs w:val="24"/>
        </w:rPr>
        <w:t xml:space="preserve"> either high </w:t>
      </w:r>
      <w:r w:rsidR="00C728F1">
        <w:rPr>
          <w:rFonts w:ascii="Times New Roman" w:hAnsi="Times New Roman" w:cs="Times New Roman"/>
          <w:sz w:val="24"/>
          <w:szCs w:val="24"/>
        </w:rPr>
        <w:t>(</w:t>
      </w:r>
      <w:r w:rsidR="002F1995">
        <w:rPr>
          <w:rFonts w:ascii="Times New Roman" w:hAnsi="Times New Roman" w:cs="Times New Roman"/>
          <w:sz w:val="24"/>
          <w:szCs w:val="24"/>
        </w:rPr>
        <w:t>11</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or medium</w:t>
      </w:r>
      <w:r w:rsidR="002F1995">
        <w:rPr>
          <w:rFonts w:ascii="Times New Roman" w:hAnsi="Times New Roman" w:cs="Times New Roman"/>
          <w:sz w:val="24"/>
          <w:szCs w:val="24"/>
        </w:rPr>
        <w:t xml:space="preserve"> (15)</w:t>
      </w:r>
      <w:r w:rsidR="00F24C0A" w:rsidRPr="0060370C">
        <w:rPr>
          <w:rFonts w:ascii="Times New Roman" w:hAnsi="Times New Roman" w:cs="Times New Roman"/>
          <w:sz w:val="24"/>
          <w:szCs w:val="24"/>
        </w:rPr>
        <w:t xml:space="preserve"> precision</w:t>
      </w:r>
      <w:r w:rsidR="002F1995">
        <w:rPr>
          <w:rFonts w:ascii="Times New Roman" w:hAnsi="Times New Roman" w:cs="Times New Roman"/>
          <w:sz w:val="24"/>
          <w:szCs w:val="24"/>
        </w:rPr>
        <w:t xml:space="preserve"> trends,</w:t>
      </w:r>
      <w:r w:rsidR="00F24C0A" w:rsidRPr="0060370C">
        <w:rPr>
          <w:rFonts w:ascii="Times New Roman" w:hAnsi="Times New Roman" w:cs="Times New Roman"/>
          <w:sz w:val="24"/>
          <w:szCs w:val="24"/>
        </w:rPr>
        <w:t xml:space="preserve"> </w:t>
      </w:r>
      <w:r w:rsidR="002F1995">
        <w:rPr>
          <w:rFonts w:ascii="Times New Roman" w:hAnsi="Times New Roman" w:cs="Times New Roman"/>
          <w:sz w:val="24"/>
          <w:szCs w:val="24"/>
        </w:rPr>
        <w:t xml:space="preserve">6 showed increasing, 10 decreasing, and 10 had stable trends. </w:t>
      </w:r>
      <w:commentRangeStart w:id="145"/>
      <w:r w:rsidR="002F1995">
        <w:rPr>
          <w:rFonts w:ascii="Times New Roman" w:hAnsi="Times New Roman" w:cs="Times New Roman"/>
          <w:sz w:val="24"/>
          <w:szCs w:val="24"/>
        </w:rPr>
        <w:t>The remaining</w:t>
      </w:r>
      <w:r w:rsidR="00F24C0A" w:rsidRPr="0060370C">
        <w:rPr>
          <w:rFonts w:ascii="Times New Roman" w:hAnsi="Times New Roman" w:cs="Times New Roman"/>
          <w:sz w:val="24"/>
          <w:szCs w:val="24"/>
        </w:rPr>
        <w:t xml:space="preserve"> 24 </w:t>
      </w:r>
      <w:r w:rsidR="002F1995">
        <w:rPr>
          <w:rFonts w:ascii="Times New Roman" w:hAnsi="Times New Roman" w:cs="Times New Roman"/>
          <w:sz w:val="24"/>
          <w:szCs w:val="24"/>
        </w:rPr>
        <w:t>species had</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low precision. </w:t>
      </w:r>
      <w:commentRangeEnd w:id="145"/>
      <w:r w:rsidR="002F1995">
        <w:rPr>
          <w:rStyle w:val="CommentReference"/>
        </w:rPr>
        <w:commentReference w:id="145"/>
      </w:r>
      <w:r w:rsidR="00F67A04" w:rsidRPr="00F67A04">
        <w:rPr>
          <w:rFonts w:ascii="Times New Roman" w:hAnsi="Times New Roman" w:cs="Times New Roman"/>
          <w:sz w:val="24"/>
          <w:szCs w:val="24"/>
          <w:highlight w:val="yellow"/>
        </w:rPr>
        <w:t xml:space="preserve"> </w:t>
      </w:r>
      <w:r w:rsidR="00F67A04" w:rsidRPr="00BC4CCC">
        <w:rPr>
          <w:rFonts w:ascii="Times New Roman" w:hAnsi="Times New Roman" w:cs="Times New Roman"/>
          <w:sz w:val="24"/>
          <w:szCs w:val="24"/>
          <w:highlight w:val="yellow"/>
        </w:rPr>
        <w:t xml:space="preserve">List of important species </w:t>
      </w:r>
      <w:commentRangeStart w:id="146"/>
      <w:r w:rsidR="00F67A04" w:rsidRPr="00BC4CCC">
        <w:rPr>
          <w:rFonts w:ascii="Times New Roman" w:hAnsi="Times New Roman" w:cs="Times New Roman"/>
          <w:sz w:val="24"/>
          <w:szCs w:val="24"/>
          <w:highlight w:val="yellow"/>
        </w:rPr>
        <w:t>relationships</w:t>
      </w:r>
      <w:commentRangeEnd w:id="146"/>
      <w:r w:rsidR="00F67A04">
        <w:rPr>
          <w:rStyle w:val="CommentReference"/>
        </w:rPr>
        <w:commentReference w:id="146"/>
      </w:r>
      <w:r w:rsidR="00F67A04">
        <w:rPr>
          <w:rFonts w:ascii="Times New Roman" w:hAnsi="Times New Roman" w:cs="Times New Roman"/>
          <w:sz w:val="24"/>
          <w:szCs w:val="24"/>
        </w:rPr>
        <w:t>.</w:t>
      </w:r>
    </w:p>
    <w:p w14:paraId="236DD07B" w14:textId="5703B8E1" w:rsidR="00C728F1" w:rsidRDefault="00C728F1" w:rsidP="0060370C">
      <w:pPr>
        <w:spacing w:line="480" w:lineRule="auto"/>
        <w:rPr>
          <w:ins w:id="147" w:author="Hache,Samuel [Yel]" w:date="2019-10-03T15:45:00Z"/>
          <w:rFonts w:ascii="Times New Roman" w:hAnsi="Times New Roman" w:cs="Times New Roman"/>
          <w:sz w:val="24"/>
          <w:szCs w:val="24"/>
        </w:rPr>
      </w:pPr>
      <w:r w:rsidRPr="00C728F1">
        <w:rPr>
          <w:rFonts w:ascii="Times New Roman" w:hAnsi="Times New Roman" w:cs="Times New Roman"/>
          <w:sz w:val="24"/>
          <w:szCs w:val="24"/>
        </w:rPr>
        <w:lastRenderedPageBreak/>
        <w:t>After excluding local effects (i.e. regional trend), 7 species had increasing trends, 15 had decreasing trends, and 28 had stable trends. Of these 28, 18 had low precision. Of the non-stable regional trends, 18 belonged to migratory species, 72% of which were declining trends, and the remaining 4 were for resident species, 2 of which had declining trends.</w:t>
      </w:r>
    </w:p>
    <w:p w14:paraId="61B4EC01" w14:textId="48A7C7AC" w:rsidR="006351C5" w:rsidRPr="00FF4BBD" w:rsidRDefault="006351C5" w:rsidP="006351C5">
      <w:pPr>
        <w:spacing w:line="480" w:lineRule="auto"/>
        <w:rPr>
          <w:ins w:id="148" w:author="Hache,Samuel [Yel]" w:date="2019-10-03T15:52:00Z"/>
          <w:rFonts w:ascii="Times New Roman" w:hAnsi="Times New Roman" w:cs="Times New Roman"/>
          <w:sz w:val="24"/>
          <w:szCs w:val="24"/>
        </w:rPr>
      </w:pPr>
      <w:ins w:id="149" w:author="Hache,Samuel [Yel]" w:date="2019-10-03T15:52:00Z">
        <w:r>
          <w:rPr>
            <w:rFonts w:ascii="Times New Roman" w:hAnsi="Times New Roman" w:cs="Times New Roman"/>
            <w:sz w:val="24"/>
            <w:szCs w:val="24"/>
          </w:rPr>
          <w:t>I would simply report the number of increasing, decreasing, and stable trends with high and then medium precision or combined (</w:t>
        </w:r>
        <w:r w:rsidRPr="00FF4BBD">
          <w:rPr>
            <w:rFonts w:ascii="Times New Roman" w:hAnsi="Times New Roman" w:cs="Times New Roman"/>
            <w:sz w:val="24"/>
            <w:szCs w:val="24"/>
          </w:rPr>
          <w:t>never mind directions for those with low precision).</w:t>
        </w:r>
      </w:ins>
      <w:ins w:id="150" w:author="Hache,Samuel [Yel]" w:date="2019-10-03T15:58:00Z">
        <w:r w:rsidR="00FF4BBD" w:rsidRPr="00FF4BBD">
          <w:rPr>
            <w:rFonts w:ascii="Times New Roman" w:hAnsi="Times New Roman" w:cs="Times New Roman"/>
            <w:sz w:val="24"/>
            <w:szCs w:val="24"/>
          </w:rPr>
          <w:t xml:space="preserve">  We should also provide list of species for more important relationships.</w:t>
        </w:r>
      </w:ins>
      <w:ins w:id="151" w:author="Hache,Samuel [Yel]" w:date="2019-10-03T15:52:00Z">
        <w:r w:rsidRPr="00FF4BBD">
          <w:rPr>
            <w:rFonts w:ascii="Times New Roman" w:hAnsi="Times New Roman" w:cs="Times New Roman"/>
            <w:sz w:val="24"/>
            <w:szCs w:val="24"/>
          </w:rPr>
          <w:t xml:space="preserve"> </w:t>
        </w:r>
      </w:ins>
    </w:p>
    <w:p w14:paraId="2AB71251" w14:textId="77777777" w:rsidR="000C4B09" w:rsidRDefault="000C4B09" w:rsidP="0060370C">
      <w:pPr>
        <w:spacing w:line="480" w:lineRule="auto"/>
        <w:rPr>
          <w:ins w:id="152" w:author="Hache,Samuel [Yel]" w:date="2019-10-03T16:07:00Z"/>
          <w:rFonts w:ascii="Times New Roman" w:hAnsi="Times New Roman" w:cs="Times New Roman"/>
          <w:sz w:val="24"/>
          <w:szCs w:val="24"/>
          <w:u w:val="single"/>
        </w:rPr>
      </w:pPr>
    </w:p>
    <w:p w14:paraId="02E86ECD" w14:textId="2BA796B3" w:rsidR="00C728F1"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Local Habitat T</w:t>
      </w:r>
      <w:r w:rsidR="00C728F1" w:rsidRPr="006351C5">
        <w:rPr>
          <w:rFonts w:ascii="Times New Roman" w:hAnsi="Times New Roman" w:cs="Times New Roman"/>
          <w:sz w:val="24"/>
          <w:szCs w:val="24"/>
          <w:u w:val="single"/>
        </w:rPr>
        <w:t>rend</w:t>
      </w:r>
      <w:r w:rsidR="00C728F1" w:rsidRPr="00C728F1">
        <w:rPr>
          <w:rFonts w:ascii="Times New Roman" w:hAnsi="Times New Roman" w:cs="Times New Roman"/>
          <w:sz w:val="24"/>
          <w:szCs w:val="24"/>
          <w:u w:val="single"/>
        </w:rPr>
        <w:t>s</w:t>
      </w:r>
      <w:r>
        <w:rPr>
          <w:rFonts w:ascii="Times New Roman" w:hAnsi="Times New Roman" w:cs="Times New Roman"/>
          <w:sz w:val="24"/>
          <w:szCs w:val="24"/>
          <w:u w:val="single"/>
        </w:rPr>
        <w:t xml:space="preserve"> (just habitat effects)</w:t>
      </w:r>
    </w:p>
    <w:p w14:paraId="15FC5DA1" w14:textId="77777777" w:rsidR="008B4EE2" w:rsidRDefault="008B4EE2" w:rsidP="008B4EE2">
      <w:pPr>
        <w:spacing w:line="480" w:lineRule="auto"/>
        <w:rPr>
          <w:rFonts w:ascii="Times New Roman" w:hAnsi="Times New Roman" w:cs="Times New Roman"/>
          <w:sz w:val="24"/>
          <w:szCs w:val="24"/>
        </w:rPr>
      </w:pPr>
      <w:r w:rsidRPr="0060370C">
        <w:rPr>
          <w:rFonts w:ascii="Times New Roman" w:hAnsi="Times New Roman" w:cs="Times New Roman"/>
          <w:sz w:val="24"/>
          <w:szCs w:val="24"/>
        </w:rPr>
        <w:t>Local habitat trends had the greatest precision with 28 species having trends with high or medium precision and 21 species having low precision.</w:t>
      </w:r>
    </w:p>
    <w:p w14:paraId="29172859" w14:textId="77777777" w:rsidR="008B4EE2" w:rsidRPr="0060370C" w:rsidRDefault="008B4EE2" w:rsidP="0060370C">
      <w:pPr>
        <w:spacing w:line="480" w:lineRule="auto"/>
        <w:rPr>
          <w:rFonts w:ascii="Times New Roman" w:hAnsi="Times New Roman" w:cs="Times New Roman"/>
          <w:sz w:val="24"/>
          <w:szCs w:val="24"/>
        </w:rPr>
      </w:pPr>
    </w:p>
    <w:p w14:paraId="085B0F1F" w14:textId="77777777" w:rsidR="006351C5" w:rsidRDefault="006351C5" w:rsidP="006351C5">
      <w:pPr>
        <w:spacing w:line="480" w:lineRule="auto"/>
        <w:rPr>
          <w:ins w:id="153" w:author="Hache,Samuel [Yel]" w:date="2019-10-03T15:56:00Z"/>
          <w:rFonts w:ascii="Times New Roman" w:hAnsi="Times New Roman" w:cs="Times New Roman"/>
          <w:sz w:val="24"/>
          <w:szCs w:val="24"/>
        </w:rPr>
      </w:pPr>
      <w:ins w:id="154" w:author="Hache,Samuel [Yel]" w:date="2019-10-03T15:56:00Z">
        <w:r>
          <w:rPr>
            <w:rFonts w:ascii="Times New Roman" w:hAnsi="Times New Roman" w:cs="Times New Roman"/>
            <w:sz w:val="24"/>
            <w:szCs w:val="24"/>
          </w:rPr>
          <w:t xml:space="preserve">I would simply report the number of increasing, decreasing, and stable trends with high and then medium precision or combined (never mind directions for those with low precision). </w:t>
        </w:r>
      </w:ins>
    </w:p>
    <w:p w14:paraId="071063ED" w14:textId="328B6591" w:rsidR="006861AF" w:rsidRPr="00FF4BBD" w:rsidRDefault="00DD5129" w:rsidP="006351C5">
      <w:pPr>
        <w:spacing w:line="480" w:lineRule="auto"/>
        <w:rPr>
          <w:ins w:id="155" w:author="Rhiannon Pankratz" w:date="2019-09-29T12:15:00Z"/>
          <w:rFonts w:ascii="Times New Roman" w:hAnsi="Times New Roman" w:cs="Times New Roman"/>
          <w:sz w:val="24"/>
          <w:szCs w:val="24"/>
        </w:rPr>
      </w:pPr>
      <w:r w:rsidRPr="00C728F1">
        <w:rPr>
          <w:rFonts w:ascii="Times New Roman" w:hAnsi="Times New Roman" w:cs="Times New Roman"/>
          <w:sz w:val="24"/>
          <w:szCs w:val="24"/>
        </w:rPr>
        <w:t>Interestingly, when considering local habitat trends, only 1 species White-winged Crossbill (</w:t>
      </w:r>
      <w:proofErr w:type="spellStart"/>
      <w:r w:rsidRPr="00FF4BBD">
        <w:rPr>
          <w:rFonts w:ascii="Times New Roman" w:hAnsi="Times New Roman" w:cs="Times New Roman"/>
          <w:i/>
          <w:sz w:val="24"/>
          <w:szCs w:val="24"/>
        </w:rPr>
        <w:t>Loxia</w:t>
      </w:r>
      <w:proofErr w:type="spellEnd"/>
      <w:r w:rsidRPr="00FF4BBD">
        <w:rPr>
          <w:rFonts w:ascii="Times New Roman" w:hAnsi="Times New Roman" w:cs="Times New Roman"/>
          <w:i/>
          <w:sz w:val="24"/>
          <w:szCs w:val="24"/>
        </w:rPr>
        <w:t xml:space="preserve"> </w:t>
      </w:r>
      <w:proofErr w:type="spellStart"/>
      <w:r w:rsidRPr="00FF4BBD">
        <w:rPr>
          <w:rFonts w:ascii="Times New Roman" w:hAnsi="Times New Roman" w:cs="Times New Roman"/>
          <w:i/>
          <w:sz w:val="24"/>
          <w:szCs w:val="24"/>
        </w:rPr>
        <w:t>leucoptera</w:t>
      </w:r>
      <w:proofErr w:type="spellEnd"/>
      <w:r w:rsidRPr="00FF4BBD">
        <w:rPr>
          <w:rFonts w:ascii="Times New Roman" w:hAnsi="Times New Roman" w:cs="Times New Roman"/>
          <w:sz w:val="24"/>
          <w:szCs w:val="24"/>
        </w:rPr>
        <w:t>) shows a declining trend, though 4 of 8 species trends have low precision.</w:t>
      </w:r>
      <w:del w:id="156" w:author="Rhiannon Pankratz" w:date="2019-09-25T20:03:00Z">
        <w:r w:rsidR="00470682" w:rsidRPr="00FF4BBD" w:rsidDel="008F1939">
          <w:rPr>
            <w:rFonts w:ascii="Times New Roman" w:hAnsi="Times New Roman" w:cs="Times New Roman"/>
            <w:sz w:val="24"/>
            <w:szCs w:val="24"/>
          </w:rPr>
          <w:delText xml:space="preserve"> </w:delText>
        </w:r>
      </w:del>
    </w:p>
    <w:p w14:paraId="752C3D27" w14:textId="49EFE388" w:rsidR="00470682" w:rsidRPr="00664F84" w:rsidRDefault="00765C80" w:rsidP="0060370C">
      <w:pPr>
        <w:spacing w:line="480" w:lineRule="auto"/>
        <w:ind w:firstLine="720"/>
        <w:rPr>
          <w:rFonts w:ascii="Times New Roman" w:hAnsi="Times New Roman" w:cs="Times New Roman"/>
          <w:sz w:val="24"/>
          <w:szCs w:val="24"/>
        </w:rPr>
      </w:pPr>
      <w:commentRangeStart w:id="157"/>
      <w:del w:id="158" w:author="Rhiannon Pankratz" w:date="2019-09-29T14:12:00Z">
        <w:r w:rsidRPr="00FF4BBD" w:rsidDel="007C7A7C">
          <w:rPr>
            <w:rFonts w:ascii="Times New Roman" w:hAnsi="Times New Roman" w:cs="Times New Roman"/>
            <w:sz w:val="24"/>
            <w:szCs w:val="24"/>
          </w:rPr>
          <w:delText>Overall, XX species trends were influenced by vegetation characteristics (i.e. slope including vegetation differed to that which accounted for it</w:delText>
        </w:r>
        <w:r w:rsidR="009D3446" w:rsidRPr="00FF4BBD" w:rsidDel="007C7A7C">
          <w:rPr>
            <w:rFonts w:ascii="Times New Roman" w:hAnsi="Times New Roman" w:cs="Times New Roman"/>
            <w:sz w:val="24"/>
            <w:szCs w:val="24"/>
          </w:rPr>
          <w:delText xml:space="preserve">; Table </w:delText>
        </w:r>
      </w:del>
      <w:del w:id="159" w:author="Rhiannon Pankratz" w:date="2019-09-27T14:07:00Z">
        <w:r w:rsidR="009D3446" w:rsidRPr="00FF4BBD" w:rsidDel="00F71A60">
          <w:rPr>
            <w:rFonts w:ascii="Times New Roman" w:hAnsi="Times New Roman" w:cs="Times New Roman"/>
            <w:sz w:val="24"/>
            <w:szCs w:val="24"/>
          </w:rPr>
          <w:delText>1</w:delText>
        </w:r>
      </w:del>
      <w:del w:id="160" w:author="Rhiannon Pankratz" w:date="2019-09-29T14:12:00Z">
        <w:r w:rsidRPr="00FF4BBD" w:rsidDel="007C7A7C">
          <w:rPr>
            <w:rFonts w:ascii="Times New Roman" w:hAnsi="Times New Roman" w:cs="Times New Roman"/>
            <w:sz w:val="24"/>
            <w:szCs w:val="24"/>
          </w:rPr>
          <w:delText>).</w:delText>
        </w:r>
        <w:commentRangeStart w:id="161"/>
        <w:r w:rsidRPr="00FF4BBD" w:rsidDel="007C7A7C">
          <w:rPr>
            <w:rFonts w:ascii="Times New Roman" w:hAnsi="Times New Roman" w:cs="Times New Roman"/>
            <w:sz w:val="24"/>
            <w:szCs w:val="24"/>
          </w:rPr>
          <w:delText xml:space="preserve"> </w:delText>
        </w:r>
      </w:del>
      <w:r w:rsidRPr="00FF4BBD">
        <w:rPr>
          <w:rFonts w:ascii="Times New Roman" w:hAnsi="Times New Roman" w:cs="Times New Roman"/>
          <w:sz w:val="24"/>
          <w:szCs w:val="24"/>
        </w:rPr>
        <w:t>Of the species which had previously been identified as having an interaction with spruce budworm, XX showed a significant relationship (Table 2).</w:t>
      </w:r>
      <w:commentRangeEnd w:id="157"/>
      <w:r w:rsidR="007C7A7C" w:rsidRPr="00664F84">
        <w:rPr>
          <w:rStyle w:val="CommentReference"/>
          <w:rFonts w:ascii="Times New Roman" w:hAnsi="Times New Roman" w:cs="Times New Roman"/>
          <w:sz w:val="24"/>
          <w:szCs w:val="24"/>
        </w:rPr>
        <w:commentReference w:id="157"/>
      </w:r>
      <w:r w:rsidRPr="00664F84">
        <w:rPr>
          <w:rFonts w:ascii="Times New Roman" w:hAnsi="Times New Roman" w:cs="Times New Roman"/>
          <w:sz w:val="24"/>
          <w:szCs w:val="24"/>
        </w:rPr>
        <w:t xml:space="preserve"> </w:t>
      </w:r>
      <w:r w:rsidR="009D3446" w:rsidRPr="00664F84">
        <w:rPr>
          <w:rFonts w:ascii="Times New Roman" w:hAnsi="Times New Roman" w:cs="Times New Roman"/>
          <w:sz w:val="24"/>
          <w:szCs w:val="24"/>
        </w:rPr>
        <w:t xml:space="preserve">There was </w:t>
      </w:r>
      <w:r w:rsidR="0092116E" w:rsidRPr="00664F84">
        <w:rPr>
          <w:rFonts w:ascii="Times New Roman" w:hAnsi="Times New Roman" w:cs="Times New Roman"/>
          <w:sz w:val="24"/>
          <w:szCs w:val="24"/>
        </w:rPr>
        <w:t>XX</w:t>
      </w:r>
      <w:r w:rsidR="009D3446" w:rsidRPr="00664F84">
        <w:rPr>
          <w:rFonts w:ascii="Times New Roman" w:hAnsi="Times New Roman" w:cs="Times New Roman"/>
          <w:sz w:val="24"/>
          <w:szCs w:val="24"/>
        </w:rPr>
        <w:t xml:space="preserve"> </w:t>
      </w:r>
      <w:r w:rsidR="0092116E" w:rsidRPr="00664F84">
        <w:rPr>
          <w:rFonts w:ascii="Times New Roman" w:hAnsi="Times New Roman" w:cs="Times New Roman"/>
          <w:sz w:val="24"/>
          <w:szCs w:val="24"/>
        </w:rPr>
        <w:t xml:space="preserve">significant difference in trends between migrants and resident species (XX). </w:t>
      </w:r>
      <w:commentRangeEnd w:id="161"/>
      <w:r w:rsidR="00FF4BBD">
        <w:rPr>
          <w:rStyle w:val="CommentReference"/>
        </w:rPr>
        <w:commentReference w:id="161"/>
      </w:r>
    </w:p>
    <w:p w14:paraId="25E601F8" w14:textId="1FB157F2" w:rsidR="00E41F07" w:rsidRPr="00664F84" w:rsidRDefault="00E41F07" w:rsidP="00664F84">
      <w:pPr>
        <w:spacing w:line="480" w:lineRule="auto"/>
        <w:rPr>
          <w:rFonts w:ascii="Times New Roman" w:hAnsi="Times New Roman" w:cs="Times New Roman"/>
          <w:sz w:val="24"/>
          <w:szCs w:val="24"/>
        </w:rPr>
      </w:pPr>
      <w:commentRangeStart w:id="162"/>
      <w:r w:rsidRPr="00664F84">
        <w:rPr>
          <w:rFonts w:ascii="Times New Roman" w:hAnsi="Times New Roman" w:cs="Times New Roman"/>
          <w:sz w:val="24"/>
          <w:szCs w:val="24"/>
          <w:highlight w:val="yellow"/>
        </w:rPr>
        <w:lastRenderedPageBreak/>
        <w:t>Analysis for changes in vegetation over the study? (</w:t>
      </w:r>
      <w:proofErr w:type="gramStart"/>
      <w:r w:rsidRPr="00664F84">
        <w:rPr>
          <w:rFonts w:ascii="Times New Roman" w:hAnsi="Times New Roman" w:cs="Times New Roman"/>
          <w:sz w:val="24"/>
          <w:szCs w:val="24"/>
          <w:highlight w:val="yellow"/>
        </w:rPr>
        <w:t>i.e</w:t>
      </w:r>
      <w:proofErr w:type="gramEnd"/>
      <w:r w:rsidRPr="00664F84">
        <w:rPr>
          <w:rFonts w:ascii="Times New Roman" w:hAnsi="Times New Roman" w:cs="Times New Roman"/>
          <w:sz w:val="24"/>
          <w:szCs w:val="24"/>
          <w:highlight w:val="yellow"/>
        </w:rPr>
        <w:t>. no significant change in local stand structure and composition in areas not defoliated by spruce budworm.)</w:t>
      </w:r>
    </w:p>
    <w:p w14:paraId="1FD487A2" w14:textId="740C0FE4" w:rsidR="00E41F07" w:rsidRPr="00664F84" w:rsidRDefault="00E41F07" w:rsidP="00664F84">
      <w:pPr>
        <w:spacing w:line="480" w:lineRule="auto"/>
        <w:rPr>
          <w:rFonts w:ascii="Times New Roman" w:hAnsi="Times New Roman" w:cs="Times New Roman"/>
          <w:sz w:val="24"/>
          <w:szCs w:val="24"/>
        </w:rPr>
      </w:pPr>
      <w:commentRangeStart w:id="163"/>
      <w:r w:rsidRPr="00664F84">
        <w:rPr>
          <w:rFonts w:ascii="Times New Roman" w:hAnsi="Times New Roman" w:cs="Times New Roman"/>
          <w:sz w:val="24"/>
          <w:szCs w:val="24"/>
          <w:highlight w:val="yellow"/>
        </w:rPr>
        <w:t>Analysis in abundance of budworm-specialist species would correlate with annual availability of budworm and would be highest when budworm outbreaks occurred locally (i.e. &lt;20km</w:t>
      </w:r>
      <w:r w:rsidR="008558AA" w:rsidRPr="00664F84">
        <w:rPr>
          <w:rFonts w:ascii="Times New Roman" w:hAnsi="Times New Roman" w:cs="Times New Roman"/>
          <w:sz w:val="24"/>
          <w:szCs w:val="24"/>
        </w:rPr>
        <w:t>)</w:t>
      </w:r>
      <w:r w:rsidRPr="00664F84">
        <w:rPr>
          <w:rFonts w:ascii="Times New Roman" w:hAnsi="Times New Roman" w:cs="Times New Roman"/>
          <w:sz w:val="24"/>
          <w:szCs w:val="24"/>
        </w:rPr>
        <w:t xml:space="preserve"> </w:t>
      </w:r>
      <w:commentRangeEnd w:id="162"/>
      <w:r w:rsidR="008558AA" w:rsidRPr="00664F84">
        <w:rPr>
          <w:rStyle w:val="CommentReference"/>
          <w:rFonts w:ascii="Times New Roman" w:hAnsi="Times New Roman" w:cs="Times New Roman"/>
          <w:sz w:val="24"/>
          <w:szCs w:val="24"/>
        </w:rPr>
        <w:commentReference w:id="162"/>
      </w:r>
      <w:commentRangeEnd w:id="163"/>
      <w:r w:rsidR="00FF4BBD">
        <w:rPr>
          <w:rStyle w:val="CommentReference"/>
        </w:rPr>
        <w:commentReference w:id="163"/>
      </w:r>
    </w:p>
    <w:p w14:paraId="5C536A76" w14:textId="77777777" w:rsidR="000C4B09" w:rsidRDefault="000C4B09" w:rsidP="00664F84">
      <w:pPr>
        <w:spacing w:line="480" w:lineRule="auto"/>
        <w:rPr>
          <w:ins w:id="164" w:author="Hache,Samuel [Yel]" w:date="2019-10-03T16:07:00Z"/>
          <w:rFonts w:ascii="Times New Roman" w:hAnsi="Times New Roman" w:cs="Times New Roman"/>
          <w:sz w:val="24"/>
          <w:szCs w:val="24"/>
          <w:u w:val="single"/>
        </w:rPr>
      </w:pPr>
    </w:p>
    <w:p w14:paraId="1108432E" w14:textId="77B2E773" w:rsidR="00FF4BBD" w:rsidRPr="000C4B09" w:rsidRDefault="00FF4BBD" w:rsidP="00664F84">
      <w:pPr>
        <w:spacing w:line="480" w:lineRule="auto"/>
        <w:rPr>
          <w:rFonts w:ascii="Times New Roman" w:hAnsi="Times New Roman" w:cs="Times New Roman"/>
          <w:sz w:val="24"/>
          <w:szCs w:val="24"/>
          <w:u w:val="single"/>
        </w:rPr>
      </w:pPr>
      <w:commentRangeStart w:id="165"/>
      <w:r w:rsidRPr="000C4B09">
        <w:rPr>
          <w:rFonts w:ascii="Times New Roman" w:hAnsi="Times New Roman" w:cs="Times New Roman"/>
          <w:sz w:val="24"/>
          <w:szCs w:val="24"/>
          <w:u w:val="single"/>
        </w:rPr>
        <w:t xml:space="preserve">Differences among </w:t>
      </w:r>
      <w:r w:rsidR="000C4B09">
        <w:rPr>
          <w:rFonts w:ascii="Times New Roman" w:hAnsi="Times New Roman" w:cs="Times New Roman"/>
          <w:sz w:val="24"/>
          <w:szCs w:val="24"/>
          <w:u w:val="single"/>
        </w:rPr>
        <w:t xml:space="preserve">types of </w:t>
      </w:r>
      <w:r w:rsidRPr="000C4B09">
        <w:rPr>
          <w:rFonts w:ascii="Times New Roman" w:hAnsi="Times New Roman" w:cs="Times New Roman"/>
          <w:sz w:val="24"/>
          <w:szCs w:val="24"/>
          <w:u w:val="single"/>
        </w:rPr>
        <w:t>trend</w:t>
      </w:r>
      <w:r w:rsidR="000C4B09">
        <w:rPr>
          <w:rFonts w:ascii="Times New Roman" w:hAnsi="Times New Roman" w:cs="Times New Roman"/>
          <w:sz w:val="24"/>
          <w:szCs w:val="24"/>
          <w:u w:val="single"/>
        </w:rPr>
        <w:t>s</w:t>
      </w:r>
      <w:commentRangeEnd w:id="165"/>
      <w:r>
        <w:rPr>
          <w:rStyle w:val="CommentReference"/>
        </w:rPr>
        <w:commentReference w:id="165"/>
      </w:r>
    </w:p>
    <w:p w14:paraId="55C130FB" w14:textId="77777777" w:rsidR="00FF4BBD" w:rsidRDefault="00FF4BBD" w:rsidP="00664F84">
      <w:pPr>
        <w:spacing w:line="480" w:lineRule="auto"/>
        <w:rPr>
          <w:rFonts w:ascii="Times New Roman" w:hAnsi="Times New Roman" w:cs="Times New Roman"/>
          <w:b/>
          <w:sz w:val="24"/>
          <w:szCs w:val="24"/>
        </w:rPr>
      </w:pPr>
    </w:p>
    <w:p w14:paraId="11623C77" w14:textId="7AAB19C3"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Discussion</w:t>
      </w:r>
    </w:p>
    <w:p w14:paraId="539037CF" w14:textId="4CA7D316"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References</w:t>
      </w:r>
    </w:p>
    <w:p w14:paraId="5A93A8FA" w14:textId="3BAFD43B" w:rsidR="00B61015" w:rsidRPr="00664F84" w:rsidRDefault="00B61015" w:rsidP="00FF4BBD">
      <w:pPr>
        <w:spacing w:after="0" w:line="480" w:lineRule="auto"/>
        <w:ind w:left="567" w:hanging="567"/>
        <w:rPr>
          <w:rFonts w:ascii="Times New Roman" w:hAnsi="Times New Roman" w:cs="Times New Roman"/>
          <w:sz w:val="24"/>
          <w:szCs w:val="24"/>
        </w:rPr>
      </w:pPr>
      <w:proofErr w:type="spellStart"/>
      <w:r w:rsidRPr="00664F84">
        <w:rPr>
          <w:rFonts w:ascii="Times New Roman" w:hAnsi="Times New Roman" w:cs="Times New Roman"/>
          <w:sz w:val="24"/>
          <w:szCs w:val="24"/>
        </w:rPr>
        <w:t>Blais</w:t>
      </w:r>
      <w:proofErr w:type="spellEnd"/>
      <w:r w:rsidRPr="00664F84">
        <w:rPr>
          <w:rFonts w:ascii="Times New Roman" w:hAnsi="Times New Roman" w:cs="Times New Roman"/>
          <w:sz w:val="24"/>
          <w:szCs w:val="24"/>
        </w:rPr>
        <w:t xml:space="preserve"> J. R. 1983. Trends in the frequency, extent, and severity of spruce budworm outbreaks in Eastern Canada. Canadian </w:t>
      </w:r>
      <w:r w:rsidR="008558AA" w:rsidRPr="00664F84">
        <w:rPr>
          <w:rFonts w:ascii="Times New Roman" w:hAnsi="Times New Roman" w:cs="Times New Roman"/>
          <w:sz w:val="24"/>
          <w:szCs w:val="24"/>
        </w:rPr>
        <w:t>Journal</w:t>
      </w:r>
      <w:r w:rsidRPr="00664F84">
        <w:rPr>
          <w:rFonts w:ascii="Times New Roman" w:hAnsi="Times New Roman" w:cs="Times New Roman"/>
          <w:sz w:val="24"/>
          <w:szCs w:val="24"/>
        </w:rPr>
        <w:t xml:space="preserve"> of Forest Research. 13(4):539-547, </w:t>
      </w:r>
      <w:hyperlink r:id="rId9" w:history="1">
        <w:r w:rsidRPr="00664F84">
          <w:rPr>
            <w:rStyle w:val="Hyperlink"/>
            <w:rFonts w:ascii="Times New Roman" w:hAnsi="Times New Roman" w:cs="Times New Roman"/>
            <w:color w:val="auto"/>
            <w:sz w:val="24"/>
            <w:szCs w:val="24"/>
          </w:rPr>
          <w:t>https://doi.org/10.1139/x83-079</w:t>
        </w:r>
      </w:hyperlink>
    </w:p>
    <w:p w14:paraId="6F214799" w14:textId="71076A63" w:rsidR="00B61015" w:rsidRPr="00D104E5" w:rsidRDefault="00B61015" w:rsidP="00FF4BBD">
      <w:pPr>
        <w:spacing w:after="0" w:line="480" w:lineRule="auto"/>
        <w:ind w:left="567" w:hanging="567"/>
        <w:rPr>
          <w:rFonts w:ascii="Times New Roman" w:hAnsi="Times New Roman" w:cs="Times New Roman"/>
          <w:sz w:val="24"/>
          <w:szCs w:val="24"/>
        </w:rPr>
      </w:pPr>
      <w:r w:rsidRPr="00664F84">
        <w:rPr>
          <w:rFonts w:ascii="Times New Roman" w:hAnsi="Times New Roman" w:cs="Times New Roman"/>
          <w:sz w:val="24"/>
          <w:szCs w:val="24"/>
        </w:rPr>
        <w:t xml:space="preserve">Patten, Michael A., and Jutta C. Burger. 1998. Spruce budworm outbreaks and the incidence of vagrancy in eastern North American wood-warblers. Canadian Journal of Zoology. 76(3): 433-439. </w:t>
      </w:r>
      <w:hyperlink r:id="rId10" w:history="1">
        <w:r w:rsidRPr="00D104E5">
          <w:rPr>
            <w:rStyle w:val="Hyperlink"/>
            <w:rFonts w:ascii="Times New Roman" w:hAnsi="Times New Roman" w:cs="Times New Roman"/>
            <w:color w:val="auto"/>
            <w:sz w:val="24"/>
            <w:szCs w:val="24"/>
          </w:rPr>
          <w:t>https://doi.org/10.1139/z97-213</w:t>
        </w:r>
      </w:hyperlink>
    </w:p>
    <w:p w14:paraId="3793C3DE" w14:textId="5B1AA207" w:rsidR="006A22B9" w:rsidRPr="00D104E5" w:rsidRDefault="00B61015"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ECCC </w:t>
      </w:r>
      <w:hyperlink r:id="rId11" w:history="1">
        <w:r w:rsidRPr="00D104E5">
          <w:rPr>
            <w:rStyle w:val="Hyperlink"/>
            <w:rFonts w:ascii="Times New Roman" w:hAnsi="Times New Roman" w:cs="Times New Roman"/>
            <w:color w:val="auto"/>
            <w:sz w:val="24"/>
            <w:szCs w:val="24"/>
          </w:rPr>
          <w:t>https://www.canada.ca/en/environment-climate-change/services/bird-surveys/landbird/north-american-breeding/overview.html</w:t>
        </w:r>
      </w:hyperlink>
    </w:p>
    <w:p w14:paraId="0BEA9B98" w14:textId="37A1247E" w:rsidR="006A22B9" w:rsidRPr="00D104E5" w:rsidRDefault="00A764E8"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NRCAN: </w:t>
      </w:r>
      <w:hyperlink r:id="rId12" w:history="1">
        <w:r w:rsidRPr="00D104E5">
          <w:rPr>
            <w:rStyle w:val="Hyperlink"/>
            <w:rFonts w:ascii="Times New Roman" w:hAnsi="Times New Roman" w:cs="Times New Roman"/>
            <w:color w:val="auto"/>
            <w:sz w:val="24"/>
            <w:szCs w:val="24"/>
          </w:rPr>
          <w:t>https://www.nrcan.gc.ca/forests/fire-insects-disturbances/top-insects/13383</w:t>
        </w:r>
      </w:hyperlink>
    </w:p>
    <w:p w14:paraId="307DE72B" w14:textId="1A099BED" w:rsidR="009F75AD" w:rsidRPr="00D104E5" w:rsidRDefault="009F75AD"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Rosenb</w:t>
      </w:r>
      <w:r w:rsidR="00FF4BBD">
        <w:rPr>
          <w:rFonts w:ascii="Times New Roman" w:hAnsi="Times New Roman" w:cs="Times New Roman"/>
          <w:sz w:val="24"/>
          <w:szCs w:val="24"/>
        </w:rPr>
        <w:t>e</w:t>
      </w:r>
      <w:r w:rsidRPr="00D104E5">
        <w:rPr>
          <w:rFonts w:ascii="Times New Roman" w:hAnsi="Times New Roman" w:cs="Times New Roman"/>
          <w:sz w:val="24"/>
          <w:szCs w:val="24"/>
        </w:rPr>
        <w:t xml:space="preserve">rg, K. V., A. M. </w:t>
      </w:r>
      <w:proofErr w:type="spellStart"/>
      <w:r w:rsidRPr="00D104E5">
        <w:rPr>
          <w:rFonts w:ascii="Times New Roman" w:hAnsi="Times New Roman" w:cs="Times New Roman"/>
          <w:sz w:val="24"/>
          <w:szCs w:val="24"/>
        </w:rPr>
        <w:t>Dokter</w:t>
      </w:r>
      <w:proofErr w:type="spellEnd"/>
      <w:r w:rsidRPr="00D104E5">
        <w:rPr>
          <w:rFonts w:ascii="Times New Roman" w:hAnsi="Times New Roman" w:cs="Times New Roman"/>
          <w:sz w:val="24"/>
          <w:szCs w:val="24"/>
        </w:rPr>
        <w:t>, P. J. Blanc</w:t>
      </w:r>
      <w:r w:rsidR="00FF4BBD">
        <w:rPr>
          <w:rFonts w:ascii="Times New Roman" w:hAnsi="Times New Roman" w:cs="Times New Roman"/>
          <w:sz w:val="24"/>
          <w:szCs w:val="24"/>
        </w:rPr>
        <w:t>h</w:t>
      </w:r>
      <w:r w:rsidRPr="00D104E5">
        <w:rPr>
          <w:rFonts w:ascii="Times New Roman" w:hAnsi="Times New Roman" w:cs="Times New Roman"/>
          <w:sz w:val="24"/>
          <w:szCs w:val="24"/>
        </w:rPr>
        <w:t xml:space="preserve">er, J. R. Sauer, A.C. Smith, P. A. Smith, J. C. Stanton, A. Panjabi, L. </w:t>
      </w:r>
      <w:proofErr w:type="spellStart"/>
      <w:r w:rsidRPr="00D104E5">
        <w:rPr>
          <w:rFonts w:ascii="Times New Roman" w:hAnsi="Times New Roman" w:cs="Times New Roman"/>
          <w:sz w:val="24"/>
          <w:szCs w:val="24"/>
        </w:rPr>
        <w:t>Helft</w:t>
      </w:r>
      <w:proofErr w:type="spellEnd"/>
      <w:r w:rsidRPr="00D104E5">
        <w:rPr>
          <w:rFonts w:ascii="Times New Roman" w:hAnsi="Times New Roman" w:cs="Times New Roman"/>
          <w:sz w:val="24"/>
          <w:szCs w:val="24"/>
        </w:rPr>
        <w:t>, M. Parr, and P. P. Marra.</w:t>
      </w:r>
      <w:r w:rsidR="00C24FAD" w:rsidRPr="00D104E5">
        <w:rPr>
          <w:rFonts w:ascii="Times New Roman" w:hAnsi="Times New Roman" w:cs="Times New Roman"/>
          <w:sz w:val="24"/>
          <w:szCs w:val="24"/>
        </w:rPr>
        <w:t xml:space="preserve"> 2019. Decline of the North American avifauna. Science. 10.1126/science.aaw1313</w:t>
      </w:r>
    </w:p>
    <w:p w14:paraId="79BF7B6C" w14:textId="77777777" w:rsidR="00D104E5" w:rsidRPr="00D104E5" w:rsidRDefault="007F182D" w:rsidP="00FF4BBD">
      <w:pPr>
        <w:pStyle w:val="Caption"/>
        <w:keepNext/>
        <w:spacing w:after="0" w:line="480" w:lineRule="auto"/>
        <w:ind w:left="567" w:hanging="567"/>
        <w:rPr>
          <w:rFonts w:ascii="Times New Roman" w:hAnsi="Times New Roman" w:cs="Times New Roman"/>
          <w:i w:val="0"/>
          <w:color w:val="auto"/>
          <w:sz w:val="24"/>
          <w:szCs w:val="24"/>
        </w:rPr>
      </w:pPr>
      <w:r w:rsidRPr="00D104E5">
        <w:rPr>
          <w:rFonts w:ascii="Times New Roman" w:hAnsi="Times New Roman" w:cs="Times New Roman"/>
          <w:i w:val="0"/>
          <w:color w:val="auto"/>
          <w:sz w:val="24"/>
          <w:szCs w:val="24"/>
        </w:rPr>
        <w:lastRenderedPageBreak/>
        <w:t xml:space="preserve">Vernier, L. A. , J. L. Pearce, D. R. </w:t>
      </w:r>
      <w:proofErr w:type="spellStart"/>
      <w:r w:rsidRPr="00D104E5">
        <w:rPr>
          <w:rFonts w:ascii="Times New Roman" w:hAnsi="Times New Roman" w:cs="Times New Roman"/>
          <w:i w:val="0"/>
          <w:color w:val="auto"/>
          <w:sz w:val="24"/>
          <w:szCs w:val="24"/>
        </w:rPr>
        <w:t>Fillman</w:t>
      </w:r>
      <w:proofErr w:type="spellEnd"/>
      <w:r w:rsidRPr="00D104E5">
        <w:rPr>
          <w:rFonts w:ascii="Times New Roman" w:hAnsi="Times New Roman" w:cs="Times New Roman"/>
          <w:i w:val="0"/>
          <w:color w:val="auto"/>
          <w:sz w:val="24"/>
          <w:szCs w:val="24"/>
        </w:rPr>
        <w:t xml:space="preserve">, D. K. </w:t>
      </w:r>
      <w:proofErr w:type="spellStart"/>
      <w:r w:rsidRPr="00D104E5">
        <w:rPr>
          <w:rFonts w:ascii="Times New Roman" w:hAnsi="Times New Roman" w:cs="Times New Roman"/>
          <w:i w:val="0"/>
          <w:color w:val="auto"/>
          <w:sz w:val="24"/>
          <w:szCs w:val="24"/>
        </w:rPr>
        <w:t>McNicol</w:t>
      </w:r>
      <w:proofErr w:type="spellEnd"/>
      <w:r w:rsidRPr="00D104E5">
        <w:rPr>
          <w:rFonts w:ascii="Times New Roman" w:hAnsi="Times New Roman" w:cs="Times New Roman"/>
          <w:i w:val="0"/>
          <w:color w:val="auto"/>
          <w:sz w:val="24"/>
          <w:szCs w:val="24"/>
        </w:rPr>
        <w:t>, and D. A. Welsh. 2009. Effects of Spruce Budworm (</w:t>
      </w:r>
      <w:proofErr w:type="spellStart"/>
      <w:r w:rsidRPr="00D104E5">
        <w:rPr>
          <w:rFonts w:ascii="Times New Roman" w:hAnsi="Times New Roman" w:cs="Times New Roman"/>
          <w:i w:val="0"/>
          <w:color w:val="auto"/>
          <w:sz w:val="24"/>
          <w:szCs w:val="24"/>
        </w:rPr>
        <w:t>Choristoneura</w:t>
      </w:r>
      <w:proofErr w:type="spellEnd"/>
      <w:r w:rsidRPr="00D104E5">
        <w:rPr>
          <w:rFonts w:ascii="Times New Roman" w:hAnsi="Times New Roman" w:cs="Times New Roman"/>
          <w:i w:val="0"/>
          <w:color w:val="auto"/>
          <w:sz w:val="24"/>
          <w:szCs w:val="24"/>
        </w:rPr>
        <w:t xml:space="preserve"> </w:t>
      </w:r>
      <w:proofErr w:type="spellStart"/>
      <w:r w:rsidRPr="00D104E5">
        <w:rPr>
          <w:rFonts w:ascii="Times New Roman" w:hAnsi="Times New Roman" w:cs="Times New Roman"/>
          <w:i w:val="0"/>
          <w:color w:val="auto"/>
          <w:sz w:val="24"/>
          <w:szCs w:val="24"/>
        </w:rPr>
        <w:t>fumiferana</w:t>
      </w:r>
      <w:proofErr w:type="spellEnd"/>
      <w:r w:rsidRPr="00D104E5">
        <w:rPr>
          <w:rFonts w:ascii="Times New Roman" w:hAnsi="Times New Roman" w:cs="Times New Roman"/>
          <w:i w:val="0"/>
          <w:color w:val="auto"/>
          <w:sz w:val="24"/>
          <w:szCs w:val="24"/>
        </w:rPr>
        <w:t xml:space="preserve"> (Clem.)) Outbreak on Boreal Mixed-Wood Bird Communities. Avian Conservation and Ecology. 4(1):3</w:t>
      </w:r>
    </w:p>
    <w:p w14:paraId="41EED8E4" w14:textId="77777777" w:rsidR="00D104E5" w:rsidRDefault="00D104E5" w:rsidP="00D104E5">
      <w:pPr>
        <w:pStyle w:val="Caption"/>
        <w:keepNext/>
        <w:rPr>
          <w:rFonts w:ascii="Times New Roman" w:hAnsi="Times New Roman" w:cs="Times New Roman"/>
          <w:i w:val="0"/>
          <w:color w:val="auto"/>
          <w:sz w:val="24"/>
          <w:szCs w:val="24"/>
        </w:rPr>
        <w:sectPr w:rsidR="00D104E5" w:rsidSect="003A167C">
          <w:pgSz w:w="12240" w:h="15840"/>
          <w:pgMar w:top="1440" w:right="1440" w:bottom="1440" w:left="1440" w:header="708" w:footer="708" w:gutter="0"/>
          <w:lnNumType w:countBy="1" w:restart="continuous"/>
          <w:cols w:space="708"/>
          <w:docGrid w:linePitch="360"/>
        </w:sectPr>
      </w:pPr>
    </w:p>
    <w:p w14:paraId="51650220" w14:textId="48269DC8" w:rsidR="00D104E5" w:rsidRDefault="00D104E5" w:rsidP="00D104E5">
      <w:pPr>
        <w:pStyle w:val="Caption"/>
        <w:keepNext/>
        <w:rPr>
          <w:rFonts w:ascii="Times New Roman" w:hAnsi="Times New Roman" w:cs="Times New Roman"/>
          <w:i w:val="0"/>
          <w:color w:val="auto"/>
          <w:sz w:val="24"/>
          <w:szCs w:val="24"/>
        </w:rPr>
      </w:pPr>
      <w:r w:rsidRPr="00D104E5">
        <w:rPr>
          <w:rFonts w:ascii="Times New Roman" w:hAnsi="Times New Roman" w:cs="Times New Roman"/>
          <w:b/>
          <w:i w:val="0"/>
          <w:color w:val="auto"/>
          <w:sz w:val="24"/>
          <w:szCs w:val="24"/>
        </w:rPr>
        <w:lastRenderedPageBreak/>
        <w:t>Appendix 1</w:t>
      </w:r>
      <w:r>
        <w:rPr>
          <w:rFonts w:ascii="Times New Roman" w:hAnsi="Times New Roman" w:cs="Times New Roman"/>
          <w:i w:val="0"/>
          <w:color w:val="auto"/>
          <w:sz w:val="24"/>
          <w:szCs w:val="24"/>
        </w:rPr>
        <w:t>. List of sp. and corresponding habitat variables.</w:t>
      </w:r>
      <w:r w:rsidDel="00D104E5">
        <w:rPr>
          <w:rFonts w:ascii="Times New Roman" w:hAnsi="Times New Roman" w:cs="Times New Roman"/>
          <w:i w:val="0"/>
          <w:color w:val="auto"/>
          <w:sz w:val="24"/>
          <w:szCs w:val="24"/>
        </w:rPr>
        <w:t xml:space="preserve"> </w:t>
      </w:r>
    </w:p>
    <w:p w14:paraId="0C7FE923" w14:textId="48CE4FD4" w:rsidR="00D104E5" w:rsidRDefault="00D104E5" w:rsidP="00D104E5"/>
    <w:p w14:paraId="2DD95680" w14:textId="05D84837" w:rsidR="00D104E5" w:rsidRDefault="00D104E5" w:rsidP="00D104E5"/>
    <w:p w14:paraId="5557260B" w14:textId="55C87649" w:rsidR="00D104E5" w:rsidRDefault="00D104E5" w:rsidP="00D104E5"/>
    <w:p w14:paraId="066EBFD1" w14:textId="61C15A9D" w:rsidR="00D104E5" w:rsidRDefault="00D104E5" w:rsidP="00D104E5"/>
    <w:p w14:paraId="51BE20E3" w14:textId="060074DE" w:rsidR="00D104E5" w:rsidRDefault="00D104E5" w:rsidP="00D104E5"/>
    <w:p w14:paraId="5A90184D" w14:textId="65012FE4" w:rsidR="00D104E5" w:rsidRDefault="00D104E5" w:rsidP="00D104E5"/>
    <w:p w14:paraId="79972992" w14:textId="77777777" w:rsidR="00D104E5" w:rsidRPr="00D104E5" w:rsidRDefault="00D104E5" w:rsidP="00D104E5"/>
    <w:p w14:paraId="0FACA8E4" w14:textId="4CD2363A" w:rsidR="001B771F" w:rsidRPr="00D104E5" w:rsidRDefault="00D104E5" w:rsidP="00D104E5">
      <w:pPr>
        <w:pStyle w:val="Caption"/>
        <w:keepNext/>
        <w:rPr>
          <w:rFonts w:ascii="Times New Roman" w:hAnsi="Times New Roman" w:cs="Times New Roman"/>
          <w:b/>
          <w:i w:val="0"/>
          <w:color w:val="auto"/>
          <w:sz w:val="24"/>
          <w:szCs w:val="24"/>
        </w:rPr>
      </w:pPr>
      <w:commentRangeStart w:id="166"/>
      <w:r w:rsidRPr="00D104E5">
        <w:rPr>
          <w:rFonts w:ascii="Times New Roman" w:hAnsi="Times New Roman" w:cs="Times New Roman"/>
          <w:b/>
          <w:i w:val="0"/>
          <w:color w:val="auto"/>
          <w:sz w:val="24"/>
          <w:szCs w:val="24"/>
        </w:rPr>
        <w:t>Appendix 2</w:t>
      </w:r>
      <w:ins w:id="167" w:author="Hache,Samuel [Yel]" w:date="2019-10-03T15:11:00Z">
        <w:r>
          <w:rPr>
            <w:rFonts w:ascii="Times New Roman" w:hAnsi="Times New Roman" w:cs="Times New Roman"/>
            <w:b/>
            <w:i w:val="0"/>
            <w:color w:val="auto"/>
            <w:sz w:val="24"/>
            <w:szCs w:val="24"/>
          </w:rPr>
          <w:t>. …</w:t>
        </w:r>
      </w:ins>
      <w:commentRangeEnd w:id="166"/>
      <w:ins w:id="168" w:author="Hache,Samuel [Yel]" w:date="2019-10-03T16:04:00Z">
        <w:r w:rsidR="00FF4BBD">
          <w:rPr>
            <w:rStyle w:val="CommentReference"/>
            <w:i w:val="0"/>
            <w:iCs w:val="0"/>
            <w:color w:val="auto"/>
          </w:rPr>
          <w:commentReference w:id="166"/>
        </w:r>
      </w:ins>
    </w:p>
    <w:tbl>
      <w:tblPr>
        <w:tblW w:w="13325" w:type="dxa"/>
        <w:tblLook w:val="04A0" w:firstRow="1" w:lastRow="0" w:firstColumn="1" w:lastColumn="0" w:noHBand="0" w:noVBand="1"/>
      </w:tblPr>
      <w:tblGrid>
        <w:gridCol w:w="894"/>
        <w:gridCol w:w="2792"/>
        <w:gridCol w:w="2977"/>
        <w:gridCol w:w="2045"/>
        <w:gridCol w:w="1441"/>
        <w:gridCol w:w="889"/>
        <w:gridCol w:w="870"/>
        <w:gridCol w:w="1126"/>
        <w:gridCol w:w="1128"/>
      </w:tblGrid>
      <w:tr w:rsidR="00FA0062" w:rsidRPr="00FA0062" w14:paraId="4CF9B172" w14:textId="77777777" w:rsidTr="00D104E5">
        <w:trPr>
          <w:trHeight w:val="288"/>
        </w:trPr>
        <w:tc>
          <w:tcPr>
            <w:tcW w:w="894" w:type="dxa"/>
            <w:tcBorders>
              <w:top w:val="single" w:sz="8" w:space="0" w:color="auto"/>
              <w:left w:val="nil"/>
              <w:bottom w:val="single" w:sz="8" w:space="0" w:color="auto"/>
              <w:right w:val="nil"/>
            </w:tcBorders>
            <w:shd w:val="clear" w:color="auto" w:fill="auto"/>
            <w:noWrap/>
            <w:vAlign w:val="bottom"/>
            <w:hideMark/>
          </w:tcPr>
          <w:p w14:paraId="51A22A7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Species</w:t>
            </w:r>
          </w:p>
        </w:tc>
        <w:tc>
          <w:tcPr>
            <w:tcW w:w="2792" w:type="dxa"/>
            <w:tcBorders>
              <w:top w:val="single" w:sz="8" w:space="0" w:color="auto"/>
              <w:left w:val="nil"/>
              <w:bottom w:val="single" w:sz="8" w:space="0" w:color="auto"/>
              <w:right w:val="nil"/>
            </w:tcBorders>
            <w:shd w:val="clear" w:color="auto" w:fill="auto"/>
            <w:noWrap/>
            <w:vAlign w:val="bottom"/>
            <w:hideMark/>
          </w:tcPr>
          <w:p w14:paraId="55443973" w14:textId="6A3F1AE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Common Name</w:t>
            </w:r>
          </w:p>
        </w:tc>
        <w:tc>
          <w:tcPr>
            <w:tcW w:w="2977" w:type="dxa"/>
            <w:tcBorders>
              <w:top w:val="single" w:sz="8" w:space="0" w:color="auto"/>
              <w:left w:val="nil"/>
              <w:bottom w:val="single" w:sz="8" w:space="0" w:color="auto"/>
              <w:right w:val="nil"/>
            </w:tcBorders>
            <w:shd w:val="clear" w:color="auto" w:fill="auto"/>
            <w:noWrap/>
            <w:vAlign w:val="bottom"/>
            <w:hideMark/>
          </w:tcPr>
          <w:p w14:paraId="355CD448" w14:textId="566DE72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Latin Name</w:t>
            </w:r>
          </w:p>
        </w:tc>
        <w:tc>
          <w:tcPr>
            <w:tcW w:w="2045" w:type="dxa"/>
            <w:tcBorders>
              <w:top w:val="single" w:sz="8" w:space="0" w:color="auto"/>
              <w:left w:val="nil"/>
              <w:bottom w:val="single" w:sz="8" w:space="0" w:color="auto"/>
              <w:right w:val="nil"/>
            </w:tcBorders>
            <w:shd w:val="clear" w:color="auto" w:fill="auto"/>
            <w:noWrap/>
            <w:vAlign w:val="bottom"/>
            <w:hideMark/>
          </w:tcPr>
          <w:p w14:paraId="4548B063"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Trend Type</w:t>
            </w:r>
          </w:p>
        </w:tc>
        <w:tc>
          <w:tcPr>
            <w:tcW w:w="1441" w:type="dxa"/>
            <w:tcBorders>
              <w:top w:val="single" w:sz="8" w:space="0" w:color="auto"/>
              <w:left w:val="nil"/>
              <w:bottom w:val="single" w:sz="8" w:space="0" w:color="auto"/>
              <w:right w:val="nil"/>
            </w:tcBorders>
            <w:shd w:val="clear" w:color="auto" w:fill="auto"/>
            <w:noWrap/>
            <w:vAlign w:val="bottom"/>
            <w:hideMark/>
          </w:tcPr>
          <w:p w14:paraId="10A3A4D4"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Annual trend</w:t>
            </w:r>
          </w:p>
        </w:tc>
        <w:tc>
          <w:tcPr>
            <w:tcW w:w="889" w:type="dxa"/>
            <w:tcBorders>
              <w:top w:val="single" w:sz="8" w:space="0" w:color="auto"/>
              <w:left w:val="nil"/>
              <w:bottom w:val="single" w:sz="8" w:space="0" w:color="auto"/>
              <w:right w:val="nil"/>
            </w:tcBorders>
            <w:shd w:val="clear" w:color="auto" w:fill="auto"/>
            <w:noWrap/>
            <w:vAlign w:val="bottom"/>
            <w:hideMark/>
          </w:tcPr>
          <w:p w14:paraId="70F70AD7"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Lower</w:t>
            </w:r>
          </w:p>
        </w:tc>
        <w:tc>
          <w:tcPr>
            <w:tcW w:w="870" w:type="dxa"/>
            <w:tcBorders>
              <w:top w:val="single" w:sz="8" w:space="0" w:color="auto"/>
              <w:left w:val="nil"/>
              <w:bottom w:val="single" w:sz="8" w:space="0" w:color="auto"/>
              <w:right w:val="nil"/>
            </w:tcBorders>
            <w:shd w:val="clear" w:color="auto" w:fill="auto"/>
            <w:noWrap/>
            <w:vAlign w:val="bottom"/>
            <w:hideMark/>
          </w:tcPr>
          <w:p w14:paraId="5067D24A"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Upper</w:t>
            </w:r>
          </w:p>
        </w:tc>
        <w:tc>
          <w:tcPr>
            <w:tcW w:w="1126" w:type="dxa"/>
            <w:tcBorders>
              <w:top w:val="single" w:sz="8" w:space="0" w:color="auto"/>
              <w:left w:val="nil"/>
              <w:bottom w:val="single" w:sz="8" w:space="0" w:color="auto"/>
              <w:right w:val="nil"/>
            </w:tcBorders>
            <w:shd w:val="clear" w:color="auto" w:fill="auto"/>
            <w:noWrap/>
            <w:vAlign w:val="bottom"/>
            <w:hideMark/>
          </w:tcPr>
          <w:p w14:paraId="39FB4836"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Precision</w:t>
            </w:r>
          </w:p>
        </w:tc>
        <w:tc>
          <w:tcPr>
            <w:tcW w:w="291" w:type="dxa"/>
            <w:tcBorders>
              <w:top w:val="single" w:sz="8" w:space="0" w:color="auto"/>
              <w:left w:val="nil"/>
              <w:bottom w:val="single" w:sz="8" w:space="0" w:color="auto"/>
              <w:right w:val="nil"/>
            </w:tcBorders>
            <w:shd w:val="clear" w:color="auto" w:fill="auto"/>
            <w:noWrap/>
            <w:vAlign w:val="bottom"/>
            <w:hideMark/>
          </w:tcPr>
          <w:p w14:paraId="780E059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Reliability</w:t>
            </w:r>
          </w:p>
        </w:tc>
      </w:tr>
      <w:tr w:rsidR="00FA0062" w:rsidRPr="00FA0062" w14:paraId="6198673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194D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single" w:sz="8" w:space="0" w:color="auto"/>
              <w:left w:val="nil"/>
              <w:bottom w:val="nil"/>
              <w:right w:val="nil"/>
            </w:tcBorders>
            <w:shd w:val="clear" w:color="auto" w:fill="auto"/>
            <w:noWrap/>
            <w:vAlign w:val="bottom"/>
            <w:hideMark/>
          </w:tcPr>
          <w:p w14:paraId="3FC9FD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single" w:sz="8" w:space="0" w:color="auto"/>
              <w:left w:val="nil"/>
              <w:bottom w:val="nil"/>
              <w:right w:val="nil"/>
            </w:tcBorders>
            <w:shd w:val="clear" w:color="auto" w:fill="auto"/>
            <w:noWrap/>
            <w:vAlign w:val="bottom"/>
            <w:hideMark/>
          </w:tcPr>
          <w:p w14:paraId="42FCA35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single" w:sz="8" w:space="0" w:color="auto"/>
              <w:left w:val="nil"/>
              <w:bottom w:val="nil"/>
              <w:right w:val="nil"/>
            </w:tcBorders>
            <w:shd w:val="clear" w:color="auto" w:fill="auto"/>
            <w:noWrap/>
            <w:vAlign w:val="bottom"/>
            <w:hideMark/>
          </w:tcPr>
          <w:p w14:paraId="711280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DD183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11.49</w:t>
            </w:r>
          </w:p>
        </w:tc>
        <w:tc>
          <w:tcPr>
            <w:tcW w:w="889" w:type="dxa"/>
            <w:tcBorders>
              <w:top w:val="single" w:sz="8" w:space="0" w:color="auto"/>
              <w:left w:val="nil"/>
              <w:bottom w:val="nil"/>
              <w:right w:val="nil"/>
            </w:tcBorders>
            <w:shd w:val="clear" w:color="auto" w:fill="auto"/>
            <w:noWrap/>
            <w:vAlign w:val="bottom"/>
            <w:hideMark/>
          </w:tcPr>
          <w:p w14:paraId="199FA1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-5.48</w:t>
            </w:r>
          </w:p>
        </w:tc>
        <w:tc>
          <w:tcPr>
            <w:tcW w:w="870" w:type="dxa"/>
            <w:tcBorders>
              <w:top w:val="single" w:sz="8" w:space="0" w:color="auto"/>
              <w:left w:val="nil"/>
              <w:bottom w:val="nil"/>
              <w:right w:val="nil"/>
            </w:tcBorders>
            <w:shd w:val="clear" w:color="auto" w:fill="auto"/>
            <w:noWrap/>
            <w:vAlign w:val="bottom"/>
            <w:hideMark/>
          </w:tcPr>
          <w:p w14:paraId="1BFE3E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58.87</w:t>
            </w:r>
          </w:p>
        </w:tc>
        <w:tc>
          <w:tcPr>
            <w:tcW w:w="1126" w:type="dxa"/>
            <w:tcBorders>
              <w:top w:val="single" w:sz="8" w:space="0" w:color="auto"/>
              <w:left w:val="nil"/>
              <w:bottom w:val="nil"/>
              <w:right w:val="nil"/>
            </w:tcBorders>
            <w:shd w:val="clear" w:color="auto" w:fill="auto"/>
            <w:noWrap/>
            <w:vAlign w:val="bottom"/>
            <w:hideMark/>
          </w:tcPr>
          <w:p w14:paraId="03B787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64.34</w:t>
            </w:r>
          </w:p>
        </w:tc>
        <w:tc>
          <w:tcPr>
            <w:tcW w:w="291" w:type="dxa"/>
            <w:tcBorders>
              <w:top w:val="single" w:sz="8" w:space="0" w:color="auto"/>
              <w:left w:val="nil"/>
              <w:bottom w:val="nil"/>
              <w:right w:val="nil"/>
            </w:tcBorders>
            <w:shd w:val="clear" w:color="auto" w:fill="auto"/>
            <w:noWrap/>
            <w:vAlign w:val="bottom"/>
            <w:hideMark/>
          </w:tcPr>
          <w:p w14:paraId="32D648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2606ADA" w14:textId="77777777" w:rsidTr="00D104E5">
        <w:trPr>
          <w:trHeight w:val="288"/>
        </w:trPr>
        <w:tc>
          <w:tcPr>
            <w:tcW w:w="894" w:type="dxa"/>
            <w:tcBorders>
              <w:top w:val="nil"/>
              <w:left w:val="nil"/>
              <w:right w:val="nil"/>
            </w:tcBorders>
            <w:shd w:val="clear" w:color="auto" w:fill="auto"/>
            <w:noWrap/>
            <w:vAlign w:val="bottom"/>
            <w:hideMark/>
          </w:tcPr>
          <w:p w14:paraId="2EBD2A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right w:val="nil"/>
            </w:tcBorders>
            <w:shd w:val="clear" w:color="auto" w:fill="auto"/>
            <w:noWrap/>
            <w:vAlign w:val="bottom"/>
            <w:hideMark/>
          </w:tcPr>
          <w:p w14:paraId="2A0923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right w:val="nil"/>
            </w:tcBorders>
            <w:shd w:val="clear" w:color="auto" w:fill="auto"/>
            <w:noWrap/>
            <w:vAlign w:val="bottom"/>
            <w:hideMark/>
          </w:tcPr>
          <w:p w14:paraId="3B925D8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nil"/>
              <w:left w:val="nil"/>
              <w:right w:val="nil"/>
            </w:tcBorders>
            <w:shd w:val="clear" w:color="auto" w:fill="auto"/>
            <w:noWrap/>
            <w:vAlign w:val="bottom"/>
            <w:hideMark/>
          </w:tcPr>
          <w:p w14:paraId="7919BE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BB508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-0.02</w:t>
            </w:r>
          </w:p>
        </w:tc>
        <w:tc>
          <w:tcPr>
            <w:tcW w:w="889" w:type="dxa"/>
            <w:tcBorders>
              <w:top w:val="nil"/>
              <w:left w:val="nil"/>
              <w:right w:val="nil"/>
            </w:tcBorders>
            <w:shd w:val="clear" w:color="auto" w:fill="auto"/>
            <w:noWrap/>
            <w:vAlign w:val="bottom"/>
            <w:hideMark/>
          </w:tcPr>
          <w:p w14:paraId="1B1326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-4.77</w:t>
            </w:r>
          </w:p>
        </w:tc>
        <w:tc>
          <w:tcPr>
            <w:tcW w:w="870" w:type="dxa"/>
            <w:tcBorders>
              <w:top w:val="nil"/>
              <w:left w:val="nil"/>
              <w:right w:val="nil"/>
            </w:tcBorders>
            <w:shd w:val="clear" w:color="auto" w:fill="auto"/>
            <w:noWrap/>
            <w:vAlign w:val="bottom"/>
            <w:hideMark/>
          </w:tcPr>
          <w:p w14:paraId="48B827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4.96</w:t>
            </w:r>
          </w:p>
        </w:tc>
        <w:tc>
          <w:tcPr>
            <w:tcW w:w="1126" w:type="dxa"/>
            <w:tcBorders>
              <w:top w:val="nil"/>
              <w:left w:val="nil"/>
              <w:right w:val="nil"/>
            </w:tcBorders>
            <w:shd w:val="clear" w:color="auto" w:fill="auto"/>
            <w:noWrap/>
            <w:vAlign w:val="bottom"/>
            <w:hideMark/>
          </w:tcPr>
          <w:p w14:paraId="5BDA06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9.73</w:t>
            </w:r>
          </w:p>
        </w:tc>
        <w:tc>
          <w:tcPr>
            <w:tcW w:w="291" w:type="dxa"/>
            <w:tcBorders>
              <w:top w:val="nil"/>
              <w:left w:val="nil"/>
              <w:right w:val="nil"/>
            </w:tcBorders>
            <w:shd w:val="clear" w:color="auto" w:fill="auto"/>
            <w:noWrap/>
            <w:vAlign w:val="bottom"/>
            <w:hideMark/>
          </w:tcPr>
          <w:p w14:paraId="563C4C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4928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F01A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bottom w:val="single" w:sz="8" w:space="0" w:color="auto"/>
              <w:right w:val="nil"/>
            </w:tcBorders>
            <w:shd w:val="clear" w:color="auto" w:fill="auto"/>
            <w:noWrap/>
            <w:vAlign w:val="bottom"/>
            <w:hideMark/>
          </w:tcPr>
          <w:p w14:paraId="414753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bottom w:val="single" w:sz="8" w:space="0" w:color="auto"/>
              <w:right w:val="nil"/>
            </w:tcBorders>
            <w:shd w:val="clear" w:color="auto" w:fill="auto"/>
            <w:noWrap/>
            <w:vAlign w:val="bottom"/>
            <w:hideMark/>
          </w:tcPr>
          <w:p w14:paraId="685CBED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nil"/>
              <w:left w:val="nil"/>
              <w:bottom w:val="single" w:sz="8" w:space="0" w:color="auto"/>
              <w:right w:val="nil"/>
            </w:tcBorders>
            <w:shd w:val="clear" w:color="auto" w:fill="auto"/>
            <w:noWrap/>
            <w:vAlign w:val="bottom"/>
            <w:hideMark/>
          </w:tcPr>
          <w:p w14:paraId="4912BC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EDE743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11.46</w:t>
            </w:r>
          </w:p>
        </w:tc>
        <w:tc>
          <w:tcPr>
            <w:tcW w:w="889" w:type="dxa"/>
            <w:tcBorders>
              <w:top w:val="nil"/>
              <w:left w:val="nil"/>
              <w:bottom w:val="single" w:sz="8" w:space="0" w:color="auto"/>
              <w:right w:val="nil"/>
            </w:tcBorders>
            <w:shd w:val="clear" w:color="auto" w:fill="auto"/>
            <w:noWrap/>
            <w:vAlign w:val="bottom"/>
            <w:hideMark/>
          </w:tcPr>
          <w:p w14:paraId="671C9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-6.95</w:t>
            </w:r>
          </w:p>
        </w:tc>
        <w:tc>
          <w:tcPr>
            <w:tcW w:w="870" w:type="dxa"/>
            <w:tcBorders>
              <w:top w:val="nil"/>
              <w:left w:val="nil"/>
              <w:bottom w:val="single" w:sz="8" w:space="0" w:color="auto"/>
              <w:right w:val="nil"/>
            </w:tcBorders>
            <w:shd w:val="clear" w:color="auto" w:fill="auto"/>
            <w:noWrap/>
            <w:vAlign w:val="bottom"/>
            <w:hideMark/>
          </w:tcPr>
          <w:p w14:paraId="4F37B1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58.96</w:t>
            </w:r>
          </w:p>
        </w:tc>
        <w:tc>
          <w:tcPr>
            <w:tcW w:w="1126" w:type="dxa"/>
            <w:tcBorders>
              <w:top w:val="nil"/>
              <w:left w:val="nil"/>
              <w:bottom w:val="single" w:sz="8" w:space="0" w:color="auto"/>
              <w:right w:val="nil"/>
            </w:tcBorders>
            <w:shd w:val="clear" w:color="auto" w:fill="auto"/>
            <w:noWrap/>
            <w:vAlign w:val="bottom"/>
            <w:hideMark/>
          </w:tcPr>
          <w:p w14:paraId="269635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65.91</w:t>
            </w:r>
          </w:p>
        </w:tc>
        <w:tc>
          <w:tcPr>
            <w:tcW w:w="291" w:type="dxa"/>
            <w:tcBorders>
              <w:top w:val="nil"/>
              <w:left w:val="nil"/>
              <w:bottom w:val="single" w:sz="8" w:space="0" w:color="auto"/>
              <w:right w:val="nil"/>
            </w:tcBorders>
            <w:shd w:val="clear" w:color="auto" w:fill="auto"/>
            <w:noWrap/>
            <w:vAlign w:val="bottom"/>
            <w:hideMark/>
          </w:tcPr>
          <w:p w14:paraId="6B968F4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BB271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C7634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single" w:sz="8" w:space="0" w:color="auto"/>
              <w:left w:val="nil"/>
              <w:bottom w:val="nil"/>
              <w:right w:val="nil"/>
            </w:tcBorders>
            <w:shd w:val="clear" w:color="auto" w:fill="auto"/>
            <w:noWrap/>
            <w:vAlign w:val="bottom"/>
            <w:hideMark/>
          </w:tcPr>
          <w:p w14:paraId="0DBBF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single" w:sz="8" w:space="0" w:color="auto"/>
              <w:left w:val="nil"/>
              <w:bottom w:val="nil"/>
              <w:right w:val="nil"/>
            </w:tcBorders>
            <w:shd w:val="clear" w:color="auto" w:fill="auto"/>
            <w:noWrap/>
            <w:vAlign w:val="bottom"/>
            <w:hideMark/>
          </w:tcPr>
          <w:p w14:paraId="7E1B1F6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single" w:sz="8" w:space="0" w:color="auto"/>
              <w:left w:val="nil"/>
              <w:bottom w:val="nil"/>
              <w:right w:val="nil"/>
            </w:tcBorders>
            <w:shd w:val="clear" w:color="auto" w:fill="auto"/>
            <w:noWrap/>
            <w:vAlign w:val="bottom"/>
            <w:hideMark/>
          </w:tcPr>
          <w:p w14:paraId="71911F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6C33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2.84</w:t>
            </w:r>
          </w:p>
        </w:tc>
        <w:tc>
          <w:tcPr>
            <w:tcW w:w="889" w:type="dxa"/>
            <w:tcBorders>
              <w:top w:val="single" w:sz="8" w:space="0" w:color="auto"/>
              <w:left w:val="nil"/>
              <w:bottom w:val="nil"/>
              <w:right w:val="nil"/>
            </w:tcBorders>
            <w:shd w:val="clear" w:color="auto" w:fill="auto"/>
            <w:noWrap/>
            <w:vAlign w:val="bottom"/>
            <w:hideMark/>
          </w:tcPr>
          <w:p w14:paraId="3D111D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-5.71</w:t>
            </w:r>
          </w:p>
        </w:tc>
        <w:tc>
          <w:tcPr>
            <w:tcW w:w="870" w:type="dxa"/>
            <w:tcBorders>
              <w:top w:val="single" w:sz="8" w:space="0" w:color="auto"/>
              <w:left w:val="nil"/>
              <w:bottom w:val="nil"/>
              <w:right w:val="nil"/>
            </w:tcBorders>
            <w:shd w:val="clear" w:color="auto" w:fill="auto"/>
            <w:noWrap/>
            <w:vAlign w:val="bottom"/>
            <w:hideMark/>
          </w:tcPr>
          <w:p w14:paraId="54B43A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23.27</w:t>
            </w:r>
          </w:p>
        </w:tc>
        <w:tc>
          <w:tcPr>
            <w:tcW w:w="1126" w:type="dxa"/>
            <w:tcBorders>
              <w:top w:val="single" w:sz="8" w:space="0" w:color="auto"/>
              <w:left w:val="nil"/>
              <w:bottom w:val="nil"/>
              <w:right w:val="nil"/>
            </w:tcBorders>
            <w:shd w:val="clear" w:color="auto" w:fill="auto"/>
            <w:noWrap/>
            <w:vAlign w:val="bottom"/>
            <w:hideMark/>
          </w:tcPr>
          <w:p w14:paraId="2137DA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28.98</w:t>
            </w:r>
          </w:p>
        </w:tc>
        <w:tc>
          <w:tcPr>
            <w:tcW w:w="291" w:type="dxa"/>
            <w:tcBorders>
              <w:top w:val="single" w:sz="8" w:space="0" w:color="auto"/>
              <w:left w:val="nil"/>
              <w:bottom w:val="nil"/>
              <w:right w:val="nil"/>
            </w:tcBorders>
            <w:shd w:val="clear" w:color="auto" w:fill="auto"/>
            <w:noWrap/>
            <w:vAlign w:val="bottom"/>
            <w:hideMark/>
          </w:tcPr>
          <w:p w14:paraId="76BB4E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D7671E4" w14:textId="77777777" w:rsidTr="00D104E5">
        <w:trPr>
          <w:trHeight w:val="288"/>
        </w:trPr>
        <w:tc>
          <w:tcPr>
            <w:tcW w:w="894" w:type="dxa"/>
            <w:tcBorders>
              <w:top w:val="nil"/>
              <w:left w:val="nil"/>
              <w:right w:val="nil"/>
            </w:tcBorders>
            <w:shd w:val="clear" w:color="auto" w:fill="auto"/>
            <w:noWrap/>
            <w:vAlign w:val="bottom"/>
            <w:hideMark/>
          </w:tcPr>
          <w:p w14:paraId="48D6C8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right w:val="nil"/>
            </w:tcBorders>
            <w:shd w:val="clear" w:color="auto" w:fill="auto"/>
            <w:noWrap/>
            <w:vAlign w:val="bottom"/>
            <w:hideMark/>
          </w:tcPr>
          <w:p w14:paraId="72C9B8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right w:val="nil"/>
            </w:tcBorders>
            <w:shd w:val="clear" w:color="auto" w:fill="auto"/>
            <w:noWrap/>
            <w:vAlign w:val="bottom"/>
            <w:hideMark/>
          </w:tcPr>
          <w:p w14:paraId="3FC8CC8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nil"/>
              <w:left w:val="nil"/>
              <w:right w:val="nil"/>
            </w:tcBorders>
            <w:shd w:val="clear" w:color="auto" w:fill="auto"/>
            <w:noWrap/>
            <w:vAlign w:val="bottom"/>
            <w:hideMark/>
          </w:tcPr>
          <w:p w14:paraId="155BC5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CC75E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10.68</w:t>
            </w:r>
          </w:p>
        </w:tc>
        <w:tc>
          <w:tcPr>
            <w:tcW w:w="889" w:type="dxa"/>
            <w:tcBorders>
              <w:top w:val="nil"/>
              <w:left w:val="nil"/>
              <w:right w:val="nil"/>
            </w:tcBorders>
            <w:shd w:val="clear" w:color="auto" w:fill="auto"/>
            <w:noWrap/>
            <w:vAlign w:val="bottom"/>
            <w:hideMark/>
          </w:tcPr>
          <w:p w14:paraId="077DEA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3.19</w:t>
            </w:r>
          </w:p>
        </w:tc>
        <w:tc>
          <w:tcPr>
            <w:tcW w:w="870" w:type="dxa"/>
            <w:tcBorders>
              <w:top w:val="nil"/>
              <w:left w:val="nil"/>
              <w:right w:val="nil"/>
            </w:tcBorders>
            <w:shd w:val="clear" w:color="auto" w:fill="auto"/>
            <w:noWrap/>
            <w:vAlign w:val="bottom"/>
            <w:hideMark/>
          </w:tcPr>
          <w:p w14:paraId="04A333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19.24</w:t>
            </w:r>
          </w:p>
        </w:tc>
        <w:tc>
          <w:tcPr>
            <w:tcW w:w="1126" w:type="dxa"/>
            <w:tcBorders>
              <w:top w:val="nil"/>
              <w:left w:val="nil"/>
              <w:right w:val="nil"/>
            </w:tcBorders>
            <w:shd w:val="clear" w:color="auto" w:fill="auto"/>
            <w:noWrap/>
            <w:vAlign w:val="bottom"/>
            <w:hideMark/>
          </w:tcPr>
          <w:p w14:paraId="03FF2D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16.04</w:t>
            </w:r>
          </w:p>
        </w:tc>
        <w:tc>
          <w:tcPr>
            <w:tcW w:w="291" w:type="dxa"/>
            <w:tcBorders>
              <w:top w:val="nil"/>
              <w:left w:val="nil"/>
              <w:right w:val="nil"/>
            </w:tcBorders>
            <w:shd w:val="clear" w:color="auto" w:fill="auto"/>
            <w:noWrap/>
            <w:vAlign w:val="bottom"/>
            <w:hideMark/>
          </w:tcPr>
          <w:p w14:paraId="6F7CAF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C6848D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3FBFA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bottom w:val="single" w:sz="8" w:space="0" w:color="auto"/>
              <w:right w:val="nil"/>
            </w:tcBorders>
            <w:shd w:val="clear" w:color="auto" w:fill="auto"/>
            <w:noWrap/>
            <w:vAlign w:val="bottom"/>
            <w:hideMark/>
          </w:tcPr>
          <w:p w14:paraId="54BDC7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bottom w:val="single" w:sz="8" w:space="0" w:color="auto"/>
              <w:right w:val="nil"/>
            </w:tcBorders>
            <w:shd w:val="clear" w:color="auto" w:fill="auto"/>
            <w:noWrap/>
            <w:vAlign w:val="bottom"/>
            <w:hideMark/>
          </w:tcPr>
          <w:p w14:paraId="0F8D9D4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nil"/>
              <w:left w:val="nil"/>
              <w:bottom w:val="single" w:sz="8" w:space="0" w:color="auto"/>
              <w:right w:val="nil"/>
            </w:tcBorders>
            <w:shd w:val="clear" w:color="auto" w:fill="auto"/>
            <w:noWrap/>
            <w:vAlign w:val="bottom"/>
            <w:hideMark/>
          </w:tcPr>
          <w:p w14:paraId="46D66C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140D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13.51</w:t>
            </w:r>
          </w:p>
        </w:tc>
        <w:tc>
          <w:tcPr>
            <w:tcW w:w="889" w:type="dxa"/>
            <w:tcBorders>
              <w:top w:val="nil"/>
              <w:left w:val="nil"/>
              <w:bottom w:val="single" w:sz="8" w:space="0" w:color="auto"/>
              <w:right w:val="nil"/>
            </w:tcBorders>
            <w:shd w:val="clear" w:color="auto" w:fill="auto"/>
            <w:noWrap/>
            <w:vAlign w:val="bottom"/>
            <w:hideMark/>
          </w:tcPr>
          <w:p w14:paraId="3B4A59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2.35</w:t>
            </w:r>
          </w:p>
        </w:tc>
        <w:tc>
          <w:tcPr>
            <w:tcW w:w="870" w:type="dxa"/>
            <w:tcBorders>
              <w:top w:val="nil"/>
              <w:left w:val="nil"/>
              <w:bottom w:val="single" w:sz="8" w:space="0" w:color="auto"/>
              <w:right w:val="nil"/>
            </w:tcBorders>
            <w:shd w:val="clear" w:color="auto" w:fill="auto"/>
            <w:noWrap/>
            <w:vAlign w:val="bottom"/>
            <w:hideMark/>
          </w:tcPr>
          <w:p w14:paraId="2E5881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35.39</w:t>
            </w:r>
          </w:p>
        </w:tc>
        <w:tc>
          <w:tcPr>
            <w:tcW w:w="1126" w:type="dxa"/>
            <w:tcBorders>
              <w:top w:val="nil"/>
              <w:left w:val="nil"/>
              <w:bottom w:val="single" w:sz="8" w:space="0" w:color="auto"/>
              <w:right w:val="nil"/>
            </w:tcBorders>
            <w:shd w:val="clear" w:color="auto" w:fill="auto"/>
            <w:noWrap/>
            <w:vAlign w:val="bottom"/>
            <w:hideMark/>
          </w:tcPr>
          <w:p w14:paraId="1476A5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33.04</w:t>
            </w:r>
          </w:p>
        </w:tc>
        <w:tc>
          <w:tcPr>
            <w:tcW w:w="291" w:type="dxa"/>
            <w:tcBorders>
              <w:top w:val="nil"/>
              <w:left w:val="nil"/>
              <w:bottom w:val="single" w:sz="8" w:space="0" w:color="auto"/>
              <w:right w:val="nil"/>
            </w:tcBorders>
            <w:shd w:val="clear" w:color="auto" w:fill="auto"/>
            <w:noWrap/>
            <w:vAlign w:val="bottom"/>
            <w:hideMark/>
          </w:tcPr>
          <w:p w14:paraId="26B518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4C6C5D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7BF61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single" w:sz="8" w:space="0" w:color="auto"/>
              <w:left w:val="nil"/>
              <w:bottom w:val="nil"/>
              <w:right w:val="nil"/>
            </w:tcBorders>
            <w:shd w:val="clear" w:color="auto" w:fill="auto"/>
            <w:noWrap/>
            <w:vAlign w:val="bottom"/>
            <w:hideMark/>
          </w:tcPr>
          <w:p w14:paraId="23FB47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single" w:sz="8" w:space="0" w:color="auto"/>
              <w:left w:val="nil"/>
              <w:bottom w:val="nil"/>
              <w:right w:val="nil"/>
            </w:tcBorders>
            <w:shd w:val="clear" w:color="auto" w:fill="auto"/>
            <w:noWrap/>
            <w:vAlign w:val="bottom"/>
            <w:hideMark/>
          </w:tcPr>
          <w:p w14:paraId="79E2A0C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single" w:sz="8" w:space="0" w:color="auto"/>
              <w:left w:val="nil"/>
              <w:bottom w:val="nil"/>
              <w:right w:val="nil"/>
            </w:tcBorders>
            <w:shd w:val="clear" w:color="auto" w:fill="auto"/>
            <w:noWrap/>
            <w:vAlign w:val="bottom"/>
            <w:hideMark/>
          </w:tcPr>
          <w:p w14:paraId="063FF7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EFA22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w:t>
            </w:r>
          </w:p>
        </w:tc>
        <w:tc>
          <w:tcPr>
            <w:tcW w:w="889" w:type="dxa"/>
            <w:tcBorders>
              <w:top w:val="single" w:sz="8" w:space="0" w:color="auto"/>
              <w:left w:val="nil"/>
              <w:bottom w:val="nil"/>
              <w:right w:val="nil"/>
            </w:tcBorders>
            <w:shd w:val="clear" w:color="auto" w:fill="auto"/>
            <w:noWrap/>
            <w:vAlign w:val="bottom"/>
            <w:hideMark/>
          </w:tcPr>
          <w:p w14:paraId="3CF87E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single" w:sz="8" w:space="0" w:color="auto"/>
              <w:left w:val="nil"/>
              <w:bottom w:val="nil"/>
              <w:right w:val="nil"/>
            </w:tcBorders>
            <w:shd w:val="clear" w:color="auto" w:fill="auto"/>
            <w:noWrap/>
            <w:vAlign w:val="bottom"/>
            <w:hideMark/>
          </w:tcPr>
          <w:p w14:paraId="242AF54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-0.10</w:t>
            </w:r>
          </w:p>
        </w:tc>
        <w:tc>
          <w:tcPr>
            <w:tcW w:w="1126" w:type="dxa"/>
            <w:tcBorders>
              <w:top w:val="single" w:sz="8" w:space="0" w:color="auto"/>
              <w:left w:val="nil"/>
              <w:bottom w:val="nil"/>
              <w:right w:val="nil"/>
            </w:tcBorders>
            <w:shd w:val="clear" w:color="auto" w:fill="auto"/>
            <w:noWrap/>
            <w:vAlign w:val="bottom"/>
            <w:hideMark/>
          </w:tcPr>
          <w:p w14:paraId="1F10D6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w:t>
            </w:r>
          </w:p>
        </w:tc>
        <w:tc>
          <w:tcPr>
            <w:tcW w:w="291" w:type="dxa"/>
            <w:tcBorders>
              <w:top w:val="single" w:sz="8" w:space="0" w:color="auto"/>
              <w:left w:val="nil"/>
              <w:bottom w:val="nil"/>
              <w:right w:val="nil"/>
            </w:tcBorders>
            <w:shd w:val="clear" w:color="auto" w:fill="auto"/>
            <w:noWrap/>
            <w:vAlign w:val="bottom"/>
            <w:hideMark/>
          </w:tcPr>
          <w:p w14:paraId="6402A6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339E4B3" w14:textId="77777777" w:rsidTr="00D104E5">
        <w:trPr>
          <w:trHeight w:val="288"/>
        </w:trPr>
        <w:tc>
          <w:tcPr>
            <w:tcW w:w="894" w:type="dxa"/>
            <w:tcBorders>
              <w:top w:val="nil"/>
              <w:left w:val="nil"/>
              <w:right w:val="nil"/>
            </w:tcBorders>
            <w:shd w:val="clear" w:color="auto" w:fill="auto"/>
            <w:noWrap/>
            <w:vAlign w:val="bottom"/>
            <w:hideMark/>
          </w:tcPr>
          <w:p w14:paraId="689FC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right w:val="nil"/>
            </w:tcBorders>
            <w:shd w:val="clear" w:color="auto" w:fill="auto"/>
            <w:noWrap/>
            <w:vAlign w:val="bottom"/>
            <w:hideMark/>
          </w:tcPr>
          <w:p w14:paraId="53F9B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right w:val="nil"/>
            </w:tcBorders>
            <w:shd w:val="clear" w:color="auto" w:fill="auto"/>
            <w:noWrap/>
            <w:vAlign w:val="bottom"/>
            <w:hideMark/>
          </w:tcPr>
          <w:p w14:paraId="2D4CBA3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nil"/>
              <w:left w:val="nil"/>
              <w:right w:val="nil"/>
            </w:tcBorders>
            <w:shd w:val="clear" w:color="auto" w:fill="auto"/>
            <w:noWrap/>
            <w:vAlign w:val="bottom"/>
            <w:hideMark/>
          </w:tcPr>
          <w:p w14:paraId="73917B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F31E5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-7.11</w:t>
            </w:r>
          </w:p>
        </w:tc>
        <w:tc>
          <w:tcPr>
            <w:tcW w:w="889" w:type="dxa"/>
            <w:tcBorders>
              <w:top w:val="nil"/>
              <w:left w:val="nil"/>
              <w:right w:val="nil"/>
            </w:tcBorders>
            <w:shd w:val="clear" w:color="auto" w:fill="auto"/>
            <w:noWrap/>
            <w:vAlign w:val="bottom"/>
            <w:hideMark/>
          </w:tcPr>
          <w:p w14:paraId="283E093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870" w:type="dxa"/>
            <w:tcBorders>
              <w:top w:val="nil"/>
              <w:left w:val="nil"/>
              <w:right w:val="nil"/>
            </w:tcBorders>
            <w:shd w:val="clear" w:color="auto" w:fill="auto"/>
            <w:noWrap/>
            <w:vAlign w:val="bottom"/>
            <w:hideMark/>
          </w:tcPr>
          <w:p w14:paraId="6EF52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1126" w:type="dxa"/>
            <w:tcBorders>
              <w:top w:val="nil"/>
              <w:left w:val="nil"/>
              <w:right w:val="nil"/>
            </w:tcBorders>
            <w:shd w:val="clear" w:color="auto" w:fill="auto"/>
            <w:noWrap/>
            <w:vAlign w:val="bottom"/>
            <w:hideMark/>
          </w:tcPr>
          <w:p w14:paraId="4D583F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4.97</w:t>
            </w:r>
          </w:p>
        </w:tc>
        <w:tc>
          <w:tcPr>
            <w:tcW w:w="291" w:type="dxa"/>
            <w:tcBorders>
              <w:top w:val="nil"/>
              <w:left w:val="nil"/>
              <w:right w:val="nil"/>
            </w:tcBorders>
            <w:shd w:val="clear" w:color="auto" w:fill="auto"/>
            <w:noWrap/>
            <w:vAlign w:val="bottom"/>
            <w:hideMark/>
          </w:tcPr>
          <w:p w14:paraId="4D8430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5996F9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F078E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bottom w:val="single" w:sz="8" w:space="0" w:color="auto"/>
              <w:right w:val="nil"/>
            </w:tcBorders>
            <w:shd w:val="clear" w:color="auto" w:fill="auto"/>
            <w:noWrap/>
            <w:vAlign w:val="bottom"/>
            <w:hideMark/>
          </w:tcPr>
          <w:p w14:paraId="1FF2BE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bottom w:val="single" w:sz="8" w:space="0" w:color="auto"/>
              <w:right w:val="nil"/>
            </w:tcBorders>
            <w:shd w:val="clear" w:color="auto" w:fill="auto"/>
            <w:noWrap/>
            <w:vAlign w:val="bottom"/>
            <w:hideMark/>
          </w:tcPr>
          <w:p w14:paraId="3E8DE9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nil"/>
              <w:left w:val="nil"/>
              <w:bottom w:val="single" w:sz="8" w:space="0" w:color="auto"/>
              <w:right w:val="nil"/>
            </w:tcBorders>
            <w:shd w:val="clear" w:color="auto" w:fill="auto"/>
            <w:noWrap/>
            <w:vAlign w:val="bottom"/>
            <w:hideMark/>
          </w:tcPr>
          <w:p w14:paraId="653B34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66F3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-9.86</w:t>
            </w:r>
          </w:p>
        </w:tc>
        <w:tc>
          <w:tcPr>
            <w:tcW w:w="889" w:type="dxa"/>
            <w:tcBorders>
              <w:top w:val="nil"/>
              <w:left w:val="nil"/>
              <w:bottom w:val="single" w:sz="8" w:space="0" w:color="auto"/>
              <w:right w:val="nil"/>
            </w:tcBorders>
            <w:shd w:val="clear" w:color="auto" w:fill="auto"/>
            <w:noWrap/>
            <w:vAlign w:val="bottom"/>
            <w:hideMark/>
          </w:tcPr>
          <w:p w14:paraId="2788D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-14.09</w:t>
            </w:r>
          </w:p>
        </w:tc>
        <w:tc>
          <w:tcPr>
            <w:tcW w:w="870" w:type="dxa"/>
            <w:tcBorders>
              <w:top w:val="nil"/>
              <w:left w:val="nil"/>
              <w:bottom w:val="single" w:sz="8" w:space="0" w:color="auto"/>
              <w:right w:val="nil"/>
            </w:tcBorders>
            <w:shd w:val="clear" w:color="auto" w:fill="auto"/>
            <w:noWrap/>
            <w:vAlign w:val="bottom"/>
            <w:hideMark/>
          </w:tcPr>
          <w:p w14:paraId="48599A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07731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8.15</w:t>
            </w:r>
          </w:p>
        </w:tc>
        <w:tc>
          <w:tcPr>
            <w:tcW w:w="291" w:type="dxa"/>
            <w:tcBorders>
              <w:top w:val="nil"/>
              <w:left w:val="nil"/>
              <w:bottom w:val="single" w:sz="8" w:space="0" w:color="auto"/>
              <w:right w:val="nil"/>
            </w:tcBorders>
            <w:shd w:val="clear" w:color="auto" w:fill="auto"/>
            <w:noWrap/>
            <w:vAlign w:val="bottom"/>
            <w:hideMark/>
          </w:tcPr>
          <w:p w14:paraId="67B77F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2C8B5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A5B270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single" w:sz="8" w:space="0" w:color="auto"/>
              <w:left w:val="nil"/>
              <w:bottom w:val="nil"/>
              <w:right w:val="nil"/>
            </w:tcBorders>
            <w:shd w:val="clear" w:color="auto" w:fill="auto"/>
            <w:noWrap/>
            <w:vAlign w:val="bottom"/>
            <w:hideMark/>
          </w:tcPr>
          <w:p w14:paraId="45F45D2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single" w:sz="8" w:space="0" w:color="auto"/>
              <w:left w:val="nil"/>
              <w:bottom w:val="nil"/>
              <w:right w:val="nil"/>
            </w:tcBorders>
            <w:shd w:val="clear" w:color="auto" w:fill="auto"/>
            <w:noWrap/>
            <w:vAlign w:val="bottom"/>
            <w:hideMark/>
          </w:tcPr>
          <w:p w14:paraId="4AA7854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single" w:sz="8" w:space="0" w:color="auto"/>
              <w:left w:val="nil"/>
              <w:bottom w:val="nil"/>
              <w:right w:val="nil"/>
            </w:tcBorders>
            <w:shd w:val="clear" w:color="auto" w:fill="auto"/>
            <w:noWrap/>
            <w:vAlign w:val="bottom"/>
            <w:hideMark/>
          </w:tcPr>
          <w:p w14:paraId="17B1C1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963AA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889" w:type="dxa"/>
            <w:tcBorders>
              <w:top w:val="single" w:sz="8" w:space="0" w:color="auto"/>
              <w:left w:val="nil"/>
              <w:bottom w:val="nil"/>
              <w:right w:val="nil"/>
            </w:tcBorders>
            <w:shd w:val="clear" w:color="auto" w:fill="auto"/>
            <w:noWrap/>
            <w:vAlign w:val="bottom"/>
            <w:hideMark/>
          </w:tcPr>
          <w:p w14:paraId="1F9EA34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-0.54</w:t>
            </w:r>
          </w:p>
        </w:tc>
        <w:tc>
          <w:tcPr>
            <w:tcW w:w="870" w:type="dxa"/>
            <w:tcBorders>
              <w:top w:val="single" w:sz="8" w:space="0" w:color="auto"/>
              <w:left w:val="nil"/>
              <w:bottom w:val="nil"/>
              <w:right w:val="nil"/>
            </w:tcBorders>
            <w:shd w:val="clear" w:color="auto" w:fill="auto"/>
            <w:noWrap/>
            <w:vAlign w:val="bottom"/>
            <w:hideMark/>
          </w:tcPr>
          <w:p w14:paraId="23EA76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12.09</w:t>
            </w:r>
          </w:p>
        </w:tc>
        <w:tc>
          <w:tcPr>
            <w:tcW w:w="1126" w:type="dxa"/>
            <w:tcBorders>
              <w:top w:val="single" w:sz="8" w:space="0" w:color="auto"/>
              <w:left w:val="nil"/>
              <w:bottom w:val="nil"/>
              <w:right w:val="nil"/>
            </w:tcBorders>
            <w:shd w:val="clear" w:color="auto" w:fill="auto"/>
            <w:noWrap/>
            <w:vAlign w:val="bottom"/>
            <w:hideMark/>
          </w:tcPr>
          <w:p w14:paraId="74DA27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12.63</w:t>
            </w:r>
          </w:p>
        </w:tc>
        <w:tc>
          <w:tcPr>
            <w:tcW w:w="291" w:type="dxa"/>
            <w:tcBorders>
              <w:top w:val="single" w:sz="8" w:space="0" w:color="auto"/>
              <w:left w:val="nil"/>
              <w:bottom w:val="nil"/>
              <w:right w:val="nil"/>
            </w:tcBorders>
            <w:shd w:val="clear" w:color="auto" w:fill="auto"/>
            <w:noWrap/>
            <w:vAlign w:val="bottom"/>
            <w:hideMark/>
          </w:tcPr>
          <w:p w14:paraId="70245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B195666" w14:textId="77777777" w:rsidTr="00D104E5">
        <w:trPr>
          <w:trHeight w:val="288"/>
        </w:trPr>
        <w:tc>
          <w:tcPr>
            <w:tcW w:w="894" w:type="dxa"/>
            <w:tcBorders>
              <w:top w:val="nil"/>
              <w:left w:val="nil"/>
              <w:right w:val="nil"/>
            </w:tcBorders>
            <w:shd w:val="clear" w:color="auto" w:fill="auto"/>
            <w:noWrap/>
            <w:vAlign w:val="bottom"/>
            <w:hideMark/>
          </w:tcPr>
          <w:p w14:paraId="13EAE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right w:val="nil"/>
            </w:tcBorders>
            <w:shd w:val="clear" w:color="auto" w:fill="auto"/>
            <w:noWrap/>
            <w:vAlign w:val="bottom"/>
            <w:hideMark/>
          </w:tcPr>
          <w:p w14:paraId="36BD90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right w:val="nil"/>
            </w:tcBorders>
            <w:shd w:val="clear" w:color="auto" w:fill="auto"/>
            <w:noWrap/>
            <w:vAlign w:val="bottom"/>
            <w:hideMark/>
          </w:tcPr>
          <w:p w14:paraId="214B069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nil"/>
              <w:left w:val="nil"/>
              <w:right w:val="nil"/>
            </w:tcBorders>
            <w:shd w:val="clear" w:color="auto" w:fill="auto"/>
            <w:noWrap/>
            <w:vAlign w:val="bottom"/>
            <w:hideMark/>
          </w:tcPr>
          <w:p w14:paraId="56483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AAAB39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889" w:type="dxa"/>
            <w:tcBorders>
              <w:top w:val="nil"/>
              <w:left w:val="nil"/>
              <w:right w:val="nil"/>
            </w:tcBorders>
            <w:shd w:val="clear" w:color="auto" w:fill="auto"/>
            <w:noWrap/>
            <w:vAlign w:val="bottom"/>
            <w:hideMark/>
          </w:tcPr>
          <w:p w14:paraId="71B7FA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-5.66</w:t>
            </w:r>
          </w:p>
        </w:tc>
        <w:tc>
          <w:tcPr>
            <w:tcW w:w="870" w:type="dxa"/>
            <w:tcBorders>
              <w:top w:val="nil"/>
              <w:left w:val="nil"/>
              <w:right w:val="nil"/>
            </w:tcBorders>
            <w:shd w:val="clear" w:color="auto" w:fill="auto"/>
            <w:noWrap/>
            <w:vAlign w:val="bottom"/>
            <w:hideMark/>
          </w:tcPr>
          <w:p w14:paraId="3A0465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1126" w:type="dxa"/>
            <w:tcBorders>
              <w:top w:val="nil"/>
              <w:left w:val="nil"/>
              <w:right w:val="nil"/>
            </w:tcBorders>
            <w:shd w:val="clear" w:color="auto" w:fill="auto"/>
            <w:noWrap/>
            <w:vAlign w:val="bottom"/>
            <w:hideMark/>
          </w:tcPr>
          <w:p w14:paraId="55AE8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4.66</w:t>
            </w:r>
          </w:p>
        </w:tc>
        <w:tc>
          <w:tcPr>
            <w:tcW w:w="291" w:type="dxa"/>
            <w:tcBorders>
              <w:top w:val="nil"/>
              <w:left w:val="nil"/>
              <w:right w:val="nil"/>
            </w:tcBorders>
            <w:shd w:val="clear" w:color="auto" w:fill="auto"/>
            <w:noWrap/>
            <w:vAlign w:val="bottom"/>
            <w:hideMark/>
          </w:tcPr>
          <w:p w14:paraId="2390F52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25EE13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61445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bottom w:val="single" w:sz="8" w:space="0" w:color="auto"/>
              <w:right w:val="nil"/>
            </w:tcBorders>
            <w:shd w:val="clear" w:color="auto" w:fill="auto"/>
            <w:noWrap/>
            <w:vAlign w:val="bottom"/>
            <w:hideMark/>
          </w:tcPr>
          <w:p w14:paraId="32B152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bottom w:val="single" w:sz="8" w:space="0" w:color="auto"/>
              <w:right w:val="nil"/>
            </w:tcBorders>
            <w:shd w:val="clear" w:color="auto" w:fill="auto"/>
            <w:noWrap/>
            <w:vAlign w:val="bottom"/>
            <w:hideMark/>
          </w:tcPr>
          <w:p w14:paraId="57BA100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nil"/>
              <w:left w:val="nil"/>
              <w:bottom w:val="single" w:sz="8" w:space="0" w:color="auto"/>
              <w:right w:val="nil"/>
            </w:tcBorders>
            <w:shd w:val="clear" w:color="auto" w:fill="auto"/>
            <w:noWrap/>
            <w:vAlign w:val="bottom"/>
            <w:hideMark/>
          </w:tcPr>
          <w:p w14:paraId="18056D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3D1D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889" w:type="dxa"/>
            <w:tcBorders>
              <w:top w:val="nil"/>
              <w:left w:val="nil"/>
              <w:bottom w:val="single" w:sz="8" w:space="0" w:color="auto"/>
              <w:right w:val="nil"/>
            </w:tcBorders>
            <w:shd w:val="clear" w:color="auto" w:fill="auto"/>
            <w:noWrap/>
            <w:vAlign w:val="bottom"/>
            <w:hideMark/>
          </w:tcPr>
          <w:p w14:paraId="7AA164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-5.31</w:t>
            </w:r>
          </w:p>
        </w:tc>
        <w:tc>
          <w:tcPr>
            <w:tcW w:w="870" w:type="dxa"/>
            <w:tcBorders>
              <w:top w:val="nil"/>
              <w:left w:val="nil"/>
              <w:bottom w:val="single" w:sz="8" w:space="0" w:color="auto"/>
              <w:right w:val="nil"/>
            </w:tcBorders>
            <w:shd w:val="clear" w:color="auto" w:fill="auto"/>
            <w:noWrap/>
            <w:vAlign w:val="bottom"/>
            <w:hideMark/>
          </w:tcPr>
          <w:p w14:paraId="1C9A95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9.00</w:t>
            </w:r>
          </w:p>
        </w:tc>
        <w:tc>
          <w:tcPr>
            <w:tcW w:w="1126" w:type="dxa"/>
            <w:tcBorders>
              <w:top w:val="nil"/>
              <w:left w:val="nil"/>
              <w:bottom w:val="single" w:sz="8" w:space="0" w:color="auto"/>
              <w:right w:val="nil"/>
            </w:tcBorders>
            <w:shd w:val="clear" w:color="auto" w:fill="auto"/>
            <w:noWrap/>
            <w:vAlign w:val="bottom"/>
            <w:hideMark/>
          </w:tcPr>
          <w:p w14:paraId="716A8A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14.31</w:t>
            </w:r>
          </w:p>
        </w:tc>
        <w:tc>
          <w:tcPr>
            <w:tcW w:w="291" w:type="dxa"/>
            <w:tcBorders>
              <w:top w:val="nil"/>
              <w:left w:val="nil"/>
              <w:bottom w:val="single" w:sz="8" w:space="0" w:color="auto"/>
              <w:right w:val="nil"/>
            </w:tcBorders>
            <w:shd w:val="clear" w:color="auto" w:fill="auto"/>
            <w:noWrap/>
            <w:vAlign w:val="bottom"/>
            <w:hideMark/>
          </w:tcPr>
          <w:p w14:paraId="1F52B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195E22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CF2DC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single" w:sz="8" w:space="0" w:color="auto"/>
              <w:left w:val="nil"/>
              <w:bottom w:val="nil"/>
              <w:right w:val="nil"/>
            </w:tcBorders>
            <w:shd w:val="clear" w:color="auto" w:fill="auto"/>
            <w:noWrap/>
            <w:vAlign w:val="bottom"/>
            <w:hideMark/>
          </w:tcPr>
          <w:p w14:paraId="1BF7E1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single" w:sz="8" w:space="0" w:color="auto"/>
              <w:left w:val="nil"/>
              <w:bottom w:val="nil"/>
              <w:right w:val="nil"/>
            </w:tcBorders>
            <w:shd w:val="clear" w:color="auto" w:fill="auto"/>
            <w:noWrap/>
            <w:vAlign w:val="bottom"/>
            <w:hideMark/>
          </w:tcPr>
          <w:p w14:paraId="0F85A2F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single" w:sz="8" w:space="0" w:color="auto"/>
              <w:left w:val="nil"/>
              <w:bottom w:val="nil"/>
              <w:right w:val="nil"/>
            </w:tcBorders>
            <w:shd w:val="clear" w:color="auto" w:fill="auto"/>
            <w:noWrap/>
            <w:vAlign w:val="bottom"/>
            <w:hideMark/>
          </w:tcPr>
          <w:p w14:paraId="14C877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A7D5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single" w:sz="8" w:space="0" w:color="auto"/>
              <w:left w:val="nil"/>
              <w:bottom w:val="nil"/>
              <w:right w:val="nil"/>
            </w:tcBorders>
            <w:shd w:val="clear" w:color="auto" w:fill="auto"/>
            <w:noWrap/>
            <w:vAlign w:val="bottom"/>
            <w:hideMark/>
          </w:tcPr>
          <w:p w14:paraId="66BD13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870" w:type="dxa"/>
            <w:tcBorders>
              <w:top w:val="single" w:sz="8" w:space="0" w:color="auto"/>
              <w:left w:val="nil"/>
              <w:bottom w:val="nil"/>
              <w:right w:val="nil"/>
            </w:tcBorders>
            <w:shd w:val="clear" w:color="auto" w:fill="auto"/>
            <w:noWrap/>
            <w:vAlign w:val="bottom"/>
            <w:hideMark/>
          </w:tcPr>
          <w:p w14:paraId="7E94C0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1126" w:type="dxa"/>
            <w:tcBorders>
              <w:top w:val="single" w:sz="8" w:space="0" w:color="auto"/>
              <w:left w:val="nil"/>
              <w:bottom w:val="nil"/>
              <w:right w:val="nil"/>
            </w:tcBorders>
            <w:shd w:val="clear" w:color="auto" w:fill="auto"/>
            <w:noWrap/>
            <w:vAlign w:val="bottom"/>
            <w:hideMark/>
          </w:tcPr>
          <w:p w14:paraId="2B9850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5.39</w:t>
            </w:r>
          </w:p>
        </w:tc>
        <w:tc>
          <w:tcPr>
            <w:tcW w:w="291" w:type="dxa"/>
            <w:tcBorders>
              <w:top w:val="single" w:sz="8" w:space="0" w:color="auto"/>
              <w:left w:val="nil"/>
              <w:bottom w:val="nil"/>
              <w:right w:val="nil"/>
            </w:tcBorders>
            <w:shd w:val="clear" w:color="auto" w:fill="auto"/>
            <w:noWrap/>
            <w:vAlign w:val="bottom"/>
            <w:hideMark/>
          </w:tcPr>
          <w:p w14:paraId="0D42AA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9F0D7AD" w14:textId="77777777" w:rsidTr="00D104E5">
        <w:trPr>
          <w:trHeight w:val="288"/>
        </w:trPr>
        <w:tc>
          <w:tcPr>
            <w:tcW w:w="894" w:type="dxa"/>
            <w:tcBorders>
              <w:top w:val="nil"/>
              <w:left w:val="nil"/>
              <w:right w:val="nil"/>
            </w:tcBorders>
            <w:shd w:val="clear" w:color="auto" w:fill="auto"/>
            <w:noWrap/>
            <w:vAlign w:val="bottom"/>
            <w:hideMark/>
          </w:tcPr>
          <w:p w14:paraId="7E11C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right w:val="nil"/>
            </w:tcBorders>
            <w:shd w:val="clear" w:color="auto" w:fill="auto"/>
            <w:noWrap/>
            <w:vAlign w:val="bottom"/>
            <w:hideMark/>
          </w:tcPr>
          <w:p w14:paraId="0A118E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right w:val="nil"/>
            </w:tcBorders>
            <w:shd w:val="clear" w:color="auto" w:fill="auto"/>
            <w:noWrap/>
            <w:vAlign w:val="bottom"/>
            <w:hideMark/>
          </w:tcPr>
          <w:p w14:paraId="5E8D81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nil"/>
              <w:left w:val="nil"/>
              <w:right w:val="nil"/>
            </w:tcBorders>
            <w:shd w:val="clear" w:color="auto" w:fill="auto"/>
            <w:noWrap/>
            <w:vAlign w:val="bottom"/>
            <w:hideMark/>
          </w:tcPr>
          <w:p w14:paraId="75A588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6F1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-6.62</w:t>
            </w:r>
          </w:p>
        </w:tc>
        <w:tc>
          <w:tcPr>
            <w:tcW w:w="889" w:type="dxa"/>
            <w:tcBorders>
              <w:top w:val="nil"/>
              <w:left w:val="nil"/>
              <w:right w:val="nil"/>
            </w:tcBorders>
            <w:shd w:val="clear" w:color="auto" w:fill="auto"/>
            <w:noWrap/>
            <w:vAlign w:val="bottom"/>
            <w:hideMark/>
          </w:tcPr>
          <w:p w14:paraId="437F0B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-10.28</w:t>
            </w:r>
          </w:p>
        </w:tc>
        <w:tc>
          <w:tcPr>
            <w:tcW w:w="870" w:type="dxa"/>
            <w:tcBorders>
              <w:top w:val="nil"/>
              <w:left w:val="nil"/>
              <w:right w:val="nil"/>
            </w:tcBorders>
            <w:shd w:val="clear" w:color="auto" w:fill="auto"/>
            <w:noWrap/>
            <w:vAlign w:val="bottom"/>
            <w:hideMark/>
          </w:tcPr>
          <w:p w14:paraId="7BE2DC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-2.67</w:t>
            </w:r>
          </w:p>
        </w:tc>
        <w:tc>
          <w:tcPr>
            <w:tcW w:w="1126" w:type="dxa"/>
            <w:tcBorders>
              <w:top w:val="nil"/>
              <w:left w:val="nil"/>
              <w:right w:val="nil"/>
            </w:tcBorders>
            <w:shd w:val="clear" w:color="auto" w:fill="auto"/>
            <w:noWrap/>
            <w:vAlign w:val="bottom"/>
            <w:hideMark/>
          </w:tcPr>
          <w:p w14:paraId="4932EB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291" w:type="dxa"/>
            <w:tcBorders>
              <w:top w:val="nil"/>
              <w:left w:val="nil"/>
              <w:right w:val="nil"/>
            </w:tcBorders>
            <w:shd w:val="clear" w:color="auto" w:fill="auto"/>
            <w:noWrap/>
            <w:vAlign w:val="bottom"/>
            <w:hideMark/>
          </w:tcPr>
          <w:p w14:paraId="4179D5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87D2A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8EFF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bottom w:val="single" w:sz="8" w:space="0" w:color="auto"/>
              <w:right w:val="nil"/>
            </w:tcBorders>
            <w:shd w:val="clear" w:color="auto" w:fill="auto"/>
            <w:noWrap/>
            <w:vAlign w:val="bottom"/>
            <w:hideMark/>
          </w:tcPr>
          <w:p w14:paraId="33ECFB3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bottom w:val="single" w:sz="8" w:space="0" w:color="auto"/>
              <w:right w:val="nil"/>
            </w:tcBorders>
            <w:shd w:val="clear" w:color="auto" w:fill="auto"/>
            <w:noWrap/>
            <w:vAlign w:val="bottom"/>
            <w:hideMark/>
          </w:tcPr>
          <w:p w14:paraId="256E306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nil"/>
              <w:left w:val="nil"/>
              <w:bottom w:val="single" w:sz="8" w:space="0" w:color="auto"/>
              <w:right w:val="nil"/>
            </w:tcBorders>
            <w:shd w:val="clear" w:color="auto" w:fill="auto"/>
            <w:noWrap/>
            <w:vAlign w:val="bottom"/>
            <w:hideMark/>
          </w:tcPr>
          <w:p w14:paraId="0F443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82384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-7.91</w:t>
            </w:r>
          </w:p>
        </w:tc>
        <w:tc>
          <w:tcPr>
            <w:tcW w:w="889" w:type="dxa"/>
            <w:tcBorders>
              <w:top w:val="nil"/>
              <w:left w:val="nil"/>
              <w:bottom w:val="single" w:sz="8" w:space="0" w:color="auto"/>
              <w:right w:val="nil"/>
            </w:tcBorders>
            <w:shd w:val="clear" w:color="auto" w:fill="auto"/>
            <w:noWrap/>
            <w:vAlign w:val="bottom"/>
            <w:hideMark/>
          </w:tcPr>
          <w:p w14:paraId="159D01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-12.81</w:t>
            </w:r>
          </w:p>
        </w:tc>
        <w:tc>
          <w:tcPr>
            <w:tcW w:w="870" w:type="dxa"/>
            <w:tcBorders>
              <w:top w:val="nil"/>
              <w:left w:val="nil"/>
              <w:bottom w:val="single" w:sz="8" w:space="0" w:color="auto"/>
              <w:right w:val="nil"/>
            </w:tcBorders>
            <w:shd w:val="clear" w:color="auto" w:fill="auto"/>
            <w:noWrap/>
            <w:vAlign w:val="bottom"/>
            <w:hideMark/>
          </w:tcPr>
          <w:p w14:paraId="433F12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1126" w:type="dxa"/>
            <w:tcBorders>
              <w:top w:val="nil"/>
              <w:left w:val="nil"/>
              <w:bottom w:val="single" w:sz="8" w:space="0" w:color="auto"/>
              <w:right w:val="nil"/>
            </w:tcBorders>
            <w:shd w:val="clear" w:color="auto" w:fill="auto"/>
            <w:noWrap/>
            <w:vAlign w:val="bottom"/>
            <w:hideMark/>
          </w:tcPr>
          <w:p w14:paraId="65C198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9.99</w:t>
            </w:r>
          </w:p>
        </w:tc>
        <w:tc>
          <w:tcPr>
            <w:tcW w:w="291" w:type="dxa"/>
            <w:tcBorders>
              <w:top w:val="nil"/>
              <w:left w:val="nil"/>
              <w:bottom w:val="single" w:sz="8" w:space="0" w:color="auto"/>
              <w:right w:val="nil"/>
            </w:tcBorders>
            <w:shd w:val="clear" w:color="auto" w:fill="auto"/>
            <w:noWrap/>
            <w:vAlign w:val="bottom"/>
            <w:hideMark/>
          </w:tcPr>
          <w:p w14:paraId="4F0024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7F9AB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CA81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single" w:sz="8" w:space="0" w:color="auto"/>
              <w:left w:val="nil"/>
              <w:bottom w:val="nil"/>
              <w:right w:val="nil"/>
            </w:tcBorders>
            <w:shd w:val="clear" w:color="auto" w:fill="auto"/>
            <w:noWrap/>
            <w:vAlign w:val="bottom"/>
            <w:hideMark/>
          </w:tcPr>
          <w:p w14:paraId="77D1C7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single" w:sz="8" w:space="0" w:color="auto"/>
              <w:left w:val="nil"/>
              <w:bottom w:val="nil"/>
              <w:right w:val="nil"/>
            </w:tcBorders>
            <w:shd w:val="clear" w:color="auto" w:fill="auto"/>
            <w:noWrap/>
            <w:vAlign w:val="bottom"/>
            <w:hideMark/>
          </w:tcPr>
          <w:p w14:paraId="45CEB82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single" w:sz="8" w:space="0" w:color="auto"/>
              <w:left w:val="nil"/>
              <w:bottom w:val="nil"/>
              <w:right w:val="nil"/>
            </w:tcBorders>
            <w:shd w:val="clear" w:color="auto" w:fill="auto"/>
            <w:noWrap/>
            <w:vAlign w:val="bottom"/>
            <w:hideMark/>
          </w:tcPr>
          <w:p w14:paraId="267ACB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FF088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w:t>
            </w:r>
          </w:p>
        </w:tc>
        <w:tc>
          <w:tcPr>
            <w:tcW w:w="889" w:type="dxa"/>
            <w:tcBorders>
              <w:top w:val="single" w:sz="8" w:space="0" w:color="auto"/>
              <w:left w:val="nil"/>
              <w:bottom w:val="nil"/>
              <w:right w:val="nil"/>
            </w:tcBorders>
            <w:shd w:val="clear" w:color="auto" w:fill="auto"/>
            <w:noWrap/>
            <w:vAlign w:val="bottom"/>
            <w:hideMark/>
          </w:tcPr>
          <w:p w14:paraId="59AC67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70" w:type="dxa"/>
            <w:tcBorders>
              <w:top w:val="single" w:sz="8" w:space="0" w:color="auto"/>
              <w:left w:val="nil"/>
              <w:bottom w:val="nil"/>
              <w:right w:val="nil"/>
            </w:tcBorders>
            <w:shd w:val="clear" w:color="auto" w:fill="auto"/>
            <w:noWrap/>
            <w:vAlign w:val="bottom"/>
            <w:hideMark/>
          </w:tcPr>
          <w:p w14:paraId="4613F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w:t>
            </w:r>
          </w:p>
        </w:tc>
        <w:tc>
          <w:tcPr>
            <w:tcW w:w="1126" w:type="dxa"/>
            <w:tcBorders>
              <w:top w:val="single" w:sz="8" w:space="0" w:color="auto"/>
              <w:left w:val="nil"/>
              <w:bottom w:val="nil"/>
              <w:right w:val="nil"/>
            </w:tcBorders>
            <w:shd w:val="clear" w:color="auto" w:fill="auto"/>
            <w:noWrap/>
            <w:vAlign w:val="bottom"/>
            <w:hideMark/>
          </w:tcPr>
          <w:p w14:paraId="07A148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w:t>
            </w:r>
          </w:p>
        </w:tc>
        <w:tc>
          <w:tcPr>
            <w:tcW w:w="291" w:type="dxa"/>
            <w:tcBorders>
              <w:top w:val="single" w:sz="8" w:space="0" w:color="auto"/>
              <w:left w:val="nil"/>
              <w:bottom w:val="nil"/>
              <w:right w:val="nil"/>
            </w:tcBorders>
            <w:shd w:val="clear" w:color="auto" w:fill="auto"/>
            <w:noWrap/>
            <w:vAlign w:val="bottom"/>
            <w:hideMark/>
          </w:tcPr>
          <w:p w14:paraId="516966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DC39E5" w14:textId="77777777" w:rsidTr="00D104E5">
        <w:trPr>
          <w:trHeight w:val="288"/>
        </w:trPr>
        <w:tc>
          <w:tcPr>
            <w:tcW w:w="894" w:type="dxa"/>
            <w:tcBorders>
              <w:top w:val="nil"/>
              <w:left w:val="nil"/>
              <w:right w:val="nil"/>
            </w:tcBorders>
            <w:shd w:val="clear" w:color="auto" w:fill="auto"/>
            <w:noWrap/>
            <w:vAlign w:val="bottom"/>
            <w:hideMark/>
          </w:tcPr>
          <w:p w14:paraId="616018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BBWA</w:t>
            </w:r>
          </w:p>
        </w:tc>
        <w:tc>
          <w:tcPr>
            <w:tcW w:w="2792" w:type="dxa"/>
            <w:tcBorders>
              <w:top w:val="nil"/>
              <w:left w:val="nil"/>
              <w:right w:val="nil"/>
            </w:tcBorders>
            <w:shd w:val="clear" w:color="auto" w:fill="auto"/>
            <w:noWrap/>
            <w:vAlign w:val="bottom"/>
            <w:hideMark/>
          </w:tcPr>
          <w:p w14:paraId="3E9BD0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right w:val="nil"/>
            </w:tcBorders>
            <w:shd w:val="clear" w:color="auto" w:fill="auto"/>
            <w:noWrap/>
            <w:vAlign w:val="bottom"/>
            <w:hideMark/>
          </w:tcPr>
          <w:p w14:paraId="7A96520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nil"/>
              <w:left w:val="nil"/>
              <w:right w:val="nil"/>
            </w:tcBorders>
            <w:shd w:val="clear" w:color="auto" w:fill="auto"/>
            <w:noWrap/>
            <w:vAlign w:val="bottom"/>
            <w:hideMark/>
          </w:tcPr>
          <w:p w14:paraId="73D514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0703F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nil"/>
              <w:left w:val="nil"/>
              <w:right w:val="nil"/>
            </w:tcBorders>
            <w:shd w:val="clear" w:color="auto" w:fill="auto"/>
            <w:noWrap/>
            <w:vAlign w:val="bottom"/>
            <w:hideMark/>
          </w:tcPr>
          <w:p w14:paraId="7D326BD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-0.55</w:t>
            </w:r>
          </w:p>
        </w:tc>
        <w:tc>
          <w:tcPr>
            <w:tcW w:w="870" w:type="dxa"/>
            <w:tcBorders>
              <w:top w:val="nil"/>
              <w:left w:val="nil"/>
              <w:right w:val="nil"/>
            </w:tcBorders>
            <w:shd w:val="clear" w:color="auto" w:fill="auto"/>
            <w:noWrap/>
            <w:vAlign w:val="bottom"/>
            <w:hideMark/>
          </w:tcPr>
          <w:p w14:paraId="126000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1126" w:type="dxa"/>
            <w:tcBorders>
              <w:top w:val="nil"/>
              <w:left w:val="nil"/>
              <w:right w:val="nil"/>
            </w:tcBorders>
            <w:shd w:val="clear" w:color="auto" w:fill="auto"/>
            <w:noWrap/>
            <w:vAlign w:val="bottom"/>
            <w:hideMark/>
          </w:tcPr>
          <w:p w14:paraId="07F88B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2.77</w:t>
            </w:r>
          </w:p>
        </w:tc>
        <w:tc>
          <w:tcPr>
            <w:tcW w:w="291" w:type="dxa"/>
            <w:tcBorders>
              <w:top w:val="nil"/>
              <w:left w:val="nil"/>
              <w:right w:val="nil"/>
            </w:tcBorders>
            <w:shd w:val="clear" w:color="auto" w:fill="auto"/>
            <w:noWrap/>
            <w:vAlign w:val="bottom"/>
            <w:hideMark/>
          </w:tcPr>
          <w:p w14:paraId="64FC3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48CF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A5D8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nil"/>
              <w:left w:val="nil"/>
              <w:bottom w:val="single" w:sz="8" w:space="0" w:color="auto"/>
              <w:right w:val="nil"/>
            </w:tcBorders>
            <w:shd w:val="clear" w:color="auto" w:fill="auto"/>
            <w:noWrap/>
            <w:vAlign w:val="bottom"/>
            <w:hideMark/>
          </w:tcPr>
          <w:p w14:paraId="057F50D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bottom w:val="single" w:sz="8" w:space="0" w:color="auto"/>
              <w:right w:val="nil"/>
            </w:tcBorders>
            <w:shd w:val="clear" w:color="auto" w:fill="auto"/>
            <w:noWrap/>
            <w:vAlign w:val="bottom"/>
            <w:hideMark/>
          </w:tcPr>
          <w:p w14:paraId="004E0F8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nil"/>
              <w:left w:val="nil"/>
              <w:bottom w:val="single" w:sz="8" w:space="0" w:color="auto"/>
              <w:right w:val="nil"/>
            </w:tcBorders>
            <w:shd w:val="clear" w:color="auto" w:fill="auto"/>
            <w:noWrap/>
            <w:vAlign w:val="bottom"/>
            <w:hideMark/>
          </w:tcPr>
          <w:p w14:paraId="4DB71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43381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2.51</w:t>
            </w:r>
          </w:p>
        </w:tc>
        <w:tc>
          <w:tcPr>
            <w:tcW w:w="889" w:type="dxa"/>
            <w:tcBorders>
              <w:top w:val="nil"/>
              <w:left w:val="nil"/>
              <w:bottom w:val="single" w:sz="8" w:space="0" w:color="auto"/>
              <w:right w:val="nil"/>
            </w:tcBorders>
            <w:shd w:val="clear" w:color="auto" w:fill="auto"/>
            <w:noWrap/>
            <w:vAlign w:val="bottom"/>
            <w:hideMark/>
          </w:tcPr>
          <w:p w14:paraId="46EF7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w:t>
            </w:r>
          </w:p>
        </w:tc>
        <w:tc>
          <w:tcPr>
            <w:tcW w:w="870" w:type="dxa"/>
            <w:tcBorders>
              <w:top w:val="nil"/>
              <w:left w:val="nil"/>
              <w:bottom w:val="single" w:sz="8" w:space="0" w:color="auto"/>
              <w:right w:val="nil"/>
            </w:tcBorders>
            <w:shd w:val="clear" w:color="auto" w:fill="auto"/>
            <w:noWrap/>
            <w:vAlign w:val="bottom"/>
            <w:hideMark/>
          </w:tcPr>
          <w:p w14:paraId="6BA901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3.97</w:t>
            </w:r>
          </w:p>
        </w:tc>
        <w:tc>
          <w:tcPr>
            <w:tcW w:w="1126" w:type="dxa"/>
            <w:tcBorders>
              <w:top w:val="nil"/>
              <w:left w:val="nil"/>
              <w:bottom w:val="single" w:sz="8" w:space="0" w:color="auto"/>
              <w:right w:val="nil"/>
            </w:tcBorders>
            <w:shd w:val="clear" w:color="auto" w:fill="auto"/>
            <w:noWrap/>
            <w:vAlign w:val="bottom"/>
            <w:hideMark/>
          </w:tcPr>
          <w:p w14:paraId="4DAC4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4EE49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4F8209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FE56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single" w:sz="8" w:space="0" w:color="auto"/>
              <w:left w:val="nil"/>
              <w:bottom w:val="nil"/>
              <w:right w:val="nil"/>
            </w:tcBorders>
            <w:shd w:val="clear" w:color="auto" w:fill="auto"/>
            <w:noWrap/>
            <w:vAlign w:val="bottom"/>
            <w:hideMark/>
          </w:tcPr>
          <w:p w14:paraId="6B47CD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single" w:sz="8" w:space="0" w:color="auto"/>
              <w:left w:val="nil"/>
              <w:bottom w:val="nil"/>
              <w:right w:val="nil"/>
            </w:tcBorders>
            <w:shd w:val="clear" w:color="auto" w:fill="auto"/>
            <w:noWrap/>
            <w:vAlign w:val="bottom"/>
            <w:hideMark/>
          </w:tcPr>
          <w:p w14:paraId="3C98F42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single" w:sz="8" w:space="0" w:color="auto"/>
              <w:left w:val="nil"/>
              <w:bottom w:val="nil"/>
              <w:right w:val="nil"/>
            </w:tcBorders>
            <w:shd w:val="clear" w:color="auto" w:fill="auto"/>
            <w:noWrap/>
            <w:vAlign w:val="bottom"/>
            <w:hideMark/>
          </w:tcPr>
          <w:p w14:paraId="52DC2E8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3F2A6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-4.46</w:t>
            </w:r>
          </w:p>
        </w:tc>
        <w:tc>
          <w:tcPr>
            <w:tcW w:w="889" w:type="dxa"/>
            <w:tcBorders>
              <w:top w:val="single" w:sz="8" w:space="0" w:color="auto"/>
              <w:left w:val="nil"/>
              <w:bottom w:val="nil"/>
              <w:right w:val="nil"/>
            </w:tcBorders>
            <w:shd w:val="clear" w:color="auto" w:fill="auto"/>
            <w:noWrap/>
            <w:vAlign w:val="bottom"/>
            <w:hideMark/>
          </w:tcPr>
          <w:p w14:paraId="6EEFF6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-11.03</w:t>
            </w:r>
          </w:p>
        </w:tc>
        <w:tc>
          <w:tcPr>
            <w:tcW w:w="870" w:type="dxa"/>
            <w:tcBorders>
              <w:top w:val="single" w:sz="8" w:space="0" w:color="auto"/>
              <w:left w:val="nil"/>
              <w:bottom w:val="nil"/>
              <w:right w:val="nil"/>
            </w:tcBorders>
            <w:shd w:val="clear" w:color="auto" w:fill="auto"/>
            <w:noWrap/>
            <w:vAlign w:val="bottom"/>
            <w:hideMark/>
          </w:tcPr>
          <w:p w14:paraId="06CEE3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0.76</w:t>
            </w:r>
          </w:p>
        </w:tc>
        <w:tc>
          <w:tcPr>
            <w:tcW w:w="1126" w:type="dxa"/>
            <w:tcBorders>
              <w:top w:val="single" w:sz="8" w:space="0" w:color="auto"/>
              <w:left w:val="nil"/>
              <w:bottom w:val="nil"/>
              <w:right w:val="nil"/>
            </w:tcBorders>
            <w:shd w:val="clear" w:color="auto" w:fill="auto"/>
            <w:noWrap/>
            <w:vAlign w:val="bottom"/>
            <w:hideMark/>
          </w:tcPr>
          <w:p w14:paraId="49FFA4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11.78</w:t>
            </w:r>
          </w:p>
        </w:tc>
        <w:tc>
          <w:tcPr>
            <w:tcW w:w="291" w:type="dxa"/>
            <w:tcBorders>
              <w:top w:val="single" w:sz="8" w:space="0" w:color="auto"/>
              <w:left w:val="nil"/>
              <w:bottom w:val="nil"/>
              <w:right w:val="nil"/>
            </w:tcBorders>
            <w:shd w:val="clear" w:color="auto" w:fill="auto"/>
            <w:noWrap/>
            <w:vAlign w:val="bottom"/>
            <w:hideMark/>
          </w:tcPr>
          <w:p w14:paraId="6F651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1DD58F" w14:textId="77777777" w:rsidTr="00D104E5">
        <w:trPr>
          <w:trHeight w:val="288"/>
        </w:trPr>
        <w:tc>
          <w:tcPr>
            <w:tcW w:w="894" w:type="dxa"/>
            <w:tcBorders>
              <w:top w:val="nil"/>
              <w:left w:val="nil"/>
              <w:right w:val="nil"/>
            </w:tcBorders>
            <w:shd w:val="clear" w:color="auto" w:fill="auto"/>
            <w:noWrap/>
            <w:vAlign w:val="bottom"/>
            <w:hideMark/>
          </w:tcPr>
          <w:p w14:paraId="0E079D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right w:val="nil"/>
            </w:tcBorders>
            <w:shd w:val="clear" w:color="auto" w:fill="auto"/>
            <w:noWrap/>
            <w:vAlign w:val="bottom"/>
            <w:hideMark/>
          </w:tcPr>
          <w:p w14:paraId="553E4E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right w:val="nil"/>
            </w:tcBorders>
            <w:shd w:val="clear" w:color="auto" w:fill="auto"/>
            <w:noWrap/>
            <w:vAlign w:val="bottom"/>
            <w:hideMark/>
          </w:tcPr>
          <w:p w14:paraId="5243C94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nil"/>
              <w:left w:val="nil"/>
              <w:right w:val="nil"/>
            </w:tcBorders>
            <w:shd w:val="clear" w:color="auto" w:fill="auto"/>
            <w:noWrap/>
            <w:vAlign w:val="bottom"/>
            <w:hideMark/>
          </w:tcPr>
          <w:p w14:paraId="0D8E13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E9EF7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6.15</w:t>
            </w:r>
          </w:p>
        </w:tc>
        <w:tc>
          <w:tcPr>
            <w:tcW w:w="889" w:type="dxa"/>
            <w:tcBorders>
              <w:top w:val="nil"/>
              <w:left w:val="nil"/>
              <w:right w:val="nil"/>
            </w:tcBorders>
            <w:shd w:val="clear" w:color="auto" w:fill="auto"/>
            <w:noWrap/>
            <w:vAlign w:val="bottom"/>
            <w:hideMark/>
          </w:tcPr>
          <w:p w14:paraId="5393C2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6688D1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13.42</w:t>
            </w:r>
          </w:p>
        </w:tc>
        <w:tc>
          <w:tcPr>
            <w:tcW w:w="1126" w:type="dxa"/>
            <w:tcBorders>
              <w:top w:val="nil"/>
              <w:left w:val="nil"/>
              <w:right w:val="nil"/>
            </w:tcBorders>
            <w:shd w:val="clear" w:color="auto" w:fill="auto"/>
            <w:noWrap/>
            <w:vAlign w:val="bottom"/>
            <w:hideMark/>
          </w:tcPr>
          <w:p w14:paraId="29EA63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14.00</w:t>
            </w:r>
          </w:p>
        </w:tc>
        <w:tc>
          <w:tcPr>
            <w:tcW w:w="291" w:type="dxa"/>
            <w:tcBorders>
              <w:top w:val="nil"/>
              <w:left w:val="nil"/>
              <w:right w:val="nil"/>
            </w:tcBorders>
            <w:shd w:val="clear" w:color="auto" w:fill="auto"/>
            <w:noWrap/>
            <w:vAlign w:val="bottom"/>
            <w:hideMark/>
          </w:tcPr>
          <w:p w14:paraId="1FF5A0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8250E4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96A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bottom w:val="single" w:sz="8" w:space="0" w:color="auto"/>
              <w:right w:val="nil"/>
            </w:tcBorders>
            <w:shd w:val="clear" w:color="auto" w:fill="auto"/>
            <w:noWrap/>
            <w:vAlign w:val="bottom"/>
            <w:hideMark/>
          </w:tcPr>
          <w:p w14:paraId="6A3526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bottom w:val="single" w:sz="8" w:space="0" w:color="auto"/>
              <w:right w:val="nil"/>
            </w:tcBorders>
            <w:shd w:val="clear" w:color="auto" w:fill="auto"/>
            <w:noWrap/>
            <w:vAlign w:val="bottom"/>
            <w:hideMark/>
          </w:tcPr>
          <w:p w14:paraId="140B0B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nil"/>
              <w:left w:val="nil"/>
              <w:bottom w:val="single" w:sz="8" w:space="0" w:color="auto"/>
              <w:right w:val="nil"/>
            </w:tcBorders>
            <w:shd w:val="clear" w:color="auto" w:fill="auto"/>
            <w:noWrap/>
            <w:vAlign w:val="bottom"/>
            <w:hideMark/>
          </w:tcPr>
          <w:p w14:paraId="06CE8B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CDB1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1.69</w:t>
            </w:r>
          </w:p>
        </w:tc>
        <w:tc>
          <w:tcPr>
            <w:tcW w:w="889" w:type="dxa"/>
            <w:tcBorders>
              <w:top w:val="nil"/>
              <w:left w:val="nil"/>
              <w:bottom w:val="single" w:sz="8" w:space="0" w:color="auto"/>
              <w:right w:val="nil"/>
            </w:tcBorders>
            <w:shd w:val="clear" w:color="auto" w:fill="auto"/>
            <w:noWrap/>
            <w:vAlign w:val="bottom"/>
            <w:hideMark/>
          </w:tcPr>
          <w:p w14:paraId="3C508D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70" w:type="dxa"/>
            <w:tcBorders>
              <w:top w:val="nil"/>
              <w:left w:val="nil"/>
              <w:bottom w:val="single" w:sz="8" w:space="0" w:color="auto"/>
              <w:right w:val="nil"/>
            </w:tcBorders>
            <w:shd w:val="clear" w:color="auto" w:fill="auto"/>
            <w:noWrap/>
            <w:vAlign w:val="bottom"/>
            <w:hideMark/>
          </w:tcPr>
          <w:p w14:paraId="79574A0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11.36</w:t>
            </w:r>
          </w:p>
        </w:tc>
        <w:tc>
          <w:tcPr>
            <w:tcW w:w="1126" w:type="dxa"/>
            <w:tcBorders>
              <w:top w:val="nil"/>
              <w:left w:val="nil"/>
              <w:bottom w:val="single" w:sz="8" w:space="0" w:color="auto"/>
              <w:right w:val="nil"/>
            </w:tcBorders>
            <w:shd w:val="clear" w:color="auto" w:fill="auto"/>
            <w:noWrap/>
            <w:vAlign w:val="bottom"/>
            <w:hideMark/>
          </w:tcPr>
          <w:p w14:paraId="24C10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19.05</w:t>
            </w:r>
          </w:p>
        </w:tc>
        <w:tc>
          <w:tcPr>
            <w:tcW w:w="291" w:type="dxa"/>
            <w:tcBorders>
              <w:top w:val="nil"/>
              <w:left w:val="nil"/>
              <w:bottom w:val="single" w:sz="8" w:space="0" w:color="auto"/>
              <w:right w:val="nil"/>
            </w:tcBorders>
            <w:shd w:val="clear" w:color="auto" w:fill="auto"/>
            <w:noWrap/>
            <w:vAlign w:val="bottom"/>
            <w:hideMark/>
          </w:tcPr>
          <w:p w14:paraId="1D4697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80AA70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0A16A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single" w:sz="8" w:space="0" w:color="auto"/>
              <w:left w:val="nil"/>
              <w:bottom w:val="nil"/>
              <w:right w:val="nil"/>
            </w:tcBorders>
            <w:shd w:val="clear" w:color="auto" w:fill="auto"/>
            <w:noWrap/>
            <w:vAlign w:val="bottom"/>
            <w:hideMark/>
          </w:tcPr>
          <w:p w14:paraId="4B880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single" w:sz="8" w:space="0" w:color="auto"/>
              <w:left w:val="nil"/>
              <w:bottom w:val="nil"/>
              <w:right w:val="nil"/>
            </w:tcBorders>
            <w:shd w:val="clear" w:color="auto" w:fill="auto"/>
            <w:noWrap/>
            <w:vAlign w:val="bottom"/>
            <w:hideMark/>
          </w:tcPr>
          <w:p w14:paraId="3C6038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single" w:sz="8" w:space="0" w:color="auto"/>
              <w:left w:val="nil"/>
              <w:bottom w:val="nil"/>
              <w:right w:val="nil"/>
            </w:tcBorders>
            <w:shd w:val="clear" w:color="auto" w:fill="auto"/>
            <w:noWrap/>
            <w:vAlign w:val="bottom"/>
            <w:hideMark/>
          </w:tcPr>
          <w:p w14:paraId="526EA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A9078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2.11</w:t>
            </w:r>
          </w:p>
        </w:tc>
        <w:tc>
          <w:tcPr>
            <w:tcW w:w="889" w:type="dxa"/>
            <w:tcBorders>
              <w:top w:val="single" w:sz="8" w:space="0" w:color="auto"/>
              <w:left w:val="nil"/>
              <w:bottom w:val="nil"/>
              <w:right w:val="nil"/>
            </w:tcBorders>
            <w:shd w:val="clear" w:color="auto" w:fill="auto"/>
            <w:noWrap/>
            <w:vAlign w:val="bottom"/>
            <w:hideMark/>
          </w:tcPr>
          <w:p w14:paraId="137330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870" w:type="dxa"/>
            <w:tcBorders>
              <w:top w:val="single" w:sz="8" w:space="0" w:color="auto"/>
              <w:left w:val="nil"/>
              <w:bottom w:val="nil"/>
              <w:right w:val="nil"/>
            </w:tcBorders>
            <w:shd w:val="clear" w:color="auto" w:fill="auto"/>
            <w:noWrap/>
            <w:vAlign w:val="bottom"/>
            <w:hideMark/>
          </w:tcPr>
          <w:p w14:paraId="45122D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65750F0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291" w:type="dxa"/>
            <w:tcBorders>
              <w:top w:val="single" w:sz="8" w:space="0" w:color="auto"/>
              <w:left w:val="nil"/>
              <w:bottom w:val="nil"/>
              <w:right w:val="nil"/>
            </w:tcBorders>
            <w:shd w:val="clear" w:color="auto" w:fill="auto"/>
            <w:noWrap/>
            <w:vAlign w:val="bottom"/>
            <w:hideMark/>
          </w:tcPr>
          <w:p w14:paraId="56CD96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F9F012B" w14:textId="77777777" w:rsidTr="00D104E5">
        <w:trPr>
          <w:trHeight w:val="288"/>
        </w:trPr>
        <w:tc>
          <w:tcPr>
            <w:tcW w:w="894" w:type="dxa"/>
            <w:tcBorders>
              <w:top w:val="nil"/>
              <w:left w:val="nil"/>
              <w:right w:val="nil"/>
            </w:tcBorders>
            <w:shd w:val="clear" w:color="auto" w:fill="auto"/>
            <w:noWrap/>
            <w:vAlign w:val="bottom"/>
            <w:hideMark/>
          </w:tcPr>
          <w:p w14:paraId="3BB6F98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right w:val="nil"/>
            </w:tcBorders>
            <w:shd w:val="clear" w:color="auto" w:fill="auto"/>
            <w:noWrap/>
            <w:vAlign w:val="bottom"/>
            <w:hideMark/>
          </w:tcPr>
          <w:p w14:paraId="758FB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right w:val="nil"/>
            </w:tcBorders>
            <w:shd w:val="clear" w:color="auto" w:fill="auto"/>
            <w:noWrap/>
            <w:vAlign w:val="bottom"/>
            <w:hideMark/>
          </w:tcPr>
          <w:p w14:paraId="25F300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nil"/>
              <w:left w:val="nil"/>
              <w:right w:val="nil"/>
            </w:tcBorders>
            <w:shd w:val="clear" w:color="auto" w:fill="auto"/>
            <w:noWrap/>
            <w:vAlign w:val="bottom"/>
            <w:hideMark/>
          </w:tcPr>
          <w:p w14:paraId="76741C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F73B0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89" w:type="dxa"/>
            <w:tcBorders>
              <w:top w:val="nil"/>
              <w:left w:val="nil"/>
              <w:right w:val="nil"/>
            </w:tcBorders>
            <w:shd w:val="clear" w:color="auto" w:fill="auto"/>
            <w:noWrap/>
            <w:vAlign w:val="bottom"/>
            <w:hideMark/>
          </w:tcPr>
          <w:p w14:paraId="744636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-4.11</w:t>
            </w:r>
          </w:p>
        </w:tc>
        <w:tc>
          <w:tcPr>
            <w:tcW w:w="870" w:type="dxa"/>
            <w:tcBorders>
              <w:top w:val="nil"/>
              <w:left w:val="nil"/>
              <w:right w:val="nil"/>
            </w:tcBorders>
            <w:shd w:val="clear" w:color="auto" w:fill="auto"/>
            <w:noWrap/>
            <w:vAlign w:val="bottom"/>
            <w:hideMark/>
          </w:tcPr>
          <w:p w14:paraId="44AE41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1126" w:type="dxa"/>
            <w:tcBorders>
              <w:top w:val="nil"/>
              <w:left w:val="nil"/>
              <w:right w:val="nil"/>
            </w:tcBorders>
            <w:shd w:val="clear" w:color="auto" w:fill="auto"/>
            <w:noWrap/>
            <w:vAlign w:val="bottom"/>
            <w:hideMark/>
          </w:tcPr>
          <w:p w14:paraId="6C11EE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10.13</w:t>
            </w:r>
          </w:p>
        </w:tc>
        <w:tc>
          <w:tcPr>
            <w:tcW w:w="291" w:type="dxa"/>
            <w:tcBorders>
              <w:top w:val="nil"/>
              <w:left w:val="nil"/>
              <w:right w:val="nil"/>
            </w:tcBorders>
            <w:shd w:val="clear" w:color="auto" w:fill="auto"/>
            <w:noWrap/>
            <w:vAlign w:val="bottom"/>
            <w:hideMark/>
          </w:tcPr>
          <w:p w14:paraId="070541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C473E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1FCCB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bottom w:val="single" w:sz="8" w:space="0" w:color="auto"/>
              <w:right w:val="nil"/>
            </w:tcBorders>
            <w:shd w:val="clear" w:color="auto" w:fill="auto"/>
            <w:noWrap/>
            <w:vAlign w:val="bottom"/>
            <w:hideMark/>
          </w:tcPr>
          <w:p w14:paraId="1A15EC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bottom w:val="single" w:sz="8" w:space="0" w:color="auto"/>
              <w:right w:val="nil"/>
            </w:tcBorders>
            <w:shd w:val="clear" w:color="auto" w:fill="auto"/>
            <w:noWrap/>
            <w:vAlign w:val="bottom"/>
            <w:hideMark/>
          </w:tcPr>
          <w:p w14:paraId="5616DA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nil"/>
              <w:left w:val="nil"/>
              <w:bottom w:val="single" w:sz="8" w:space="0" w:color="auto"/>
              <w:right w:val="nil"/>
            </w:tcBorders>
            <w:shd w:val="clear" w:color="auto" w:fill="auto"/>
            <w:noWrap/>
            <w:vAlign w:val="bottom"/>
            <w:hideMark/>
          </w:tcPr>
          <w:p w14:paraId="45BDD8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22D2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89" w:type="dxa"/>
            <w:tcBorders>
              <w:top w:val="nil"/>
              <w:left w:val="nil"/>
              <w:bottom w:val="single" w:sz="8" w:space="0" w:color="auto"/>
              <w:right w:val="nil"/>
            </w:tcBorders>
            <w:shd w:val="clear" w:color="auto" w:fill="auto"/>
            <w:noWrap/>
            <w:vAlign w:val="bottom"/>
            <w:hideMark/>
          </w:tcPr>
          <w:p w14:paraId="15FC4E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-3.13</w:t>
            </w:r>
          </w:p>
        </w:tc>
        <w:tc>
          <w:tcPr>
            <w:tcW w:w="870" w:type="dxa"/>
            <w:tcBorders>
              <w:top w:val="nil"/>
              <w:left w:val="nil"/>
              <w:bottom w:val="single" w:sz="8" w:space="0" w:color="auto"/>
              <w:right w:val="nil"/>
            </w:tcBorders>
            <w:shd w:val="clear" w:color="auto" w:fill="auto"/>
            <w:noWrap/>
            <w:vAlign w:val="bottom"/>
            <w:hideMark/>
          </w:tcPr>
          <w:p w14:paraId="0B5469B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9.06</w:t>
            </w:r>
          </w:p>
        </w:tc>
        <w:tc>
          <w:tcPr>
            <w:tcW w:w="1126" w:type="dxa"/>
            <w:tcBorders>
              <w:top w:val="nil"/>
              <w:left w:val="nil"/>
              <w:bottom w:val="single" w:sz="8" w:space="0" w:color="auto"/>
              <w:right w:val="nil"/>
            </w:tcBorders>
            <w:shd w:val="clear" w:color="auto" w:fill="auto"/>
            <w:noWrap/>
            <w:vAlign w:val="bottom"/>
            <w:hideMark/>
          </w:tcPr>
          <w:p w14:paraId="40685C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12.19</w:t>
            </w:r>
          </w:p>
        </w:tc>
        <w:tc>
          <w:tcPr>
            <w:tcW w:w="291" w:type="dxa"/>
            <w:tcBorders>
              <w:top w:val="nil"/>
              <w:left w:val="nil"/>
              <w:bottom w:val="single" w:sz="8" w:space="0" w:color="auto"/>
              <w:right w:val="nil"/>
            </w:tcBorders>
            <w:shd w:val="clear" w:color="auto" w:fill="auto"/>
            <w:noWrap/>
            <w:vAlign w:val="bottom"/>
            <w:hideMark/>
          </w:tcPr>
          <w:p w14:paraId="7EB0D4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A99D9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9F5C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single" w:sz="8" w:space="0" w:color="auto"/>
              <w:left w:val="nil"/>
              <w:bottom w:val="nil"/>
              <w:right w:val="nil"/>
            </w:tcBorders>
            <w:shd w:val="clear" w:color="auto" w:fill="auto"/>
            <w:noWrap/>
            <w:vAlign w:val="bottom"/>
            <w:hideMark/>
          </w:tcPr>
          <w:p w14:paraId="5B9E37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single" w:sz="8" w:space="0" w:color="auto"/>
              <w:left w:val="nil"/>
              <w:bottom w:val="nil"/>
              <w:right w:val="nil"/>
            </w:tcBorders>
            <w:shd w:val="clear" w:color="auto" w:fill="auto"/>
            <w:noWrap/>
            <w:vAlign w:val="bottom"/>
            <w:hideMark/>
          </w:tcPr>
          <w:p w14:paraId="5FC2327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single" w:sz="8" w:space="0" w:color="auto"/>
              <w:left w:val="nil"/>
              <w:bottom w:val="nil"/>
              <w:right w:val="nil"/>
            </w:tcBorders>
            <w:shd w:val="clear" w:color="auto" w:fill="auto"/>
            <w:noWrap/>
            <w:vAlign w:val="bottom"/>
            <w:hideMark/>
          </w:tcPr>
          <w:p w14:paraId="381794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BAD35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-0.77</w:t>
            </w:r>
          </w:p>
        </w:tc>
        <w:tc>
          <w:tcPr>
            <w:tcW w:w="889" w:type="dxa"/>
            <w:tcBorders>
              <w:top w:val="single" w:sz="8" w:space="0" w:color="auto"/>
              <w:left w:val="nil"/>
              <w:bottom w:val="nil"/>
              <w:right w:val="nil"/>
            </w:tcBorders>
            <w:shd w:val="clear" w:color="auto" w:fill="auto"/>
            <w:noWrap/>
            <w:vAlign w:val="bottom"/>
            <w:hideMark/>
          </w:tcPr>
          <w:p w14:paraId="3EEA9A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870" w:type="dxa"/>
            <w:tcBorders>
              <w:top w:val="single" w:sz="8" w:space="0" w:color="auto"/>
              <w:left w:val="nil"/>
              <w:bottom w:val="nil"/>
              <w:right w:val="nil"/>
            </w:tcBorders>
            <w:shd w:val="clear" w:color="auto" w:fill="auto"/>
            <w:noWrap/>
            <w:vAlign w:val="bottom"/>
            <w:hideMark/>
          </w:tcPr>
          <w:p w14:paraId="492FB4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1126" w:type="dxa"/>
            <w:tcBorders>
              <w:top w:val="single" w:sz="8" w:space="0" w:color="auto"/>
              <w:left w:val="nil"/>
              <w:bottom w:val="nil"/>
              <w:right w:val="nil"/>
            </w:tcBorders>
            <w:shd w:val="clear" w:color="auto" w:fill="auto"/>
            <w:noWrap/>
            <w:vAlign w:val="bottom"/>
            <w:hideMark/>
          </w:tcPr>
          <w:p w14:paraId="462B80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8.90</w:t>
            </w:r>
          </w:p>
        </w:tc>
        <w:tc>
          <w:tcPr>
            <w:tcW w:w="291" w:type="dxa"/>
            <w:tcBorders>
              <w:top w:val="single" w:sz="8" w:space="0" w:color="auto"/>
              <w:left w:val="nil"/>
              <w:bottom w:val="nil"/>
              <w:right w:val="nil"/>
            </w:tcBorders>
            <w:shd w:val="clear" w:color="auto" w:fill="auto"/>
            <w:noWrap/>
            <w:vAlign w:val="bottom"/>
            <w:hideMark/>
          </w:tcPr>
          <w:p w14:paraId="0E004D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0EC49C0" w14:textId="77777777" w:rsidTr="00D104E5">
        <w:trPr>
          <w:trHeight w:val="288"/>
        </w:trPr>
        <w:tc>
          <w:tcPr>
            <w:tcW w:w="894" w:type="dxa"/>
            <w:tcBorders>
              <w:top w:val="nil"/>
              <w:left w:val="nil"/>
              <w:right w:val="nil"/>
            </w:tcBorders>
            <w:shd w:val="clear" w:color="auto" w:fill="auto"/>
            <w:noWrap/>
            <w:vAlign w:val="bottom"/>
            <w:hideMark/>
          </w:tcPr>
          <w:p w14:paraId="521044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right w:val="nil"/>
            </w:tcBorders>
            <w:shd w:val="clear" w:color="auto" w:fill="auto"/>
            <w:noWrap/>
            <w:vAlign w:val="bottom"/>
            <w:hideMark/>
          </w:tcPr>
          <w:p w14:paraId="551D48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right w:val="nil"/>
            </w:tcBorders>
            <w:shd w:val="clear" w:color="auto" w:fill="auto"/>
            <w:noWrap/>
            <w:vAlign w:val="bottom"/>
            <w:hideMark/>
          </w:tcPr>
          <w:p w14:paraId="5F7B3C6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nil"/>
              <w:left w:val="nil"/>
              <w:right w:val="nil"/>
            </w:tcBorders>
            <w:shd w:val="clear" w:color="auto" w:fill="auto"/>
            <w:noWrap/>
            <w:vAlign w:val="bottom"/>
            <w:hideMark/>
          </w:tcPr>
          <w:p w14:paraId="15C9A7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42F3A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-3.08</w:t>
            </w:r>
          </w:p>
        </w:tc>
        <w:tc>
          <w:tcPr>
            <w:tcW w:w="889" w:type="dxa"/>
            <w:tcBorders>
              <w:top w:val="nil"/>
              <w:left w:val="nil"/>
              <w:right w:val="nil"/>
            </w:tcBorders>
            <w:shd w:val="clear" w:color="auto" w:fill="auto"/>
            <w:noWrap/>
            <w:vAlign w:val="bottom"/>
            <w:hideMark/>
          </w:tcPr>
          <w:p w14:paraId="52D3CC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-6.87</w:t>
            </w:r>
          </w:p>
        </w:tc>
        <w:tc>
          <w:tcPr>
            <w:tcW w:w="870" w:type="dxa"/>
            <w:tcBorders>
              <w:top w:val="nil"/>
              <w:left w:val="nil"/>
              <w:right w:val="nil"/>
            </w:tcBorders>
            <w:shd w:val="clear" w:color="auto" w:fill="auto"/>
            <w:noWrap/>
            <w:vAlign w:val="bottom"/>
            <w:hideMark/>
          </w:tcPr>
          <w:p w14:paraId="224C12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0.89</w:t>
            </w:r>
          </w:p>
        </w:tc>
        <w:tc>
          <w:tcPr>
            <w:tcW w:w="1126" w:type="dxa"/>
            <w:tcBorders>
              <w:top w:val="nil"/>
              <w:left w:val="nil"/>
              <w:right w:val="nil"/>
            </w:tcBorders>
            <w:shd w:val="clear" w:color="auto" w:fill="auto"/>
            <w:noWrap/>
            <w:vAlign w:val="bottom"/>
            <w:hideMark/>
          </w:tcPr>
          <w:p w14:paraId="5B5CFE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7.76</w:t>
            </w:r>
          </w:p>
        </w:tc>
        <w:tc>
          <w:tcPr>
            <w:tcW w:w="291" w:type="dxa"/>
            <w:tcBorders>
              <w:top w:val="nil"/>
              <w:left w:val="nil"/>
              <w:right w:val="nil"/>
            </w:tcBorders>
            <w:shd w:val="clear" w:color="auto" w:fill="auto"/>
            <w:noWrap/>
            <w:vAlign w:val="bottom"/>
            <w:hideMark/>
          </w:tcPr>
          <w:p w14:paraId="19AE5B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00E48C2"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3D62F6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bottom w:val="single" w:sz="8" w:space="0" w:color="auto"/>
              <w:right w:val="nil"/>
            </w:tcBorders>
            <w:shd w:val="clear" w:color="auto" w:fill="auto"/>
            <w:noWrap/>
            <w:vAlign w:val="bottom"/>
            <w:hideMark/>
          </w:tcPr>
          <w:p w14:paraId="1AE473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bottom w:val="single" w:sz="8" w:space="0" w:color="auto"/>
              <w:right w:val="nil"/>
            </w:tcBorders>
            <w:shd w:val="clear" w:color="auto" w:fill="auto"/>
            <w:noWrap/>
            <w:vAlign w:val="bottom"/>
            <w:hideMark/>
          </w:tcPr>
          <w:p w14:paraId="493F52B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nil"/>
              <w:left w:val="nil"/>
              <w:bottom w:val="single" w:sz="8" w:space="0" w:color="auto"/>
              <w:right w:val="nil"/>
            </w:tcBorders>
            <w:shd w:val="clear" w:color="auto" w:fill="auto"/>
            <w:noWrap/>
            <w:vAlign w:val="bottom"/>
            <w:hideMark/>
          </w:tcPr>
          <w:p w14:paraId="1D5407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BBA141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89" w:type="dxa"/>
            <w:tcBorders>
              <w:top w:val="nil"/>
              <w:left w:val="nil"/>
              <w:bottom w:val="single" w:sz="8" w:space="0" w:color="auto"/>
              <w:right w:val="nil"/>
            </w:tcBorders>
            <w:shd w:val="clear" w:color="auto" w:fill="auto"/>
            <w:noWrap/>
            <w:vAlign w:val="bottom"/>
            <w:hideMark/>
          </w:tcPr>
          <w:p w14:paraId="6CA25B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-10.45</w:t>
            </w:r>
          </w:p>
        </w:tc>
        <w:tc>
          <w:tcPr>
            <w:tcW w:w="870" w:type="dxa"/>
            <w:tcBorders>
              <w:top w:val="nil"/>
              <w:left w:val="nil"/>
              <w:bottom w:val="single" w:sz="8" w:space="0" w:color="auto"/>
              <w:right w:val="nil"/>
            </w:tcBorders>
            <w:shd w:val="clear" w:color="auto" w:fill="auto"/>
            <w:noWrap/>
            <w:vAlign w:val="bottom"/>
            <w:hideMark/>
          </w:tcPr>
          <w:p w14:paraId="2B9661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1126" w:type="dxa"/>
            <w:tcBorders>
              <w:top w:val="nil"/>
              <w:left w:val="nil"/>
              <w:bottom w:val="single" w:sz="8" w:space="0" w:color="auto"/>
              <w:right w:val="nil"/>
            </w:tcBorders>
            <w:shd w:val="clear" w:color="auto" w:fill="auto"/>
            <w:noWrap/>
            <w:vAlign w:val="bottom"/>
            <w:hideMark/>
          </w:tcPr>
          <w:p w14:paraId="431D0B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291" w:type="dxa"/>
            <w:tcBorders>
              <w:top w:val="nil"/>
              <w:left w:val="nil"/>
              <w:bottom w:val="single" w:sz="8" w:space="0" w:color="auto"/>
              <w:right w:val="nil"/>
            </w:tcBorders>
            <w:shd w:val="clear" w:color="auto" w:fill="auto"/>
            <w:noWrap/>
            <w:vAlign w:val="bottom"/>
            <w:hideMark/>
          </w:tcPr>
          <w:p w14:paraId="4C5A5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F57EA7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F0A02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single" w:sz="8" w:space="0" w:color="auto"/>
              <w:left w:val="nil"/>
              <w:bottom w:val="nil"/>
              <w:right w:val="nil"/>
            </w:tcBorders>
            <w:shd w:val="clear" w:color="auto" w:fill="auto"/>
            <w:noWrap/>
            <w:vAlign w:val="bottom"/>
            <w:hideMark/>
          </w:tcPr>
          <w:p w14:paraId="3E1C77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single" w:sz="8" w:space="0" w:color="auto"/>
              <w:left w:val="nil"/>
              <w:bottom w:val="nil"/>
              <w:right w:val="nil"/>
            </w:tcBorders>
            <w:shd w:val="clear" w:color="auto" w:fill="auto"/>
            <w:noWrap/>
            <w:vAlign w:val="bottom"/>
            <w:hideMark/>
          </w:tcPr>
          <w:p w14:paraId="6516ED0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single" w:sz="8" w:space="0" w:color="auto"/>
              <w:left w:val="nil"/>
              <w:bottom w:val="nil"/>
              <w:right w:val="nil"/>
            </w:tcBorders>
            <w:shd w:val="clear" w:color="auto" w:fill="auto"/>
            <w:noWrap/>
            <w:vAlign w:val="bottom"/>
            <w:hideMark/>
          </w:tcPr>
          <w:p w14:paraId="3B8FC9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3DE0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0.95</w:t>
            </w:r>
          </w:p>
        </w:tc>
        <w:tc>
          <w:tcPr>
            <w:tcW w:w="889" w:type="dxa"/>
            <w:tcBorders>
              <w:top w:val="single" w:sz="8" w:space="0" w:color="auto"/>
              <w:left w:val="nil"/>
              <w:bottom w:val="nil"/>
              <w:right w:val="nil"/>
            </w:tcBorders>
            <w:shd w:val="clear" w:color="auto" w:fill="auto"/>
            <w:noWrap/>
            <w:vAlign w:val="bottom"/>
            <w:hideMark/>
          </w:tcPr>
          <w:p w14:paraId="5EE3AA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-3.14</w:t>
            </w:r>
          </w:p>
        </w:tc>
        <w:tc>
          <w:tcPr>
            <w:tcW w:w="870" w:type="dxa"/>
            <w:tcBorders>
              <w:top w:val="single" w:sz="8" w:space="0" w:color="auto"/>
              <w:left w:val="nil"/>
              <w:bottom w:val="nil"/>
              <w:right w:val="nil"/>
            </w:tcBorders>
            <w:shd w:val="clear" w:color="auto" w:fill="auto"/>
            <w:noWrap/>
            <w:vAlign w:val="bottom"/>
            <w:hideMark/>
          </w:tcPr>
          <w:p w14:paraId="5F23C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10.35</w:t>
            </w:r>
          </w:p>
        </w:tc>
        <w:tc>
          <w:tcPr>
            <w:tcW w:w="1126" w:type="dxa"/>
            <w:tcBorders>
              <w:top w:val="single" w:sz="8" w:space="0" w:color="auto"/>
              <w:left w:val="nil"/>
              <w:bottom w:val="nil"/>
              <w:right w:val="nil"/>
            </w:tcBorders>
            <w:shd w:val="clear" w:color="auto" w:fill="auto"/>
            <w:noWrap/>
            <w:vAlign w:val="bottom"/>
            <w:hideMark/>
          </w:tcPr>
          <w:p w14:paraId="7AAAB6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13.48</w:t>
            </w:r>
          </w:p>
        </w:tc>
        <w:tc>
          <w:tcPr>
            <w:tcW w:w="291" w:type="dxa"/>
            <w:tcBorders>
              <w:top w:val="single" w:sz="8" w:space="0" w:color="auto"/>
              <w:left w:val="nil"/>
              <w:bottom w:val="nil"/>
              <w:right w:val="nil"/>
            </w:tcBorders>
            <w:shd w:val="clear" w:color="auto" w:fill="auto"/>
            <w:noWrap/>
            <w:vAlign w:val="bottom"/>
            <w:hideMark/>
          </w:tcPr>
          <w:p w14:paraId="02367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997DC9C" w14:textId="77777777" w:rsidTr="00D104E5">
        <w:trPr>
          <w:trHeight w:val="288"/>
        </w:trPr>
        <w:tc>
          <w:tcPr>
            <w:tcW w:w="894" w:type="dxa"/>
            <w:tcBorders>
              <w:top w:val="nil"/>
              <w:left w:val="nil"/>
              <w:right w:val="nil"/>
            </w:tcBorders>
            <w:shd w:val="clear" w:color="auto" w:fill="auto"/>
            <w:noWrap/>
            <w:vAlign w:val="bottom"/>
            <w:hideMark/>
          </w:tcPr>
          <w:p w14:paraId="6ACA46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right w:val="nil"/>
            </w:tcBorders>
            <w:shd w:val="clear" w:color="auto" w:fill="auto"/>
            <w:noWrap/>
            <w:vAlign w:val="bottom"/>
            <w:hideMark/>
          </w:tcPr>
          <w:p w14:paraId="6CF7C09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right w:val="nil"/>
            </w:tcBorders>
            <w:shd w:val="clear" w:color="auto" w:fill="auto"/>
            <w:noWrap/>
            <w:vAlign w:val="bottom"/>
            <w:hideMark/>
          </w:tcPr>
          <w:p w14:paraId="77A3C80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nil"/>
              <w:left w:val="nil"/>
              <w:right w:val="nil"/>
            </w:tcBorders>
            <w:shd w:val="clear" w:color="auto" w:fill="auto"/>
            <w:noWrap/>
            <w:vAlign w:val="bottom"/>
            <w:hideMark/>
          </w:tcPr>
          <w:p w14:paraId="613E9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9180F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-9.36</w:t>
            </w:r>
          </w:p>
        </w:tc>
        <w:tc>
          <w:tcPr>
            <w:tcW w:w="889" w:type="dxa"/>
            <w:tcBorders>
              <w:top w:val="nil"/>
              <w:left w:val="nil"/>
              <w:right w:val="nil"/>
            </w:tcBorders>
            <w:shd w:val="clear" w:color="auto" w:fill="auto"/>
            <w:noWrap/>
            <w:vAlign w:val="bottom"/>
            <w:hideMark/>
          </w:tcPr>
          <w:p w14:paraId="6B2564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-28.25</w:t>
            </w:r>
          </w:p>
        </w:tc>
        <w:tc>
          <w:tcPr>
            <w:tcW w:w="870" w:type="dxa"/>
            <w:tcBorders>
              <w:top w:val="nil"/>
              <w:left w:val="nil"/>
              <w:right w:val="nil"/>
            </w:tcBorders>
            <w:shd w:val="clear" w:color="auto" w:fill="auto"/>
            <w:noWrap/>
            <w:vAlign w:val="bottom"/>
            <w:hideMark/>
          </w:tcPr>
          <w:p w14:paraId="149167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8.46</w:t>
            </w:r>
          </w:p>
        </w:tc>
        <w:tc>
          <w:tcPr>
            <w:tcW w:w="1126" w:type="dxa"/>
            <w:tcBorders>
              <w:top w:val="nil"/>
              <w:left w:val="nil"/>
              <w:right w:val="nil"/>
            </w:tcBorders>
            <w:shd w:val="clear" w:color="auto" w:fill="auto"/>
            <w:noWrap/>
            <w:vAlign w:val="bottom"/>
            <w:hideMark/>
          </w:tcPr>
          <w:p w14:paraId="293E4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36.71</w:t>
            </w:r>
          </w:p>
        </w:tc>
        <w:tc>
          <w:tcPr>
            <w:tcW w:w="291" w:type="dxa"/>
            <w:tcBorders>
              <w:top w:val="nil"/>
              <w:left w:val="nil"/>
              <w:right w:val="nil"/>
            </w:tcBorders>
            <w:shd w:val="clear" w:color="auto" w:fill="auto"/>
            <w:noWrap/>
            <w:vAlign w:val="bottom"/>
            <w:hideMark/>
          </w:tcPr>
          <w:p w14:paraId="560CF1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40126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1F734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bottom w:val="single" w:sz="8" w:space="0" w:color="auto"/>
              <w:right w:val="nil"/>
            </w:tcBorders>
            <w:shd w:val="clear" w:color="auto" w:fill="auto"/>
            <w:noWrap/>
            <w:vAlign w:val="bottom"/>
            <w:hideMark/>
          </w:tcPr>
          <w:p w14:paraId="63B808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bottom w:val="single" w:sz="8" w:space="0" w:color="auto"/>
              <w:right w:val="nil"/>
            </w:tcBorders>
            <w:shd w:val="clear" w:color="auto" w:fill="auto"/>
            <w:noWrap/>
            <w:vAlign w:val="bottom"/>
            <w:hideMark/>
          </w:tcPr>
          <w:p w14:paraId="262355A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nil"/>
              <w:left w:val="nil"/>
              <w:bottom w:val="single" w:sz="8" w:space="0" w:color="auto"/>
              <w:right w:val="nil"/>
            </w:tcBorders>
            <w:shd w:val="clear" w:color="auto" w:fill="auto"/>
            <w:noWrap/>
            <w:vAlign w:val="bottom"/>
            <w:hideMark/>
          </w:tcPr>
          <w:p w14:paraId="3498CB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4BBD2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-8.40</w:t>
            </w:r>
          </w:p>
        </w:tc>
        <w:tc>
          <w:tcPr>
            <w:tcW w:w="889" w:type="dxa"/>
            <w:tcBorders>
              <w:top w:val="nil"/>
              <w:left w:val="nil"/>
              <w:bottom w:val="single" w:sz="8" w:space="0" w:color="auto"/>
              <w:right w:val="nil"/>
            </w:tcBorders>
            <w:shd w:val="clear" w:color="auto" w:fill="auto"/>
            <w:noWrap/>
            <w:vAlign w:val="bottom"/>
            <w:hideMark/>
          </w:tcPr>
          <w:p w14:paraId="1495413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-27.99</w:t>
            </w:r>
          </w:p>
        </w:tc>
        <w:tc>
          <w:tcPr>
            <w:tcW w:w="870" w:type="dxa"/>
            <w:tcBorders>
              <w:top w:val="nil"/>
              <w:left w:val="nil"/>
              <w:bottom w:val="single" w:sz="8" w:space="0" w:color="auto"/>
              <w:right w:val="nil"/>
            </w:tcBorders>
            <w:shd w:val="clear" w:color="auto" w:fill="auto"/>
            <w:noWrap/>
            <w:vAlign w:val="bottom"/>
            <w:hideMark/>
          </w:tcPr>
          <w:p w14:paraId="3CF418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11.57</w:t>
            </w:r>
          </w:p>
        </w:tc>
        <w:tc>
          <w:tcPr>
            <w:tcW w:w="1126" w:type="dxa"/>
            <w:tcBorders>
              <w:top w:val="nil"/>
              <w:left w:val="nil"/>
              <w:bottom w:val="single" w:sz="8" w:space="0" w:color="auto"/>
              <w:right w:val="nil"/>
            </w:tcBorders>
            <w:shd w:val="clear" w:color="auto" w:fill="auto"/>
            <w:noWrap/>
            <w:vAlign w:val="bottom"/>
            <w:hideMark/>
          </w:tcPr>
          <w:p w14:paraId="7B6A21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39.56</w:t>
            </w:r>
          </w:p>
        </w:tc>
        <w:tc>
          <w:tcPr>
            <w:tcW w:w="291" w:type="dxa"/>
            <w:tcBorders>
              <w:top w:val="nil"/>
              <w:left w:val="nil"/>
              <w:bottom w:val="single" w:sz="8" w:space="0" w:color="auto"/>
              <w:right w:val="nil"/>
            </w:tcBorders>
            <w:shd w:val="clear" w:color="auto" w:fill="auto"/>
            <w:noWrap/>
            <w:vAlign w:val="bottom"/>
            <w:hideMark/>
          </w:tcPr>
          <w:p w14:paraId="318CC3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E81EF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0E89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single" w:sz="8" w:space="0" w:color="auto"/>
              <w:left w:val="nil"/>
              <w:bottom w:val="nil"/>
              <w:right w:val="nil"/>
            </w:tcBorders>
            <w:shd w:val="clear" w:color="auto" w:fill="auto"/>
            <w:noWrap/>
            <w:vAlign w:val="bottom"/>
            <w:hideMark/>
          </w:tcPr>
          <w:p w14:paraId="09C77B8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single" w:sz="8" w:space="0" w:color="auto"/>
              <w:left w:val="nil"/>
              <w:bottom w:val="nil"/>
              <w:right w:val="nil"/>
            </w:tcBorders>
            <w:shd w:val="clear" w:color="auto" w:fill="auto"/>
            <w:noWrap/>
            <w:vAlign w:val="bottom"/>
            <w:hideMark/>
          </w:tcPr>
          <w:p w14:paraId="44DA6D5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0AA17C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2473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-5.14</w:t>
            </w:r>
          </w:p>
        </w:tc>
        <w:tc>
          <w:tcPr>
            <w:tcW w:w="889" w:type="dxa"/>
            <w:tcBorders>
              <w:top w:val="single" w:sz="8" w:space="0" w:color="auto"/>
              <w:left w:val="nil"/>
              <w:bottom w:val="nil"/>
              <w:right w:val="nil"/>
            </w:tcBorders>
            <w:shd w:val="clear" w:color="auto" w:fill="auto"/>
            <w:noWrap/>
            <w:vAlign w:val="bottom"/>
            <w:hideMark/>
          </w:tcPr>
          <w:p w14:paraId="4173C4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-7.79</w:t>
            </w:r>
          </w:p>
        </w:tc>
        <w:tc>
          <w:tcPr>
            <w:tcW w:w="870" w:type="dxa"/>
            <w:tcBorders>
              <w:top w:val="single" w:sz="8" w:space="0" w:color="auto"/>
              <w:left w:val="nil"/>
              <w:bottom w:val="nil"/>
              <w:right w:val="nil"/>
            </w:tcBorders>
            <w:shd w:val="clear" w:color="auto" w:fill="auto"/>
            <w:noWrap/>
            <w:vAlign w:val="bottom"/>
            <w:hideMark/>
          </w:tcPr>
          <w:p w14:paraId="115279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-2.48</w:t>
            </w:r>
          </w:p>
        </w:tc>
        <w:tc>
          <w:tcPr>
            <w:tcW w:w="1126" w:type="dxa"/>
            <w:tcBorders>
              <w:top w:val="single" w:sz="8" w:space="0" w:color="auto"/>
              <w:left w:val="nil"/>
              <w:bottom w:val="nil"/>
              <w:right w:val="nil"/>
            </w:tcBorders>
            <w:shd w:val="clear" w:color="auto" w:fill="auto"/>
            <w:noWrap/>
            <w:vAlign w:val="bottom"/>
            <w:hideMark/>
          </w:tcPr>
          <w:p w14:paraId="23FC48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291" w:type="dxa"/>
            <w:tcBorders>
              <w:top w:val="single" w:sz="8" w:space="0" w:color="auto"/>
              <w:left w:val="nil"/>
              <w:bottom w:val="nil"/>
              <w:right w:val="nil"/>
            </w:tcBorders>
            <w:shd w:val="clear" w:color="auto" w:fill="auto"/>
            <w:noWrap/>
            <w:vAlign w:val="bottom"/>
            <w:hideMark/>
          </w:tcPr>
          <w:p w14:paraId="206940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FC3E43" w14:textId="77777777" w:rsidTr="00D104E5">
        <w:trPr>
          <w:trHeight w:val="288"/>
        </w:trPr>
        <w:tc>
          <w:tcPr>
            <w:tcW w:w="894" w:type="dxa"/>
            <w:tcBorders>
              <w:top w:val="nil"/>
              <w:left w:val="nil"/>
              <w:right w:val="nil"/>
            </w:tcBorders>
            <w:shd w:val="clear" w:color="auto" w:fill="auto"/>
            <w:noWrap/>
            <w:vAlign w:val="bottom"/>
            <w:hideMark/>
          </w:tcPr>
          <w:p w14:paraId="63F8B4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right w:val="nil"/>
            </w:tcBorders>
            <w:shd w:val="clear" w:color="auto" w:fill="auto"/>
            <w:noWrap/>
            <w:vAlign w:val="bottom"/>
            <w:hideMark/>
          </w:tcPr>
          <w:p w14:paraId="572EE3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right w:val="nil"/>
            </w:tcBorders>
            <w:shd w:val="clear" w:color="auto" w:fill="auto"/>
            <w:noWrap/>
            <w:vAlign w:val="bottom"/>
            <w:hideMark/>
          </w:tcPr>
          <w:p w14:paraId="3CE7620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13A9A0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D870FA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89" w:type="dxa"/>
            <w:tcBorders>
              <w:top w:val="nil"/>
              <w:left w:val="nil"/>
              <w:right w:val="nil"/>
            </w:tcBorders>
            <w:shd w:val="clear" w:color="auto" w:fill="auto"/>
            <w:noWrap/>
            <w:vAlign w:val="bottom"/>
            <w:hideMark/>
          </w:tcPr>
          <w:p w14:paraId="716F5F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-3.06</w:t>
            </w:r>
          </w:p>
        </w:tc>
        <w:tc>
          <w:tcPr>
            <w:tcW w:w="870" w:type="dxa"/>
            <w:tcBorders>
              <w:top w:val="nil"/>
              <w:left w:val="nil"/>
              <w:right w:val="nil"/>
            </w:tcBorders>
            <w:shd w:val="clear" w:color="auto" w:fill="auto"/>
            <w:noWrap/>
            <w:vAlign w:val="bottom"/>
            <w:hideMark/>
          </w:tcPr>
          <w:p w14:paraId="589FD9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1126" w:type="dxa"/>
            <w:tcBorders>
              <w:top w:val="nil"/>
              <w:left w:val="nil"/>
              <w:right w:val="nil"/>
            </w:tcBorders>
            <w:shd w:val="clear" w:color="auto" w:fill="auto"/>
            <w:noWrap/>
            <w:vAlign w:val="bottom"/>
            <w:hideMark/>
          </w:tcPr>
          <w:p w14:paraId="0774B0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5.92</w:t>
            </w:r>
          </w:p>
        </w:tc>
        <w:tc>
          <w:tcPr>
            <w:tcW w:w="291" w:type="dxa"/>
            <w:tcBorders>
              <w:top w:val="nil"/>
              <w:left w:val="nil"/>
              <w:right w:val="nil"/>
            </w:tcBorders>
            <w:shd w:val="clear" w:color="auto" w:fill="auto"/>
            <w:noWrap/>
            <w:vAlign w:val="bottom"/>
            <w:hideMark/>
          </w:tcPr>
          <w:p w14:paraId="22A5C1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FFCF19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6ED5B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bottom w:val="single" w:sz="8" w:space="0" w:color="auto"/>
              <w:right w:val="nil"/>
            </w:tcBorders>
            <w:shd w:val="clear" w:color="auto" w:fill="auto"/>
            <w:noWrap/>
            <w:vAlign w:val="bottom"/>
            <w:hideMark/>
          </w:tcPr>
          <w:p w14:paraId="7ACD72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bottom w:val="single" w:sz="8" w:space="0" w:color="auto"/>
              <w:right w:val="nil"/>
            </w:tcBorders>
            <w:shd w:val="clear" w:color="auto" w:fill="auto"/>
            <w:noWrap/>
            <w:vAlign w:val="bottom"/>
            <w:hideMark/>
          </w:tcPr>
          <w:p w14:paraId="36A9BCF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28C345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65767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-5.29</w:t>
            </w:r>
          </w:p>
        </w:tc>
        <w:tc>
          <w:tcPr>
            <w:tcW w:w="889" w:type="dxa"/>
            <w:tcBorders>
              <w:top w:val="nil"/>
              <w:left w:val="nil"/>
              <w:bottom w:val="single" w:sz="8" w:space="0" w:color="auto"/>
              <w:right w:val="nil"/>
            </w:tcBorders>
            <w:shd w:val="clear" w:color="auto" w:fill="auto"/>
            <w:noWrap/>
            <w:vAlign w:val="bottom"/>
            <w:hideMark/>
          </w:tcPr>
          <w:p w14:paraId="421A81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-8.84</w:t>
            </w:r>
          </w:p>
        </w:tc>
        <w:tc>
          <w:tcPr>
            <w:tcW w:w="870" w:type="dxa"/>
            <w:tcBorders>
              <w:top w:val="nil"/>
              <w:left w:val="nil"/>
              <w:bottom w:val="single" w:sz="8" w:space="0" w:color="auto"/>
              <w:right w:val="nil"/>
            </w:tcBorders>
            <w:shd w:val="clear" w:color="auto" w:fill="auto"/>
            <w:noWrap/>
            <w:vAlign w:val="bottom"/>
            <w:hideMark/>
          </w:tcPr>
          <w:p w14:paraId="0DE2E7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-1.63</w:t>
            </w:r>
          </w:p>
        </w:tc>
        <w:tc>
          <w:tcPr>
            <w:tcW w:w="1126" w:type="dxa"/>
            <w:tcBorders>
              <w:top w:val="nil"/>
              <w:left w:val="nil"/>
              <w:bottom w:val="single" w:sz="8" w:space="0" w:color="auto"/>
              <w:right w:val="nil"/>
            </w:tcBorders>
            <w:shd w:val="clear" w:color="auto" w:fill="auto"/>
            <w:noWrap/>
            <w:vAlign w:val="bottom"/>
            <w:hideMark/>
          </w:tcPr>
          <w:p w14:paraId="54DF4F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291" w:type="dxa"/>
            <w:tcBorders>
              <w:top w:val="nil"/>
              <w:left w:val="nil"/>
              <w:bottom w:val="single" w:sz="8" w:space="0" w:color="auto"/>
              <w:right w:val="nil"/>
            </w:tcBorders>
            <w:shd w:val="clear" w:color="auto" w:fill="auto"/>
            <w:noWrap/>
            <w:vAlign w:val="bottom"/>
            <w:hideMark/>
          </w:tcPr>
          <w:p w14:paraId="15FEED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4A6BD4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5CC9F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single" w:sz="8" w:space="0" w:color="auto"/>
              <w:left w:val="nil"/>
              <w:bottom w:val="nil"/>
              <w:right w:val="nil"/>
            </w:tcBorders>
            <w:shd w:val="clear" w:color="auto" w:fill="auto"/>
            <w:noWrap/>
            <w:vAlign w:val="bottom"/>
            <w:hideMark/>
          </w:tcPr>
          <w:p w14:paraId="260E9D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single" w:sz="8" w:space="0" w:color="auto"/>
              <w:left w:val="nil"/>
              <w:bottom w:val="nil"/>
              <w:right w:val="nil"/>
            </w:tcBorders>
            <w:shd w:val="clear" w:color="auto" w:fill="auto"/>
            <w:noWrap/>
            <w:vAlign w:val="bottom"/>
            <w:hideMark/>
          </w:tcPr>
          <w:p w14:paraId="19B2A3B9"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single" w:sz="8" w:space="0" w:color="auto"/>
              <w:left w:val="nil"/>
              <w:bottom w:val="nil"/>
              <w:right w:val="nil"/>
            </w:tcBorders>
            <w:shd w:val="clear" w:color="auto" w:fill="auto"/>
            <w:noWrap/>
            <w:vAlign w:val="bottom"/>
            <w:hideMark/>
          </w:tcPr>
          <w:p w14:paraId="753FA80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61DFA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1.30</w:t>
            </w:r>
          </w:p>
        </w:tc>
        <w:tc>
          <w:tcPr>
            <w:tcW w:w="889" w:type="dxa"/>
            <w:tcBorders>
              <w:top w:val="single" w:sz="8" w:space="0" w:color="auto"/>
              <w:left w:val="nil"/>
              <w:bottom w:val="nil"/>
              <w:right w:val="nil"/>
            </w:tcBorders>
            <w:shd w:val="clear" w:color="auto" w:fill="auto"/>
            <w:noWrap/>
            <w:vAlign w:val="bottom"/>
            <w:hideMark/>
          </w:tcPr>
          <w:p w14:paraId="672941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0.53</w:t>
            </w:r>
          </w:p>
        </w:tc>
        <w:tc>
          <w:tcPr>
            <w:tcW w:w="870" w:type="dxa"/>
            <w:tcBorders>
              <w:top w:val="single" w:sz="8" w:space="0" w:color="auto"/>
              <w:left w:val="nil"/>
              <w:bottom w:val="nil"/>
              <w:right w:val="nil"/>
            </w:tcBorders>
            <w:shd w:val="clear" w:color="auto" w:fill="auto"/>
            <w:noWrap/>
            <w:vAlign w:val="bottom"/>
            <w:hideMark/>
          </w:tcPr>
          <w:p w14:paraId="34D351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1126" w:type="dxa"/>
            <w:tcBorders>
              <w:top w:val="single" w:sz="8" w:space="0" w:color="auto"/>
              <w:left w:val="nil"/>
              <w:bottom w:val="nil"/>
              <w:right w:val="nil"/>
            </w:tcBorders>
            <w:shd w:val="clear" w:color="auto" w:fill="auto"/>
            <w:noWrap/>
            <w:vAlign w:val="bottom"/>
            <w:hideMark/>
          </w:tcPr>
          <w:p w14:paraId="29F52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291" w:type="dxa"/>
            <w:tcBorders>
              <w:top w:val="single" w:sz="8" w:space="0" w:color="auto"/>
              <w:left w:val="nil"/>
              <w:bottom w:val="nil"/>
              <w:right w:val="nil"/>
            </w:tcBorders>
            <w:shd w:val="clear" w:color="auto" w:fill="auto"/>
            <w:noWrap/>
            <w:vAlign w:val="bottom"/>
            <w:hideMark/>
          </w:tcPr>
          <w:p w14:paraId="3C982A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E1FAEE7" w14:textId="77777777" w:rsidTr="00D104E5">
        <w:trPr>
          <w:trHeight w:val="288"/>
        </w:trPr>
        <w:tc>
          <w:tcPr>
            <w:tcW w:w="894" w:type="dxa"/>
            <w:tcBorders>
              <w:top w:val="nil"/>
              <w:left w:val="nil"/>
              <w:right w:val="nil"/>
            </w:tcBorders>
            <w:shd w:val="clear" w:color="auto" w:fill="auto"/>
            <w:noWrap/>
            <w:vAlign w:val="bottom"/>
            <w:hideMark/>
          </w:tcPr>
          <w:p w14:paraId="7BB8C9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right w:val="nil"/>
            </w:tcBorders>
            <w:shd w:val="clear" w:color="auto" w:fill="auto"/>
            <w:noWrap/>
            <w:vAlign w:val="bottom"/>
            <w:hideMark/>
          </w:tcPr>
          <w:p w14:paraId="7B0F6D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right w:val="nil"/>
            </w:tcBorders>
            <w:shd w:val="clear" w:color="auto" w:fill="auto"/>
            <w:noWrap/>
            <w:vAlign w:val="bottom"/>
            <w:hideMark/>
          </w:tcPr>
          <w:p w14:paraId="19F27CC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nil"/>
              <w:left w:val="nil"/>
              <w:right w:val="nil"/>
            </w:tcBorders>
            <w:shd w:val="clear" w:color="auto" w:fill="auto"/>
            <w:noWrap/>
            <w:vAlign w:val="bottom"/>
            <w:hideMark/>
          </w:tcPr>
          <w:p w14:paraId="06A994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2C2BE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w:t>
            </w:r>
          </w:p>
        </w:tc>
        <w:tc>
          <w:tcPr>
            <w:tcW w:w="889" w:type="dxa"/>
            <w:tcBorders>
              <w:top w:val="nil"/>
              <w:left w:val="nil"/>
              <w:right w:val="nil"/>
            </w:tcBorders>
            <w:shd w:val="clear" w:color="auto" w:fill="auto"/>
            <w:noWrap/>
            <w:vAlign w:val="bottom"/>
            <w:hideMark/>
          </w:tcPr>
          <w:p w14:paraId="741ED0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-2.14</w:t>
            </w:r>
          </w:p>
        </w:tc>
        <w:tc>
          <w:tcPr>
            <w:tcW w:w="870" w:type="dxa"/>
            <w:tcBorders>
              <w:top w:val="nil"/>
              <w:left w:val="nil"/>
              <w:right w:val="nil"/>
            </w:tcBorders>
            <w:shd w:val="clear" w:color="auto" w:fill="auto"/>
            <w:noWrap/>
            <w:vAlign w:val="bottom"/>
            <w:hideMark/>
          </w:tcPr>
          <w:p w14:paraId="5D4324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1126" w:type="dxa"/>
            <w:tcBorders>
              <w:top w:val="nil"/>
              <w:left w:val="nil"/>
              <w:right w:val="nil"/>
            </w:tcBorders>
            <w:shd w:val="clear" w:color="auto" w:fill="auto"/>
            <w:noWrap/>
            <w:vAlign w:val="bottom"/>
            <w:hideMark/>
          </w:tcPr>
          <w:p w14:paraId="73EDE9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right w:val="nil"/>
            </w:tcBorders>
            <w:shd w:val="clear" w:color="auto" w:fill="auto"/>
            <w:noWrap/>
            <w:vAlign w:val="bottom"/>
            <w:hideMark/>
          </w:tcPr>
          <w:p w14:paraId="09174E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16D945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085A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bottom w:val="single" w:sz="8" w:space="0" w:color="auto"/>
              <w:right w:val="nil"/>
            </w:tcBorders>
            <w:shd w:val="clear" w:color="auto" w:fill="auto"/>
            <w:noWrap/>
            <w:vAlign w:val="bottom"/>
            <w:hideMark/>
          </w:tcPr>
          <w:p w14:paraId="2336DF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bottom w:val="single" w:sz="8" w:space="0" w:color="auto"/>
              <w:right w:val="nil"/>
            </w:tcBorders>
            <w:shd w:val="clear" w:color="auto" w:fill="auto"/>
            <w:noWrap/>
            <w:vAlign w:val="bottom"/>
            <w:hideMark/>
          </w:tcPr>
          <w:p w14:paraId="0B232C0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nil"/>
              <w:left w:val="nil"/>
              <w:bottom w:val="single" w:sz="8" w:space="0" w:color="auto"/>
              <w:right w:val="nil"/>
            </w:tcBorders>
            <w:shd w:val="clear" w:color="auto" w:fill="auto"/>
            <w:noWrap/>
            <w:vAlign w:val="bottom"/>
            <w:hideMark/>
          </w:tcPr>
          <w:p w14:paraId="5F5DE8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0AB26F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0.29</w:t>
            </w:r>
          </w:p>
        </w:tc>
        <w:tc>
          <w:tcPr>
            <w:tcW w:w="889" w:type="dxa"/>
            <w:tcBorders>
              <w:top w:val="nil"/>
              <w:left w:val="nil"/>
              <w:bottom w:val="single" w:sz="8" w:space="0" w:color="auto"/>
              <w:right w:val="nil"/>
            </w:tcBorders>
            <w:shd w:val="clear" w:color="auto" w:fill="auto"/>
            <w:noWrap/>
            <w:vAlign w:val="bottom"/>
            <w:hideMark/>
          </w:tcPr>
          <w:p w14:paraId="310256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w:t>
            </w:r>
          </w:p>
        </w:tc>
        <w:tc>
          <w:tcPr>
            <w:tcW w:w="870" w:type="dxa"/>
            <w:tcBorders>
              <w:top w:val="nil"/>
              <w:left w:val="nil"/>
              <w:bottom w:val="single" w:sz="8" w:space="0" w:color="auto"/>
              <w:right w:val="nil"/>
            </w:tcBorders>
            <w:shd w:val="clear" w:color="auto" w:fill="auto"/>
            <w:noWrap/>
            <w:vAlign w:val="bottom"/>
            <w:hideMark/>
          </w:tcPr>
          <w:p w14:paraId="41B884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1126" w:type="dxa"/>
            <w:tcBorders>
              <w:top w:val="nil"/>
              <w:left w:val="nil"/>
              <w:bottom w:val="single" w:sz="8" w:space="0" w:color="auto"/>
              <w:right w:val="nil"/>
            </w:tcBorders>
            <w:shd w:val="clear" w:color="auto" w:fill="auto"/>
            <w:noWrap/>
            <w:vAlign w:val="bottom"/>
            <w:hideMark/>
          </w:tcPr>
          <w:p w14:paraId="5EC9BE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2.58</w:t>
            </w:r>
          </w:p>
        </w:tc>
        <w:tc>
          <w:tcPr>
            <w:tcW w:w="291" w:type="dxa"/>
            <w:tcBorders>
              <w:top w:val="nil"/>
              <w:left w:val="nil"/>
              <w:bottom w:val="single" w:sz="8" w:space="0" w:color="auto"/>
              <w:right w:val="nil"/>
            </w:tcBorders>
            <w:shd w:val="clear" w:color="auto" w:fill="auto"/>
            <w:noWrap/>
            <w:vAlign w:val="bottom"/>
            <w:hideMark/>
          </w:tcPr>
          <w:p w14:paraId="7CAA6E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9FCDCA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3E0DA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single" w:sz="8" w:space="0" w:color="auto"/>
              <w:left w:val="nil"/>
              <w:bottom w:val="nil"/>
              <w:right w:val="nil"/>
            </w:tcBorders>
            <w:shd w:val="clear" w:color="auto" w:fill="auto"/>
            <w:noWrap/>
            <w:vAlign w:val="bottom"/>
            <w:hideMark/>
          </w:tcPr>
          <w:p w14:paraId="7432B9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single" w:sz="8" w:space="0" w:color="auto"/>
              <w:left w:val="nil"/>
              <w:bottom w:val="nil"/>
              <w:right w:val="nil"/>
            </w:tcBorders>
            <w:shd w:val="clear" w:color="auto" w:fill="auto"/>
            <w:noWrap/>
            <w:vAlign w:val="bottom"/>
            <w:hideMark/>
          </w:tcPr>
          <w:p w14:paraId="59081C9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single" w:sz="8" w:space="0" w:color="auto"/>
              <w:left w:val="nil"/>
              <w:bottom w:val="nil"/>
              <w:right w:val="nil"/>
            </w:tcBorders>
            <w:shd w:val="clear" w:color="auto" w:fill="auto"/>
            <w:noWrap/>
            <w:vAlign w:val="bottom"/>
            <w:hideMark/>
          </w:tcPr>
          <w:p w14:paraId="273DDB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B1E31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8.34</w:t>
            </w:r>
          </w:p>
        </w:tc>
        <w:tc>
          <w:tcPr>
            <w:tcW w:w="889" w:type="dxa"/>
            <w:tcBorders>
              <w:top w:val="single" w:sz="8" w:space="0" w:color="auto"/>
              <w:left w:val="nil"/>
              <w:bottom w:val="nil"/>
              <w:right w:val="nil"/>
            </w:tcBorders>
            <w:shd w:val="clear" w:color="auto" w:fill="auto"/>
            <w:noWrap/>
            <w:vAlign w:val="bottom"/>
            <w:hideMark/>
          </w:tcPr>
          <w:p w14:paraId="204BDF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6.13</w:t>
            </w:r>
          </w:p>
        </w:tc>
        <w:tc>
          <w:tcPr>
            <w:tcW w:w="870" w:type="dxa"/>
            <w:tcBorders>
              <w:top w:val="single" w:sz="8" w:space="0" w:color="auto"/>
              <w:left w:val="nil"/>
              <w:bottom w:val="nil"/>
              <w:right w:val="nil"/>
            </w:tcBorders>
            <w:shd w:val="clear" w:color="auto" w:fill="auto"/>
            <w:noWrap/>
            <w:vAlign w:val="bottom"/>
            <w:hideMark/>
          </w:tcPr>
          <w:p w14:paraId="19C7BC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10.66</w:t>
            </w:r>
          </w:p>
        </w:tc>
        <w:tc>
          <w:tcPr>
            <w:tcW w:w="1126" w:type="dxa"/>
            <w:tcBorders>
              <w:top w:val="single" w:sz="8" w:space="0" w:color="auto"/>
              <w:left w:val="nil"/>
              <w:bottom w:val="nil"/>
              <w:right w:val="nil"/>
            </w:tcBorders>
            <w:shd w:val="clear" w:color="auto" w:fill="auto"/>
            <w:noWrap/>
            <w:vAlign w:val="bottom"/>
            <w:hideMark/>
          </w:tcPr>
          <w:p w14:paraId="1E8CF6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4.52</w:t>
            </w:r>
          </w:p>
        </w:tc>
        <w:tc>
          <w:tcPr>
            <w:tcW w:w="291" w:type="dxa"/>
            <w:tcBorders>
              <w:top w:val="single" w:sz="8" w:space="0" w:color="auto"/>
              <w:left w:val="nil"/>
              <w:bottom w:val="nil"/>
              <w:right w:val="nil"/>
            </w:tcBorders>
            <w:shd w:val="clear" w:color="auto" w:fill="auto"/>
            <w:noWrap/>
            <w:vAlign w:val="bottom"/>
            <w:hideMark/>
          </w:tcPr>
          <w:p w14:paraId="20DA83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61044EB" w14:textId="77777777" w:rsidTr="00D104E5">
        <w:trPr>
          <w:trHeight w:val="288"/>
        </w:trPr>
        <w:tc>
          <w:tcPr>
            <w:tcW w:w="894" w:type="dxa"/>
            <w:tcBorders>
              <w:top w:val="nil"/>
              <w:left w:val="nil"/>
              <w:right w:val="nil"/>
            </w:tcBorders>
            <w:shd w:val="clear" w:color="auto" w:fill="auto"/>
            <w:noWrap/>
            <w:vAlign w:val="bottom"/>
            <w:hideMark/>
          </w:tcPr>
          <w:p w14:paraId="74AAAB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right w:val="nil"/>
            </w:tcBorders>
            <w:shd w:val="clear" w:color="auto" w:fill="auto"/>
            <w:noWrap/>
            <w:vAlign w:val="bottom"/>
            <w:hideMark/>
          </w:tcPr>
          <w:p w14:paraId="528A87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right w:val="nil"/>
            </w:tcBorders>
            <w:shd w:val="clear" w:color="auto" w:fill="auto"/>
            <w:noWrap/>
            <w:vAlign w:val="bottom"/>
            <w:hideMark/>
          </w:tcPr>
          <w:p w14:paraId="278811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nil"/>
              <w:left w:val="nil"/>
              <w:right w:val="nil"/>
            </w:tcBorders>
            <w:shd w:val="clear" w:color="auto" w:fill="auto"/>
            <w:noWrap/>
            <w:vAlign w:val="bottom"/>
            <w:hideMark/>
          </w:tcPr>
          <w:p w14:paraId="2A02C9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805CD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w:t>
            </w:r>
          </w:p>
        </w:tc>
        <w:tc>
          <w:tcPr>
            <w:tcW w:w="889" w:type="dxa"/>
            <w:tcBorders>
              <w:top w:val="nil"/>
              <w:left w:val="nil"/>
              <w:right w:val="nil"/>
            </w:tcBorders>
            <w:shd w:val="clear" w:color="auto" w:fill="auto"/>
            <w:noWrap/>
            <w:vAlign w:val="bottom"/>
            <w:hideMark/>
          </w:tcPr>
          <w:p w14:paraId="21A452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70" w:type="dxa"/>
            <w:tcBorders>
              <w:top w:val="nil"/>
              <w:left w:val="nil"/>
              <w:right w:val="nil"/>
            </w:tcBorders>
            <w:shd w:val="clear" w:color="auto" w:fill="auto"/>
            <w:noWrap/>
            <w:vAlign w:val="bottom"/>
            <w:hideMark/>
          </w:tcPr>
          <w:p w14:paraId="38010A4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1126" w:type="dxa"/>
            <w:tcBorders>
              <w:top w:val="nil"/>
              <w:left w:val="nil"/>
              <w:right w:val="nil"/>
            </w:tcBorders>
            <w:shd w:val="clear" w:color="auto" w:fill="auto"/>
            <w:noWrap/>
            <w:vAlign w:val="bottom"/>
            <w:hideMark/>
          </w:tcPr>
          <w:p w14:paraId="1AF317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5.46</w:t>
            </w:r>
          </w:p>
        </w:tc>
        <w:tc>
          <w:tcPr>
            <w:tcW w:w="291" w:type="dxa"/>
            <w:tcBorders>
              <w:top w:val="nil"/>
              <w:left w:val="nil"/>
              <w:right w:val="nil"/>
            </w:tcBorders>
            <w:shd w:val="clear" w:color="auto" w:fill="auto"/>
            <w:noWrap/>
            <w:vAlign w:val="bottom"/>
            <w:hideMark/>
          </w:tcPr>
          <w:p w14:paraId="7ACE43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541997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930CE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bottom w:val="single" w:sz="8" w:space="0" w:color="auto"/>
              <w:right w:val="nil"/>
            </w:tcBorders>
            <w:shd w:val="clear" w:color="auto" w:fill="auto"/>
            <w:noWrap/>
            <w:vAlign w:val="bottom"/>
            <w:hideMark/>
          </w:tcPr>
          <w:p w14:paraId="70636A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bottom w:val="single" w:sz="8" w:space="0" w:color="auto"/>
              <w:right w:val="nil"/>
            </w:tcBorders>
            <w:shd w:val="clear" w:color="auto" w:fill="auto"/>
            <w:noWrap/>
            <w:vAlign w:val="bottom"/>
            <w:hideMark/>
          </w:tcPr>
          <w:p w14:paraId="3103E52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nil"/>
              <w:left w:val="nil"/>
              <w:bottom w:val="single" w:sz="8" w:space="0" w:color="auto"/>
              <w:right w:val="nil"/>
            </w:tcBorders>
            <w:shd w:val="clear" w:color="auto" w:fill="auto"/>
            <w:noWrap/>
            <w:vAlign w:val="bottom"/>
            <w:hideMark/>
          </w:tcPr>
          <w:p w14:paraId="7D7ADE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DA5DD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10.86</w:t>
            </w:r>
          </w:p>
        </w:tc>
        <w:tc>
          <w:tcPr>
            <w:tcW w:w="889" w:type="dxa"/>
            <w:tcBorders>
              <w:top w:val="nil"/>
              <w:left w:val="nil"/>
              <w:bottom w:val="single" w:sz="8" w:space="0" w:color="auto"/>
              <w:right w:val="nil"/>
            </w:tcBorders>
            <w:shd w:val="clear" w:color="auto" w:fill="auto"/>
            <w:noWrap/>
            <w:vAlign w:val="bottom"/>
            <w:hideMark/>
          </w:tcPr>
          <w:p w14:paraId="0F3FF6A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7.70</w:t>
            </w:r>
          </w:p>
        </w:tc>
        <w:tc>
          <w:tcPr>
            <w:tcW w:w="870" w:type="dxa"/>
            <w:tcBorders>
              <w:top w:val="nil"/>
              <w:left w:val="nil"/>
              <w:bottom w:val="single" w:sz="8" w:space="0" w:color="auto"/>
              <w:right w:val="nil"/>
            </w:tcBorders>
            <w:shd w:val="clear" w:color="auto" w:fill="auto"/>
            <w:noWrap/>
            <w:vAlign w:val="bottom"/>
            <w:hideMark/>
          </w:tcPr>
          <w:p w14:paraId="23E68D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14.24</w:t>
            </w:r>
          </w:p>
        </w:tc>
        <w:tc>
          <w:tcPr>
            <w:tcW w:w="1126" w:type="dxa"/>
            <w:tcBorders>
              <w:top w:val="nil"/>
              <w:left w:val="nil"/>
              <w:bottom w:val="single" w:sz="8" w:space="0" w:color="auto"/>
              <w:right w:val="nil"/>
            </w:tcBorders>
            <w:shd w:val="clear" w:color="auto" w:fill="auto"/>
            <w:noWrap/>
            <w:vAlign w:val="bottom"/>
            <w:hideMark/>
          </w:tcPr>
          <w:p w14:paraId="5EC8CA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6.54</w:t>
            </w:r>
          </w:p>
        </w:tc>
        <w:tc>
          <w:tcPr>
            <w:tcW w:w="291" w:type="dxa"/>
            <w:tcBorders>
              <w:top w:val="nil"/>
              <w:left w:val="nil"/>
              <w:bottom w:val="single" w:sz="8" w:space="0" w:color="auto"/>
              <w:right w:val="nil"/>
            </w:tcBorders>
            <w:shd w:val="clear" w:color="auto" w:fill="auto"/>
            <w:noWrap/>
            <w:vAlign w:val="bottom"/>
            <w:hideMark/>
          </w:tcPr>
          <w:p w14:paraId="581ABF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A8B030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0A8AD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single" w:sz="8" w:space="0" w:color="auto"/>
              <w:left w:val="nil"/>
              <w:bottom w:val="nil"/>
              <w:right w:val="nil"/>
            </w:tcBorders>
            <w:shd w:val="clear" w:color="auto" w:fill="auto"/>
            <w:noWrap/>
            <w:vAlign w:val="bottom"/>
            <w:hideMark/>
          </w:tcPr>
          <w:p w14:paraId="32023CE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single" w:sz="8" w:space="0" w:color="auto"/>
              <w:left w:val="nil"/>
              <w:bottom w:val="nil"/>
              <w:right w:val="nil"/>
            </w:tcBorders>
            <w:shd w:val="clear" w:color="auto" w:fill="auto"/>
            <w:noWrap/>
            <w:vAlign w:val="bottom"/>
            <w:hideMark/>
          </w:tcPr>
          <w:p w14:paraId="1AE8656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single" w:sz="8" w:space="0" w:color="auto"/>
              <w:left w:val="nil"/>
              <w:bottom w:val="nil"/>
              <w:right w:val="nil"/>
            </w:tcBorders>
            <w:shd w:val="clear" w:color="auto" w:fill="auto"/>
            <w:noWrap/>
            <w:vAlign w:val="bottom"/>
            <w:hideMark/>
          </w:tcPr>
          <w:p w14:paraId="60880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D881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w:t>
            </w:r>
          </w:p>
        </w:tc>
        <w:tc>
          <w:tcPr>
            <w:tcW w:w="889" w:type="dxa"/>
            <w:tcBorders>
              <w:top w:val="single" w:sz="8" w:space="0" w:color="auto"/>
              <w:left w:val="nil"/>
              <w:bottom w:val="nil"/>
              <w:right w:val="nil"/>
            </w:tcBorders>
            <w:shd w:val="clear" w:color="auto" w:fill="auto"/>
            <w:noWrap/>
            <w:vAlign w:val="bottom"/>
            <w:hideMark/>
          </w:tcPr>
          <w:p w14:paraId="48FA4E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-0.50</w:t>
            </w:r>
          </w:p>
        </w:tc>
        <w:tc>
          <w:tcPr>
            <w:tcW w:w="870" w:type="dxa"/>
            <w:tcBorders>
              <w:top w:val="single" w:sz="8" w:space="0" w:color="auto"/>
              <w:left w:val="nil"/>
              <w:bottom w:val="nil"/>
              <w:right w:val="nil"/>
            </w:tcBorders>
            <w:shd w:val="clear" w:color="auto" w:fill="auto"/>
            <w:noWrap/>
            <w:vAlign w:val="bottom"/>
            <w:hideMark/>
          </w:tcPr>
          <w:p w14:paraId="459A16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6.05</w:t>
            </w:r>
          </w:p>
        </w:tc>
        <w:tc>
          <w:tcPr>
            <w:tcW w:w="1126" w:type="dxa"/>
            <w:tcBorders>
              <w:top w:val="single" w:sz="8" w:space="0" w:color="auto"/>
              <w:left w:val="nil"/>
              <w:bottom w:val="nil"/>
              <w:right w:val="nil"/>
            </w:tcBorders>
            <w:shd w:val="clear" w:color="auto" w:fill="auto"/>
            <w:noWrap/>
            <w:vAlign w:val="bottom"/>
            <w:hideMark/>
          </w:tcPr>
          <w:p w14:paraId="43628B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6.55</w:t>
            </w:r>
          </w:p>
        </w:tc>
        <w:tc>
          <w:tcPr>
            <w:tcW w:w="291" w:type="dxa"/>
            <w:tcBorders>
              <w:top w:val="single" w:sz="8" w:space="0" w:color="auto"/>
              <w:left w:val="nil"/>
              <w:bottom w:val="nil"/>
              <w:right w:val="nil"/>
            </w:tcBorders>
            <w:shd w:val="clear" w:color="auto" w:fill="auto"/>
            <w:noWrap/>
            <w:vAlign w:val="bottom"/>
            <w:hideMark/>
          </w:tcPr>
          <w:p w14:paraId="369E1B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A159D96" w14:textId="77777777" w:rsidTr="00D104E5">
        <w:trPr>
          <w:trHeight w:val="288"/>
        </w:trPr>
        <w:tc>
          <w:tcPr>
            <w:tcW w:w="894" w:type="dxa"/>
            <w:tcBorders>
              <w:top w:val="nil"/>
              <w:left w:val="nil"/>
              <w:right w:val="nil"/>
            </w:tcBorders>
            <w:shd w:val="clear" w:color="auto" w:fill="auto"/>
            <w:noWrap/>
            <w:vAlign w:val="bottom"/>
            <w:hideMark/>
          </w:tcPr>
          <w:p w14:paraId="72005F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right w:val="nil"/>
            </w:tcBorders>
            <w:shd w:val="clear" w:color="auto" w:fill="auto"/>
            <w:noWrap/>
            <w:vAlign w:val="bottom"/>
            <w:hideMark/>
          </w:tcPr>
          <w:p w14:paraId="136980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right w:val="nil"/>
            </w:tcBorders>
            <w:shd w:val="clear" w:color="auto" w:fill="auto"/>
            <w:noWrap/>
            <w:vAlign w:val="bottom"/>
            <w:hideMark/>
          </w:tcPr>
          <w:p w14:paraId="516D5D2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nil"/>
              <w:left w:val="nil"/>
              <w:right w:val="nil"/>
            </w:tcBorders>
            <w:shd w:val="clear" w:color="auto" w:fill="auto"/>
            <w:noWrap/>
            <w:vAlign w:val="bottom"/>
            <w:hideMark/>
          </w:tcPr>
          <w:p w14:paraId="6B9B6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160C9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4.10</w:t>
            </w:r>
          </w:p>
        </w:tc>
        <w:tc>
          <w:tcPr>
            <w:tcW w:w="889" w:type="dxa"/>
            <w:tcBorders>
              <w:top w:val="nil"/>
              <w:left w:val="nil"/>
              <w:right w:val="nil"/>
            </w:tcBorders>
            <w:shd w:val="clear" w:color="auto" w:fill="auto"/>
            <w:noWrap/>
            <w:vAlign w:val="bottom"/>
            <w:hideMark/>
          </w:tcPr>
          <w:p w14:paraId="1CECEB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870" w:type="dxa"/>
            <w:tcBorders>
              <w:top w:val="nil"/>
              <w:left w:val="nil"/>
              <w:right w:val="nil"/>
            </w:tcBorders>
            <w:shd w:val="clear" w:color="auto" w:fill="auto"/>
            <w:noWrap/>
            <w:vAlign w:val="bottom"/>
            <w:hideMark/>
          </w:tcPr>
          <w:p w14:paraId="482191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6.74</w:t>
            </w:r>
          </w:p>
        </w:tc>
        <w:tc>
          <w:tcPr>
            <w:tcW w:w="1126" w:type="dxa"/>
            <w:tcBorders>
              <w:top w:val="nil"/>
              <w:left w:val="nil"/>
              <w:right w:val="nil"/>
            </w:tcBorders>
            <w:shd w:val="clear" w:color="auto" w:fill="auto"/>
            <w:noWrap/>
            <w:vAlign w:val="bottom"/>
            <w:hideMark/>
          </w:tcPr>
          <w:p w14:paraId="4ADD33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291" w:type="dxa"/>
            <w:tcBorders>
              <w:top w:val="nil"/>
              <w:left w:val="nil"/>
              <w:right w:val="nil"/>
            </w:tcBorders>
            <w:shd w:val="clear" w:color="auto" w:fill="auto"/>
            <w:noWrap/>
            <w:vAlign w:val="bottom"/>
            <w:hideMark/>
          </w:tcPr>
          <w:p w14:paraId="2305A19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C1E9C7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4B5B0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bottom w:val="single" w:sz="8" w:space="0" w:color="auto"/>
              <w:right w:val="nil"/>
            </w:tcBorders>
            <w:shd w:val="clear" w:color="auto" w:fill="auto"/>
            <w:noWrap/>
            <w:vAlign w:val="bottom"/>
            <w:hideMark/>
          </w:tcPr>
          <w:p w14:paraId="57EF3B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bottom w:val="single" w:sz="8" w:space="0" w:color="auto"/>
              <w:right w:val="nil"/>
            </w:tcBorders>
            <w:shd w:val="clear" w:color="auto" w:fill="auto"/>
            <w:noWrap/>
            <w:vAlign w:val="bottom"/>
            <w:hideMark/>
          </w:tcPr>
          <w:p w14:paraId="0FCCC30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nil"/>
              <w:left w:val="nil"/>
              <w:bottom w:val="single" w:sz="8" w:space="0" w:color="auto"/>
              <w:right w:val="nil"/>
            </w:tcBorders>
            <w:shd w:val="clear" w:color="auto" w:fill="auto"/>
            <w:noWrap/>
            <w:vAlign w:val="bottom"/>
            <w:hideMark/>
          </w:tcPr>
          <w:p w14:paraId="3D61BF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A0E9F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5.49</w:t>
            </w:r>
          </w:p>
        </w:tc>
        <w:tc>
          <w:tcPr>
            <w:tcW w:w="889" w:type="dxa"/>
            <w:tcBorders>
              <w:top w:val="nil"/>
              <w:left w:val="nil"/>
              <w:bottom w:val="single" w:sz="8" w:space="0" w:color="auto"/>
              <w:right w:val="nil"/>
            </w:tcBorders>
            <w:shd w:val="clear" w:color="auto" w:fill="auto"/>
            <w:noWrap/>
            <w:vAlign w:val="bottom"/>
            <w:hideMark/>
          </w:tcPr>
          <w:p w14:paraId="4E0FAE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70" w:type="dxa"/>
            <w:tcBorders>
              <w:top w:val="nil"/>
              <w:left w:val="nil"/>
              <w:bottom w:val="single" w:sz="8" w:space="0" w:color="auto"/>
              <w:right w:val="nil"/>
            </w:tcBorders>
            <w:shd w:val="clear" w:color="auto" w:fill="auto"/>
            <w:noWrap/>
            <w:vAlign w:val="bottom"/>
            <w:hideMark/>
          </w:tcPr>
          <w:p w14:paraId="4AA9F0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10.57</w:t>
            </w:r>
          </w:p>
        </w:tc>
        <w:tc>
          <w:tcPr>
            <w:tcW w:w="1126" w:type="dxa"/>
            <w:tcBorders>
              <w:top w:val="nil"/>
              <w:left w:val="nil"/>
              <w:bottom w:val="single" w:sz="8" w:space="0" w:color="auto"/>
              <w:right w:val="nil"/>
            </w:tcBorders>
            <w:shd w:val="clear" w:color="auto" w:fill="auto"/>
            <w:noWrap/>
            <w:vAlign w:val="bottom"/>
            <w:hideMark/>
          </w:tcPr>
          <w:p w14:paraId="74861F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8.42</w:t>
            </w:r>
          </w:p>
        </w:tc>
        <w:tc>
          <w:tcPr>
            <w:tcW w:w="291" w:type="dxa"/>
            <w:tcBorders>
              <w:top w:val="nil"/>
              <w:left w:val="nil"/>
              <w:bottom w:val="single" w:sz="8" w:space="0" w:color="auto"/>
              <w:right w:val="nil"/>
            </w:tcBorders>
            <w:shd w:val="clear" w:color="auto" w:fill="auto"/>
            <w:noWrap/>
            <w:vAlign w:val="bottom"/>
            <w:hideMark/>
          </w:tcPr>
          <w:p w14:paraId="587D5B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3C3AFA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D647A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single" w:sz="8" w:space="0" w:color="auto"/>
              <w:left w:val="nil"/>
              <w:bottom w:val="nil"/>
              <w:right w:val="nil"/>
            </w:tcBorders>
            <w:shd w:val="clear" w:color="auto" w:fill="auto"/>
            <w:noWrap/>
            <w:vAlign w:val="bottom"/>
            <w:hideMark/>
          </w:tcPr>
          <w:p w14:paraId="32BCB6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single" w:sz="8" w:space="0" w:color="auto"/>
              <w:left w:val="nil"/>
              <w:bottom w:val="nil"/>
              <w:right w:val="nil"/>
            </w:tcBorders>
            <w:shd w:val="clear" w:color="auto" w:fill="auto"/>
            <w:noWrap/>
            <w:vAlign w:val="bottom"/>
            <w:hideMark/>
          </w:tcPr>
          <w:p w14:paraId="0CBDAD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single" w:sz="8" w:space="0" w:color="auto"/>
              <w:left w:val="nil"/>
              <w:bottom w:val="nil"/>
              <w:right w:val="nil"/>
            </w:tcBorders>
            <w:shd w:val="clear" w:color="auto" w:fill="auto"/>
            <w:noWrap/>
            <w:vAlign w:val="bottom"/>
            <w:hideMark/>
          </w:tcPr>
          <w:p w14:paraId="63BD23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FE91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889" w:type="dxa"/>
            <w:tcBorders>
              <w:top w:val="single" w:sz="8" w:space="0" w:color="auto"/>
              <w:left w:val="nil"/>
              <w:bottom w:val="nil"/>
              <w:right w:val="nil"/>
            </w:tcBorders>
            <w:shd w:val="clear" w:color="auto" w:fill="auto"/>
            <w:noWrap/>
            <w:vAlign w:val="bottom"/>
            <w:hideMark/>
          </w:tcPr>
          <w:p w14:paraId="662136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-39.54</w:t>
            </w:r>
          </w:p>
        </w:tc>
        <w:tc>
          <w:tcPr>
            <w:tcW w:w="870" w:type="dxa"/>
            <w:tcBorders>
              <w:top w:val="single" w:sz="8" w:space="0" w:color="auto"/>
              <w:left w:val="nil"/>
              <w:bottom w:val="nil"/>
              <w:right w:val="nil"/>
            </w:tcBorders>
            <w:shd w:val="clear" w:color="auto" w:fill="auto"/>
            <w:noWrap/>
            <w:vAlign w:val="bottom"/>
            <w:hideMark/>
          </w:tcPr>
          <w:p w14:paraId="2323F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54.40</w:t>
            </w:r>
          </w:p>
        </w:tc>
        <w:tc>
          <w:tcPr>
            <w:tcW w:w="1126" w:type="dxa"/>
            <w:tcBorders>
              <w:top w:val="single" w:sz="8" w:space="0" w:color="auto"/>
              <w:left w:val="nil"/>
              <w:bottom w:val="nil"/>
              <w:right w:val="nil"/>
            </w:tcBorders>
            <w:shd w:val="clear" w:color="auto" w:fill="auto"/>
            <w:noWrap/>
            <w:vAlign w:val="bottom"/>
            <w:hideMark/>
          </w:tcPr>
          <w:p w14:paraId="36D7C9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93.93</w:t>
            </w:r>
          </w:p>
        </w:tc>
        <w:tc>
          <w:tcPr>
            <w:tcW w:w="291" w:type="dxa"/>
            <w:tcBorders>
              <w:top w:val="single" w:sz="8" w:space="0" w:color="auto"/>
              <w:left w:val="nil"/>
              <w:bottom w:val="nil"/>
              <w:right w:val="nil"/>
            </w:tcBorders>
            <w:shd w:val="clear" w:color="auto" w:fill="auto"/>
            <w:noWrap/>
            <w:vAlign w:val="bottom"/>
            <w:hideMark/>
          </w:tcPr>
          <w:p w14:paraId="0F53FA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3E9B1EC" w14:textId="77777777" w:rsidTr="00D104E5">
        <w:trPr>
          <w:trHeight w:val="288"/>
        </w:trPr>
        <w:tc>
          <w:tcPr>
            <w:tcW w:w="894" w:type="dxa"/>
            <w:tcBorders>
              <w:top w:val="nil"/>
              <w:left w:val="nil"/>
              <w:right w:val="nil"/>
            </w:tcBorders>
            <w:shd w:val="clear" w:color="auto" w:fill="auto"/>
            <w:noWrap/>
            <w:vAlign w:val="bottom"/>
            <w:hideMark/>
          </w:tcPr>
          <w:p w14:paraId="2536BB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right w:val="nil"/>
            </w:tcBorders>
            <w:shd w:val="clear" w:color="auto" w:fill="auto"/>
            <w:noWrap/>
            <w:vAlign w:val="bottom"/>
            <w:hideMark/>
          </w:tcPr>
          <w:p w14:paraId="3FCFF7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right w:val="nil"/>
            </w:tcBorders>
            <w:shd w:val="clear" w:color="auto" w:fill="auto"/>
            <w:noWrap/>
            <w:vAlign w:val="bottom"/>
            <w:hideMark/>
          </w:tcPr>
          <w:p w14:paraId="2847607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nil"/>
              <w:left w:val="nil"/>
              <w:right w:val="nil"/>
            </w:tcBorders>
            <w:shd w:val="clear" w:color="auto" w:fill="auto"/>
            <w:noWrap/>
            <w:vAlign w:val="bottom"/>
            <w:hideMark/>
          </w:tcPr>
          <w:p w14:paraId="554B60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7CDC0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9.11</w:t>
            </w:r>
          </w:p>
        </w:tc>
        <w:tc>
          <w:tcPr>
            <w:tcW w:w="889" w:type="dxa"/>
            <w:tcBorders>
              <w:top w:val="nil"/>
              <w:left w:val="nil"/>
              <w:right w:val="nil"/>
            </w:tcBorders>
            <w:shd w:val="clear" w:color="auto" w:fill="auto"/>
            <w:noWrap/>
            <w:vAlign w:val="bottom"/>
            <w:hideMark/>
          </w:tcPr>
          <w:p w14:paraId="3B6E91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70" w:type="dxa"/>
            <w:tcBorders>
              <w:top w:val="nil"/>
              <w:left w:val="nil"/>
              <w:right w:val="nil"/>
            </w:tcBorders>
            <w:shd w:val="clear" w:color="auto" w:fill="auto"/>
            <w:noWrap/>
            <w:vAlign w:val="bottom"/>
            <w:hideMark/>
          </w:tcPr>
          <w:p w14:paraId="1BC044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22.16</w:t>
            </w:r>
          </w:p>
        </w:tc>
        <w:tc>
          <w:tcPr>
            <w:tcW w:w="1126" w:type="dxa"/>
            <w:tcBorders>
              <w:top w:val="nil"/>
              <w:left w:val="nil"/>
              <w:right w:val="nil"/>
            </w:tcBorders>
            <w:shd w:val="clear" w:color="auto" w:fill="auto"/>
            <w:noWrap/>
            <w:vAlign w:val="bottom"/>
            <w:hideMark/>
          </w:tcPr>
          <w:p w14:paraId="3A239BD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25.21</w:t>
            </w:r>
          </w:p>
        </w:tc>
        <w:tc>
          <w:tcPr>
            <w:tcW w:w="291" w:type="dxa"/>
            <w:tcBorders>
              <w:top w:val="nil"/>
              <w:left w:val="nil"/>
              <w:right w:val="nil"/>
            </w:tcBorders>
            <w:shd w:val="clear" w:color="auto" w:fill="auto"/>
            <w:noWrap/>
            <w:vAlign w:val="bottom"/>
            <w:hideMark/>
          </w:tcPr>
          <w:p w14:paraId="031F5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E3842C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75B9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bottom w:val="single" w:sz="8" w:space="0" w:color="auto"/>
              <w:right w:val="nil"/>
            </w:tcBorders>
            <w:shd w:val="clear" w:color="auto" w:fill="auto"/>
            <w:noWrap/>
            <w:vAlign w:val="bottom"/>
            <w:hideMark/>
          </w:tcPr>
          <w:p w14:paraId="2F4CE9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bottom w:val="single" w:sz="8" w:space="0" w:color="auto"/>
              <w:right w:val="nil"/>
            </w:tcBorders>
            <w:shd w:val="clear" w:color="auto" w:fill="auto"/>
            <w:noWrap/>
            <w:vAlign w:val="bottom"/>
            <w:hideMark/>
          </w:tcPr>
          <w:p w14:paraId="349F42F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nil"/>
              <w:left w:val="nil"/>
              <w:bottom w:val="single" w:sz="8" w:space="0" w:color="auto"/>
              <w:right w:val="nil"/>
            </w:tcBorders>
            <w:shd w:val="clear" w:color="auto" w:fill="auto"/>
            <w:noWrap/>
            <w:vAlign w:val="bottom"/>
            <w:hideMark/>
          </w:tcPr>
          <w:p w14:paraId="5CD8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8D503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10.98</w:t>
            </w:r>
          </w:p>
        </w:tc>
        <w:tc>
          <w:tcPr>
            <w:tcW w:w="889" w:type="dxa"/>
            <w:tcBorders>
              <w:top w:val="nil"/>
              <w:left w:val="nil"/>
              <w:bottom w:val="single" w:sz="8" w:space="0" w:color="auto"/>
              <w:right w:val="nil"/>
            </w:tcBorders>
            <w:shd w:val="clear" w:color="auto" w:fill="auto"/>
            <w:noWrap/>
            <w:vAlign w:val="bottom"/>
            <w:hideMark/>
          </w:tcPr>
          <w:p w14:paraId="1EEE05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-30.11</w:t>
            </w:r>
          </w:p>
        </w:tc>
        <w:tc>
          <w:tcPr>
            <w:tcW w:w="870" w:type="dxa"/>
            <w:tcBorders>
              <w:top w:val="nil"/>
              <w:left w:val="nil"/>
              <w:bottom w:val="single" w:sz="8" w:space="0" w:color="auto"/>
              <w:right w:val="nil"/>
            </w:tcBorders>
            <w:shd w:val="clear" w:color="auto" w:fill="auto"/>
            <w:noWrap/>
            <w:vAlign w:val="bottom"/>
            <w:hideMark/>
          </w:tcPr>
          <w:p w14:paraId="2C430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64.62</w:t>
            </w:r>
          </w:p>
        </w:tc>
        <w:tc>
          <w:tcPr>
            <w:tcW w:w="1126" w:type="dxa"/>
            <w:tcBorders>
              <w:top w:val="nil"/>
              <w:left w:val="nil"/>
              <w:bottom w:val="single" w:sz="8" w:space="0" w:color="auto"/>
              <w:right w:val="nil"/>
            </w:tcBorders>
            <w:shd w:val="clear" w:color="auto" w:fill="auto"/>
            <w:noWrap/>
            <w:vAlign w:val="bottom"/>
            <w:hideMark/>
          </w:tcPr>
          <w:p w14:paraId="226AAC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94.73</w:t>
            </w:r>
          </w:p>
        </w:tc>
        <w:tc>
          <w:tcPr>
            <w:tcW w:w="291" w:type="dxa"/>
            <w:tcBorders>
              <w:top w:val="nil"/>
              <w:left w:val="nil"/>
              <w:bottom w:val="single" w:sz="8" w:space="0" w:color="auto"/>
              <w:right w:val="nil"/>
            </w:tcBorders>
            <w:shd w:val="clear" w:color="auto" w:fill="auto"/>
            <w:noWrap/>
            <w:vAlign w:val="bottom"/>
            <w:hideMark/>
          </w:tcPr>
          <w:p w14:paraId="717A5C6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9FAF34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6762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single" w:sz="8" w:space="0" w:color="auto"/>
              <w:left w:val="nil"/>
              <w:bottom w:val="nil"/>
              <w:right w:val="nil"/>
            </w:tcBorders>
            <w:shd w:val="clear" w:color="auto" w:fill="auto"/>
            <w:noWrap/>
            <w:vAlign w:val="bottom"/>
            <w:hideMark/>
          </w:tcPr>
          <w:p w14:paraId="4C34F3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single" w:sz="8" w:space="0" w:color="auto"/>
              <w:left w:val="nil"/>
              <w:bottom w:val="nil"/>
              <w:right w:val="nil"/>
            </w:tcBorders>
            <w:shd w:val="clear" w:color="auto" w:fill="auto"/>
            <w:noWrap/>
            <w:vAlign w:val="bottom"/>
            <w:hideMark/>
          </w:tcPr>
          <w:p w14:paraId="266404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single" w:sz="8" w:space="0" w:color="auto"/>
              <w:left w:val="nil"/>
              <w:bottom w:val="nil"/>
              <w:right w:val="nil"/>
            </w:tcBorders>
            <w:shd w:val="clear" w:color="auto" w:fill="auto"/>
            <w:noWrap/>
            <w:vAlign w:val="bottom"/>
            <w:hideMark/>
          </w:tcPr>
          <w:p w14:paraId="661871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2C73D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7.49</w:t>
            </w:r>
          </w:p>
        </w:tc>
        <w:tc>
          <w:tcPr>
            <w:tcW w:w="889" w:type="dxa"/>
            <w:tcBorders>
              <w:top w:val="single" w:sz="8" w:space="0" w:color="auto"/>
              <w:left w:val="nil"/>
              <w:bottom w:val="nil"/>
              <w:right w:val="nil"/>
            </w:tcBorders>
            <w:shd w:val="clear" w:color="auto" w:fill="auto"/>
            <w:noWrap/>
            <w:vAlign w:val="bottom"/>
            <w:hideMark/>
          </w:tcPr>
          <w:p w14:paraId="409216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3F82A8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27.89</w:t>
            </w:r>
          </w:p>
        </w:tc>
        <w:tc>
          <w:tcPr>
            <w:tcW w:w="1126" w:type="dxa"/>
            <w:tcBorders>
              <w:top w:val="single" w:sz="8" w:space="0" w:color="auto"/>
              <w:left w:val="nil"/>
              <w:bottom w:val="nil"/>
              <w:right w:val="nil"/>
            </w:tcBorders>
            <w:shd w:val="clear" w:color="auto" w:fill="auto"/>
            <w:noWrap/>
            <w:vAlign w:val="bottom"/>
            <w:hideMark/>
          </w:tcPr>
          <w:p w14:paraId="1285DB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28.26</w:t>
            </w:r>
          </w:p>
        </w:tc>
        <w:tc>
          <w:tcPr>
            <w:tcW w:w="291" w:type="dxa"/>
            <w:tcBorders>
              <w:top w:val="single" w:sz="8" w:space="0" w:color="auto"/>
              <w:left w:val="nil"/>
              <w:bottom w:val="nil"/>
              <w:right w:val="nil"/>
            </w:tcBorders>
            <w:shd w:val="clear" w:color="auto" w:fill="auto"/>
            <w:noWrap/>
            <w:vAlign w:val="bottom"/>
            <w:hideMark/>
          </w:tcPr>
          <w:p w14:paraId="3436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24860F" w14:textId="77777777" w:rsidTr="00D104E5">
        <w:trPr>
          <w:trHeight w:val="288"/>
        </w:trPr>
        <w:tc>
          <w:tcPr>
            <w:tcW w:w="894" w:type="dxa"/>
            <w:tcBorders>
              <w:top w:val="nil"/>
              <w:left w:val="nil"/>
              <w:right w:val="nil"/>
            </w:tcBorders>
            <w:shd w:val="clear" w:color="auto" w:fill="auto"/>
            <w:noWrap/>
            <w:vAlign w:val="bottom"/>
            <w:hideMark/>
          </w:tcPr>
          <w:p w14:paraId="1B54E0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nil"/>
              <w:left w:val="nil"/>
              <w:right w:val="nil"/>
            </w:tcBorders>
            <w:shd w:val="clear" w:color="auto" w:fill="auto"/>
            <w:noWrap/>
            <w:vAlign w:val="bottom"/>
            <w:hideMark/>
          </w:tcPr>
          <w:p w14:paraId="223C82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right w:val="nil"/>
            </w:tcBorders>
            <w:shd w:val="clear" w:color="auto" w:fill="auto"/>
            <w:noWrap/>
            <w:vAlign w:val="bottom"/>
            <w:hideMark/>
          </w:tcPr>
          <w:p w14:paraId="065DA1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nil"/>
              <w:left w:val="nil"/>
              <w:right w:val="nil"/>
            </w:tcBorders>
            <w:shd w:val="clear" w:color="auto" w:fill="auto"/>
            <w:noWrap/>
            <w:vAlign w:val="bottom"/>
            <w:hideMark/>
          </w:tcPr>
          <w:p w14:paraId="510C53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EA5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18C4C1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-3.39</w:t>
            </w:r>
          </w:p>
        </w:tc>
        <w:tc>
          <w:tcPr>
            <w:tcW w:w="870" w:type="dxa"/>
            <w:tcBorders>
              <w:top w:val="nil"/>
              <w:left w:val="nil"/>
              <w:right w:val="nil"/>
            </w:tcBorders>
            <w:shd w:val="clear" w:color="auto" w:fill="auto"/>
            <w:noWrap/>
            <w:vAlign w:val="bottom"/>
            <w:hideMark/>
          </w:tcPr>
          <w:p w14:paraId="4F3865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1126" w:type="dxa"/>
            <w:tcBorders>
              <w:top w:val="nil"/>
              <w:left w:val="nil"/>
              <w:right w:val="nil"/>
            </w:tcBorders>
            <w:shd w:val="clear" w:color="auto" w:fill="auto"/>
            <w:noWrap/>
            <w:vAlign w:val="bottom"/>
            <w:hideMark/>
          </w:tcPr>
          <w:p w14:paraId="419F0C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7.08</w:t>
            </w:r>
          </w:p>
        </w:tc>
        <w:tc>
          <w:tcPr>
            <w:tcW w:w="291" w:type="dxa"/>
            <w:tcBorders>
              <w:top w:val="nil"/>
              <w:left w:val="nil"/>
              <w:right w:val="nil"/>
            </w:tcBorders>
            <w:shd w:val="clear" w:color="auto" w:fill="auto"/>
            <w:noWrap/>
            <w:vAlign w:val="bottom"/>
            <w:hideMark/>
          </w:tcPr>
          <w:p w14:paraId="0DA319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3834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537C5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DEJU</w:t>
            </w:r>
          </w:p>
        </w:tc>
        <w:tc>
          <w:tcPr>
            <w:tcW w:w="2792" w:type="dxa"/>
            <w:tcBorders>
              <w:top w:val="nil"/>
              <w:left w:val="nil"/>
              <w:bottom w:val="single" w:sz="8" w:space="0" w:color="auto"/>
              <w:right w:val="nil"/>
            </w:tcBorders>
            <w:shd w:val="clear" w:color="auto" w:fill="auto"/>
            <w:noWrap/>
            <w:vAlign w:val="bottom"/>
            <w:hideMark/>
          </w:tcPr>
          <w:p w14:paraId="67A3168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bottom w:val="single" w:sz="8" w:space="0" w:color="auto"/>
              <w:right w:val="nil"/>
            </w:tcBorders>
            <w:shd w:val="clear" w:color="auto" w:fill="auto"/>
            <w:noWrap/>
            <w:vAlign w:val="bottom"/>
            <w:hideMark/>
          </w:tcPr>
          <w:p w14:paraId="76A424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nil"/>
              <w:left w:val="nil"/>
              <w:bottom w:val="single" w:sz="8" w:space="0" w:color="auto"/>
              <w:right w:val="nil"/>
            </w:tcBorders>
            <w:shd w:val="clear" w:color="auto" w:fill="auto"/>
            <w:noWrap/>
            <w:vAlign w:val="bottom"/>
            <w:hideMark/>
          </w:tcPr>
          <w:p w14:paraId="1218BB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9D96E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89" w:type="dxa"/>
            <w:tcBorders>
              <w:top w:val="nil"/>
              <w:left w:val="nil"/>
              <w:bottom w:val="single" w:sz="8" w:space="0" w:color="auto"/>
              <w:right w:val="nil"/>
            </w:tcBorders>
            <w:shd w:val="clear" w:color="auto" w:fill="auto"/>
            <w:noWrap/>
            <w:vAlign w:val="bottom"/>
            <w:hideMark/>
          </w:tcPr>
          <w:p w14:paraId="0578A9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-0.93</w:t>
            </w:r>
          </w:p>
        </w:tc>
        <w:tc>
          <w:tcPr>
            <w:tcW w:w="870" w:type="dxa"/>
            <w:tcBorders>
              <w:top w:val="nil"/>
              <w:left w:val="nil"/>
              <w:bottom w:val="single" w:sz="8" w:space="0" w:color="auto"/>
              <w:right w:val="nil"/>
            </w:tcBorders>
            <w:shd w:val="clear" w:color="auto" w:fill="auto"/>
            <w:noWrap/>
            <w:vAlign w:val="bottom"/>
            <w:hideMark/>
          </w:tcPr>
          <w:p w14:paraId="010CC4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28.55</w:t>
            </w:r>
          </w:p>
        </w:tc>
        <w:tc>
          <w:tcPr>
            <w:tcW w:w="1126" w:type="dxa"/>
            <w:tcBorders>
              <w:top w:val="nil"/>
              <w:left w:val="nil"/>
              <w:bottom w:val="single" w:sz="8" w:space="0" w:color="auto"/>
              <w:right w:val="nil"/>
            </w:tcBorders>
            <w:shd w:val="clear" w:color="auto" w:fill="auto"/>
            <w:noWrap/>
            <w:vAlign w:val="bottom"/>
            <w:hideMark/>
          </w:tcPr>
          <w:p w14:paraId="61E723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29.48</w:t>
            </w:r>
          </w:p>
        </w:tc>
        <w:tc>
          <w:tcPr>
            <w:tcW w:w="291" w:type="dxa"/>
            <w:tcBorders>
              <w:top w:val="nil"/>
              <w:left w:val="nil"/>
              <w:bottom w:val="single" w:sz="8" w:space="0" w:color="auto"/>
              <w:right w:val="nil"/>
            </w:tcBorders>
            <w:shd w:val="clear" w:color="auto" w:fill="auto"/>
            <w:noWrap/>
            <w:vAlign w:val="bottom"/>
            <w:hideMark/>
          </w:tcPr>
          <w:p w14:paraId="7B47BB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699FA5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3CED3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single" w:sz="8" w:space="0" w:color="auto"/>
              <w:left w:val="nil"/>
              <w:bottom w:val="nil"/>
              <w:right w:val="nil"/>
            </w:tcBorders>
            <w:shd w:val="clear" w:color="auto" w:fill="auto"/>
            <w:noWrap/>
            <w:vAlign w:val="bottom"/>
            <w:hideMark/>
          </w:tcPr>
          <w:p w14:paraId="709446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single" w:sz="8" w:space="0" w:color="auto"/>
              <w:left w:val="nil"/>
              <w:bottom w:val="nil"/>
              <w:right w:val="nil"/>
            </w:tcBorders>
            <w:shd w:val="clear" w:color="auto" w:fill="auto"/>
            <w:noWrap/>
            <w:vAlign w:val="bottom"/>
            <w:hideMark/>
          </w:tcPr>
          <w:p w14:paraId="036D82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single" w:sz="8" w:space="0" w:color="auto"/>
              <w:left w:val="nil"/>
              <w:bottom w:val="nil"/>
              <w:right w:val="nil"/>
            </w:tcBorders>
            <w:shd w:val="clear" w:color="auto" w:fill="auto"/>
            <w:noWrap/>
            <w:vAlign w:val="bottom"/>
            <w:hideMark/>
          </w:tcPr>
          <w:p w14:paraId="1B3B6D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1EF75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89" w:type="dxa"/>
            <w:tcBorders>
              <w:top w:val="single" w:sz="8" w:space="0" w:color="auto"/>
              <w:left w:val="nil"/>
              <w:bottom w:val="nil"/>
              <w:right w:val="nil"/>
            </w:tcBorders>
            <w:shd w:val="clear" w:color="auto" w:fill="auto"/>
            <w:noWrap/>
            <w:vAlign w:val="bottom"/>
            <w:hideMark/>
          </w:tcPr>
          <w:p w14:paraId="6A744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-2.66</w:t>
            </w:r>
          </w:p>
        </w:tc>
        <w:tc>
          <w:tcPr>
            <w:tcW w:w="870" w:type="dxa"/>
            <w:tcBorders>
              <w:top w:val="single" w:sz="8" w:space="0" w:color="auto"/>
              <w:left w:val="nil"/>
              <w:bottom w:val="nil"/>
              <w:right w:val="nil"/>
            </w:tcBorders>
            <w:shd w:val="clear" w:color="auto" w:fill="auto"/>
            <w:noWrap/>
            <w:vAlign w:val="bottom"/>
            <w:hideMark/>
          </w:tcPr>
          <w:p w14:paraId="09F5E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14.08</w:t>
            </w:r>
          </w:p>
        </w:tc>
        <w:tc>
          <w:tcPr>
            <w:tcW w:w="1126" w:type="dxa"/>
            <w:tcBorders>
              <w:top w:val="single" w:sz="8" w:space="0" w:color="auto"/>
              <w:left w:val="nil"/>
              <w:bottom w:val="nil"/>
              <w:right w:val="nil"/>
            </w:tcBorders>
            <w:shd w:val="clear" w:color="auto" w:fill="auto"/>
            <w:noWrap/>
            <w:vAlign w:val="bottom"/>
            <w:hideMark/>
          </w:tcPr>
          <w:p w14:paraId="398F97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16.74</w:t>
            </w:r>
          </w:p>
        </w:tc>
        <w:tc>
          <w:tcPr>
            <w:tcW w:w="291" w:type="dxa"/>
            <w:tcBorders>
              <w:top w:val="single" w:sz="8" w:space="0" w:color="auto"/>
              <w:left w:val="nil"/>
              <w:bottom w:val="nil"/>
              <w:right w:val="nil"/>
            </w:tcBorders>
            <w:shd w:val="clear" w:color="auto" w:fill="auto"/>
            <w:noWrap/>
            <w:vAlign w:val="bottom"/>
            <w:hideMark/>
          </w:tcPr>
          <w:p w14:paraId="54B95F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D695F2" w14:textId="77777777" w:rsidTr="00D104E5">
        <w:trPr>
          <w:trHeight w:val="288"/>
        </w:trPr>
        <w:tc>
          <w:tcPr>
            <w:tcW w:w="894" w:type="dxa"/>
            <w:tcBorders>
              <w:top w:val="nil"/>
              <w:left w:val="nil"/>
              <w:right w:val="nil"/>
            </w:tcBorders>
            <w:shd w:val="clear" w:color="auto" w:fill="auto"/>
            <w:noWrap/>
            <w:vAlign w:val="bottom"/>
            <w:hideMark/>
          </w:tcPr>
          <w:p w14:paraId="3C250B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right w:val="nil"/>
            </w:tcBorders>
            <w:shd w:val="clear" w:color="auto" w:fill="auto"/>
            <w:noWrap/>
            <w:vAlign w:val="bottom"/>
            <w:hideMark/>
          </w:tcPr>
          <w:p w14:paraId="7445AC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right w:val="nil"/>
            </w:tcBorders>
            <w:shd w:val="clear" w:color="auto" w:fill="auto"/>
            <w:noWrap/>
            <w:vAlign w:val="bottom"/>
            <w:hideMark/>
          </w:tcPr>
          <w:p w14:paraId="30011ED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nil"/>
              <w:left w:val="nil"/>
              <w:right w:val="nil"/>
            </w:tcBorders>
            <w:shd w:val="clear" w:color="auto" w:fill="auto"/>
            <w:noWrap/>
            <w:vAlign w:val="bottom"/>
            <w:hideMark/>
          </w:tcPr>
          <w:p w14:paraId="3607DC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6943A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89" w:type="dxa"/>
            <w:tcBorders>
              <w:top w:val="nil"/>
              <w:left w:val="nil"/>
              <w:right w:val="nil"/>
            </w:tcBorders>
            <w:shd w:val="clear" w:color="auto" w:fill="auto"/>
            <w:noWrap/>
            <w:vAlign w:val="bottom"/>
            <w:hideMark/>
          </w:tcPr>
          <w:p w14:paraId="5F940A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-11.86</w:t>
            </w:r>
          </w:p>
        </w:tc>
        <w:tc>
          <w:tcPr>
            <w:tcW w:w="870" w:type="dxa"/>
            <w:tcBorders>
              <w:top w:val="nil"/>
              <w:left w:val="nil"/>
              <w:right w:val="nil"/>
            </w:tcBorders>
            <w:shd w:val="clear" w:color="auto" w:fill="auto"/>
            <w:noWrap/>
            <w:vAlign w:val="bottom"/>
            <w:hideMark/>
          </w:tcPr>
          <w:p w14:paraId="4D526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11.12</w:t>
            </w:r>
          </w:p>
        </w:tc>
        <w:tc>
          <w:tcPr>
            <w:tcW w:w="1126" w:type="dxa"/>
            <w:tcBorders>
              <w:top w:val="nil"/>
              <w:left w:val="nil"/>
              <w:right w:val="nil"/>
            </w:tcBorders>
            <w:shd w:val="clear" w:color="auto" w:fill="auto"/>
            <w:noWrap/>
            <w:vAlign w:val="bottom"/>
            <w:hideMark/>
          </w:tcPr>
          <w:p w14:paraId="6CB64F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22.98</w:t>
            </w:r>
          </w:p>
        </w:tc>
        <w:tc>
          <w:tcPr>
            <w:tcW w:w="291" w:type="dxa"/>
            <w:tcBorders>
              <w:top w:val="nil"/>
              <w:left w:val="nil"/>
              <w:right w:val="nil"/>
            </w:tcBorders>
            <w:shd w:val="clear" w:color="auto" w:fill="auto"/>
            <w:noWrap/>
            <w:vAlign w:val="bottom"/>
            <w:hideMark/>
          </w:tcPr>
          <w:p w14:paraId="291536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A9442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C4339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bottom w:val="single" w:sz="8" w:space="0" w:color="auto"/>
              <w:right w:val="nil"/>
            </w:tcBorders>
            <w:shd w:val="clear" w:color="auto" w:fill="auto"/>
            <w:noWrap/>
            <w:vAlign w:val="bottom"/>
            <w:hideMark/>
          </w:tcPr>
          <w:p w14:paraId="59F96D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bottom w:val="single" w:sz="8" w:space="0" w:color="auto"/>
              <w:right w:val="nil"/>
            </w:tcBorders>
            <w:shd w:val="clear" w:color="auto" w:fill="auto"/>
            <w:noWrap/>
            <w:vAlign w:val="bottom"/>
            <w:hideMark/>
          </w:tcPr>
          <w:p w14:paraId="50E01D6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nil"/>
              <w:left w:val="nil"/>
              <w:bottom w:val="single" w:sz="8" w:space="0" w:color="auto"/>
              <w:right w:val="nil"/>
            </w:tcBorders>
            <w:shd w:val="clear" w:color="auto" w:fill="auto"/>
            <w:noWrap/>
            <w:vAlign w:val="bottom"/>
            <w:hideMark/>
          </w:tcPr>
          <w:p w14:paraId="40D45E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E3CC7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4.09</w:t>
            </w:r>
          </w:p>
        </w:tc>
        <w:tc>
          <w:tcPr>
            <w:tcW w:w="889" w:type="dxa"/>
            <w:tcBorders>
              <w:top w:val="nil"/>
              <w:left w:val="nil"/>
              <w:bottom w:val="single" w:sz="8" w:space="0" w:color="auto"/>
              <w:right w:val="nil"/>
            </w:tcBorders>
            <w:shd w:val="clear" w:color="auto" w:fill="auto"/>
            <w:noWrap/>
            <w:vAlign w:val="bottom"/>
            <w:hideMark/>
          </w:tcPr>
          <w:p w14:paraId="6CB7B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-7.51</w:t>
            </w:r>
          </w:p>
        </w:tc>
        <w:tc>
          <w:tcPr>
            <w:tcW w:w="870" w:type="dxa"/>
            <w:tcBorders>
              <w:top w:val="nil"/>
              <w:left w:val="nil"/>
              <w:bottom w:val="single" w:sz="8" w:space="0" w:color="auto"/>
              <w:right w:val="nil"/>
            </w:tcBorders>
            <w:shd w:val="clear" w:color="auto" w:fill="auto"/>
            <w:noWrap/>
            <w:vAlign w:val="bottom"/>
            <w:hideMark/>
          </w:tcPr>
          <w:p w14:paraId="5EBB2D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17.41</w:t>
            </w:r>
          </w:p>
        </w:tc>
        <w:tc>
          <w:tcPr>
            <w:tcW w:w="1126" w:type="dxa"/>
            <w:tcBorders>
              <w:top w:val="nil"/>
              <w:left w:val="nil"/>
              <w:bottom w:val="single" w:sz="8" w:space="0" w:color="auto"/>
              <w:right w:val="nil"/>
            </w:tcBorders>
            <w:shd w:val="clear" w:color="auto" w:fill="auto"/>
            <w:noWrap/>
            <w:vAlign w:val="bottom"/>
            <w:hideMark/>
          </w:tcPr>
          <w:p w14:paraId="4DD992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24.92</w:t>
            </w:r>
          </w:p>
        </w:tc>
        <w:tc>
          <w:tcPr>
            <w:tcW w:w="291" w:type="dxa"/>
            <w:tcBorders>
              <w:top w:val="nil"/>
              <w:left w:val="nil"/>
              <w:bottom w:val="single" w:sz="8" w:space="0" w:color="auto"/>
              <w:right w:val="nil"/>
            </w:tcBorders>
            <w:shd w:val="clear" w:color="auto" w:fill="auto"/>
            <w:noWrap/>
            <w:vAlign w:val="bottom"/>
            <w:hideMark/>
          </w:tcPr>
          <w:p w14:paraId="2EE38C9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8E75F7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4BCD9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single" w:sz="8" w:space="0" w:color="auto"/>
              <w:left w:val="nil"/>
              <w:bottom w:val="nil"/>
              <w:right w:val="nil"/>
            </w:tcBorders>
            <w:shd w:val="clear" w:color="auto" w:fill="auto"/>
            <w:noWrap/>
            <w:vAlign w:val="bottom"/>
            <w:hideMark/>
          </w:tcPr>
          <w:p w14:paraId="6BF2B8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single" w:sz="8" w:space="0" w:color="auto"/>
              <w:left w:val="nil"/>
              <w:bottom w:val="nil"/>
              <w:right w:val="nil"/>
            </w:tcBorders>
            <w:shd w:val="clear" w:color="auto" w:fill="auto"/>
            <w:noWrap/>
            <w:vAlign w:val="bottom"/>
            <w:hideMark/>
          </w:tcPr>
          <w:p w14:paraId="598CF0D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single" w:sz="8" w:space="0" w:color="auto"/>
              <w:left w:val="nil"/>
              <w:bottom w:val="nil"/>
              <w:right w:val="nil"/>
            </w:tcBorders>
            <w:shd w:val="clear" w:color="auto" w:fill="auto"/>
            <w:noWrap/>
            <w:vAlign w:val="bottom"/>
            <w:hideMark/>
          </w:tcPr>
          <w:p w14:paraId="0F015C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2494A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single" w:sz="8" w:space="0" w:color="auto"/>
              <w:left w:val="nil"/>
              <w:bottom w:val="nil"/>
              <w:right w:val="nil"/>
            </w:tcBorders>
            <w:shd w:val="clear" w:color="auto" w:fill="auto"/>
            <w:noWrap/>
            <w:vAlign w:val="bottom"/>
            <w:hideMark/>
          </w:tcPr>
          <w:p w14:paraId="10C6397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-3.25</w:t>
            </w:r>
          </w:p>
        </w:tc>
        <w:tc>
          <w:tcPr>
            <w:tcW w:w="870" w:type="dxa"/>
            <w:tcBorders>
              <w:top w:val="single" w:sz="8" w:space="0" w:color="auto"/>
              <w:left w:val="nil"/>
              <w:bottom w:val="nil"/>
              <w:right w:val="nil"/>
            </w:tcBorders>
            <w:shd w:val="clear" w:color="auto" w:fill="auto"/>
            <w:noWrap/>
            <w:vAlign w:val="bottom"/>
            <w:hideMark/>
          </w:tcPr>
          <w:p w14:paraId="1F9752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23.00</w:t>
            </w:r>
          </w:p>
        </w:tc>
        <w:tc>
          <w:tcPr>
            <w:tcW w:w="1126" w:type="dxa"/>
            <w:tcBorders>
              <w:top w:val="single" w:sz="8" w:space="0" w:color="auto"/>
              <w:left w:val="nil"/>
              <w:bottom w:val="nil"/>
              <w:right w:val="nil"/>
            </w:tcBorders>
            <w:shd w:val="clear" w:color="auto" w:fill="auto"/>
            <w:noWrap/>
            <w:vAlign w:val="bottom"/>
            <w:hideMark/>
          </w:tcPr>
          <w:p w14:paraId="0B37D7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26.25</w:t>
            </w:r>
          </w:p>
        </w:tc>
        <w:tc>
          <w:tcPr>
            <w:tcW w:w="291" w:type="dxa"/>
            <w:tcBorders>
              <w:top w:val="single" w:sz="8" w:space="0" w:color="auto"/>
              <w:left w:val="nil"/>
              <w:bottom w:val="nil"/>
              <w:right w:val="nil"/>
            </w:tcBorders>
            <w:shd w:val="clear" w:color="auto" w:fill="auto"/>
            <w:noWrap/>
            <w:vAlign w:val="bottom"/>
            <w:hideMark/>
          </w:tcPr>
          <w:p w14:paraId="78448D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09741B" w14:textId="77777777" w:rsidTr="00D104E5">
        <w:trPr>
          <w:trHeight w:val="288"/>
        </w:trPr>
        <w:tc>
          <w:tcPr>
            <w:tcW w:w="894" w:type="dxa"/>
            <w:tcBorders>
              <w:top w:val="nil"/>
              <w:left w:val="nil"/>
              <w:right w:val="nil"/>
            </w:tcBorders>
            <w:shd w:val="clear" w:color="auto" w:fill="auto"/>
            <w:noWrap/>
            <w:vAlign w:val="bottom"/>
            <w:hideMark/>
          </w:tcPr>
          <w:p w14:paraId="5F472E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right w:val="nil"/>
            </w:tcBorders>
            <w:shd w:val="clear" w:color="auto" w:fill="auto"/>
            <w:noWrap/>
            <w:vAlign w:val="bottom"/>
            <w:hideMark/>
          </w:tcPr>
          <w:p w14:paraId="48C73A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right w:val="nil"/>
            </w:tcBorders>
            <w:shd w:val="clear" w:color="auto" w:fill="auto"/>
            <w:noWrap/>
            <w:vAlign w:val="bottom"/>
            <w:hideMark/>
          </w:tcPr>
          <w:p w14:paraId="1E2E52D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nil"/>
              <w:left w:val="nil"/>
              <w:right w:val="nil"/>
            </w:tcBorders>
            <w:shd w:val="clear" w:color="auto" w:fill="auto"/>
            <w:noWrap/>
            <w:vAlign w:val="bottom"/>
            <w:hideMark/>
          </w:tcPr>
          <w:p w14:paraId="722D3A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C2481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-14.54</w:t>
            </w:r>
          </w:p>
        </w:tc>
        <w:tc>
          <w:tcPr>
            <w:tcW w:w="889" w:type="dxa"/>
            <w:tcBorders>
              <w:top w:val="nil"/>
              <w:left w:val="nil"/>
              <w:right w:val="nil"/>
            </w:tcBorders>
            <w:shd w:val="clear" w:color="auto" w:fill="auto"/>
            <w:noWrap/>
            <w:vAlign w:val="bottom"/>
            <w:hideMark/>
          </w:tcPr>
          <w:p w14:paraId="2F8E1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-18.47</w:t>
            </w:r>
          </w:p>
        </w:tc>
        <w:tc>
          <w:tcPr>
            <w:tcW w:w="870" w:type="dxa"/>
            <w:tcBorders>
              <w:top w:val="nil"/>
              <w:left w:val="nil"/>
              <w:right w:val="nil"/>
            </w:tcBorders>
            <w:shd w:val="clear" w:color="auto" w:fill="auto"/>
            <w:noWrap/>
            <w:vAlign w:val="bottom"/>
            <w:hideMark/>
          </w:tcPr>
          <w:p w14:paraId="78F916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-10.27</w:t>
            </w:r>
          </w:p>
        </w:tc>
        <w:tc>
          <w:tcPr>
            <w:tcW w:w="1126" w:type="dxa"/>
            <w:tcBorders>
              <w:top w:val="nil"/>
              <w:left w:val="nil"/>
              <w:right w:val="nil"/>
            </w:tcBorders>
            <w:shd w:val="clear" w:color="auto" w:fill="auto"/>
            <w:noWrap/>
            <w:vAlign w:val="bottom"/>
            <w:hideMark/>
          </w:tcPr>
          <w:p w14:paraId="06E315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8.21</w:t>
            </w:r>
          </w:p>
        </w:tc>
        <w:tc>
          <w:tcPr>
            <w:tcW w:w="291" w:type="dxa"/>
            <w:tcBorders>
              <w:top w:val="nil"/>
              <w:left w:val="nil"/>
              <w:right w:val="nil"/>
            </w:tcBorders>
            <w:shd w:val="clear" w:color="auto" w:fill="auto"/>
            <w:noWrap/>
            <w:vAlign w:val="bottom"/>
            <w:hideMark/>
          </w:tcPr>
          <w:p w14:paraId="50CF3A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AB99EC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AB7F1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bottom w:val="single" w:sz="8" w:space="0" w:color="auto"/>
              <w:right w:val="nil"/>
            </w:tcBorders>
            <w:shd w:val="clear" w:color="auto" w:fill="auto"/>
            <w:noWrap/>
            <w:vAlign w:val="bottom"/>
            <w:hideMark/>
          </w:tcPr>
          <w:p w14:paraId="3DA821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bottom w:val="single" w:sz="8" w:space="0" w:color="auto"/>
              <w:right w:val="nil"/>
            </w:tcBorders>
            <w:shd w:val="clear" w:color="auto" w:fill="auto"/>
            <w:noWrap/>
            <w:vAlign w:val="bottom"/>
            <w:hideMark/>
          </w:tcPr>
          <w:p w14:paraId="7616021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nil"/>
              <w:left w:val="nil"/>
              <w:bottom w:val="single" w:sz="8" w:space="0" w:color="auto"/>
              <w:right w:val="nil"/>
            </w:tcBorders>
            <w:shd w:val="clear" w:color="auto" w:fill="auto"/>
            <w:noWrap/>
            <w:vAlign w:val="bottom"/>
            <w:hideMark/>
          </w:tcPr>
          <w:p w14:paraId="455A59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22083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889" w:type="dxa"/>
            <w:tcBorders>
              <w:top w:val="nil"/>
              <w:left w:val="nil"/>
              <w:bottom w:val="single" w:sz="8" w:space="0" w:color="auto"/>
              <w:right w:val="nil"/>
            </w:tcBorders>
            <w:shd w:val="clear" w:color="auto" w:fill="auto"/>
            <w:noWrap/>
            <w:vAlign w:val="bottom"/>
            <w:hideMark/>
          </w:tcPr>
          <w:p w14:paraId="52A11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-20.13</w:t>
            </w:r>
          </w:p>
        </w:tc>
        <w:tc>
          <w:tcPr>
            <w:tcW w:w="870" w:type="dxa"/>
            <w:tcBorders>
              <w:top w:val="nil"/>
              <w:left w:val="nil"/>
              <w:bottom w:val="single" w:sz="8" w:space="0" w:color="auto"/>
              <w:right w:val="nil"/>
            </w:tcBorders>
            <w:shd w:val="clear" w:color="auto" w:fill="auto"/>
            <w:noWrap/>
            <w:vAlign w:val="bottom"/>
            <w:hideMark/>
          </w:tcPr>
          <w:p w14:paraId="084AA6C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1126" w:type="dxa"/>
            <w:tcBorders>
              <w:top w:val="nil"/>
              <w:left w:val="nil"/>
              <w:bottom w:val="single" w:sz="8" w:space="0" w:color="auto"/>
              <w:right w:val="nil"/>
            </w:tcBorders>
            <w:shd w:val="clear" w:color="auto" w:fill="auto"/>
            <w:noWrap/>
            <w:vAlign w:val="bottom"/>
            <w:hideMark/>
          </w:tcPr>
          <w:p w14:paraId="32EDA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29.69</w:t>
            </w:r>
          </w:p>
        </w:tc>
        <w:tc>
          <w:tcPr>
            <w:tcW w:w="291" w:type="dxa"/>
            <w:tcBorders>
              <w:top w:val="nil"/>
              <w:left w:val="nil"/>
              <w:bottom w:val="single" w:sz="8" w:space="0" w:color="auto"/>
              <w:right w:val="nil"/>
            </w:tcBorders>
            <w:shd w:val="clear" w:color="auto" w:fill="auto"/>
            <w:noWrap/>
            <w:vAlign w:val="bottom"/>
            <w:hideMark/>
          </w:tcPr>
          <w:p w14:paraId="619C78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38578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E0DC7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single" w:sz="8" w:space="0" w:color="auto"/>
              <w:left w:val="nil"/>
              <w:bottom w:val="nil"/>
              <w:right w:val="nil"/>
            </w:tcBorders>
            <w:shd w:val="clear" w:color="auto" w:fill="auto"/>
            <w:noWrap/>
            <w:vAlign w:val="bottom"/>
            <w:hideMark/>
          </w:tcPr>
          <w:p w14:paraId="01BAFA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single" w:sz="8" w:space="0" w:color="auto"/>
              <w:left w:val="nil"/>
              <w:bottom w:val="nil"/>
              <w:right w:val="nil"/>
            </w:tcBorders>
            <w:shd w:val="clear" w:color="auto" w:fill="auto"/>
            <w:noWrap/>
            <w:vAlign w:val="bottom"/>
            <w:hideMark/>
          </w:tcPr>
          <w:p w14:paraId="7D205E5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single" w:sz="8" w:space="0" w:color="auto"/>
              <w:left w:val="nil"/>
              <w:bottom w:val="nil"/>
              <w:right w:val="nil"/>
            </w:tcBorders>
            <w:shd w:val="clear" w:color="auto" w:fill="auto"/>
            <w:noWrap/>
            <w:vAlign w:val="bottom"/>
            <w:hideMark/>
          </w:tcPr>
          <w:p w14:paraId="5DCF32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C4D6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-13.12</w:t>
            </w:r>
          </w:p>
        </w:tc>
        <w:tc>
          <w:tcPr>
            <w:tcW w:w="889" w:type="dxa"/>
            <w:tcBorders>
              <w:top w:val="single" w:sz="8" w:space="0" w:color="auto"/>
              <w:left w:val="nil"/>
              <w:bottom w:val="nil"/>
              <w:right w:val="nil"/>
            </w:tcBorders>
            <w:shd w:val="clear" w:color="auto" w:fill="auto"/>
            <w:noWrap/>
            <w:vAlign w:val="bottom"/>
            <w:hideMark/>
          </w:tcPr>
          <w:p w14:paraId="4A6E19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-24.39</w:t>
            </w:r>
          </w:p>
        </w:tc>
        <w:tc>
          <w:tcPr>
            <w:tcW w:w="870" w:type="dxa"/>
            <w:tcBorders>
              <w:top w:val="single" w:sz="8" w:space="0" w:color="auto"/>
              <w:left w:val="nil"/>
              <w:bottom w:val="nil"/>
              <w:right w:val="nil"/>
            </w:tcBorders>
            <w:shd w:val="clear" w:color="auto" w:fill="auto"/>
            <w:noWrap/>
            <w:vAlign w:val="bottom"/>
            <w:hideMark/>
          </w:tcPr>
          <w:p w14:paraId="7CDBCA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-2.45</w:t>
            </w:r>
          </w:p>
        </w:tc>
        <w:tc>
          <w:tcPr>
            <w:tcW w:w="1126" w:type="dxa"/>
            <w:tcBorders>
              <w:top w:val="single" w:sz="8" w:space="0" w:color="auto"/>
              <w:left w:val="nil"/>
              <w:bottom w:val="nil"/>
              <w:right w:val="nil"/>
            </w:tcBorders>
            <w:shd w:val="clear" w:color="auto" w:fill="auto"/>
            <w:noWrap/>
            <w:vAlign w:val="bottom"/>
            <w:hideMark/>
          </w:tcPr>
          <w:p w14:paraId="16F85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21.93</w:t>
            </w:r>
          </w:p>
        </w:tc>
        <w:tc>
          <w:tcPr>
            <w:tcW w:w="291" w:type="dxa"/>
            <w:tcBorders>
              <w:top w:val="single" w:sz="8" w:space="0" w:color="auto"/>
              <w:left w:val="nil"/>
              <w:bottom w:val="nil"/>
              <w:right w:val="nil"/>
            </w:tcBorders>
            <w:shd w:val="clear" w:color="auto" w:fill="auto"/>
            <w:noWrap/>
            <w:vAlign w:val="bottom"/>
            <w:hideMark/>
          </w:tcPr>
          <w:p w14:paraId="513EAB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0C89B4" w14:textId="77777777" w:rsidTr="00D104E5">
        <w:trPr>
          <w:trHeight w:val="288"/>
        </w:trPr>
        <w:tc>
          <w:tcPr>
            <w:tcW w:w="894" w:type="dxa"/>
            <w:tcBorders>
              <w:top w:val="nil"/>
              <w:left w:val="nil"/>
              <w:right w:val="nil"/>
            </w:tcBorders>
            <w:shd w:val="clear" w:color="auto" w:fill="auto"/>
            <w:noWrap/>
            <w:vAlign w:val="bottom"/>
            <w:hideMark/>
          </w:tcPr>
          <w:p w14:paraId="48837D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right w:val="nil"/>
            </w:tcBorders>
            <w:shd w:val="clear" w:color="auto" w:fill="auto"/>
            <w:noWrap/>
            <w:vAlign w:val="bottom"/>
            <w:hideMark/>
          </w:tcPr>
          <w:p w14:paraId="7760A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right w:val="nil"/>
            </w:tcBorders>
            <w:shd w:val="clear" w:color="auto" w:fill="auto"/>
            <w:noWrap/>
            <w:vAlign w:val="bottom"/>
            <w:hideMark/>
          </w:tcPr>
          <w:p w14:paraId="5103E7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nil"/>
              <w:left w:val="nil"/>
              <w:right w:val="nil"/>
            </w:tcBorders>
            <w:shd w:val="clear" w:color="auto" w:fill="auto"/>
            <w:noWrap/>
            <w:vAlign w:val="bottom"/>
            <w:hideMark/>
          </w:tcPr>
          <w:p w14:paraId="1DE170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C9594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889" w:type="dxa"/>
            <w:tcBorders>
              <w:top w:val="nil"/>
              <w:left w:val="nil"/>
              <w:right w:val="nil"/>
            </w:tcBorders>
            <w:shd w:val="clear" w:color="auto" w:fill="auto"/>
            <w:noWrap/>
            <w:vAlign w:val="bottom"/>
            <w:hideMark/>
          </w:tcPr>
          <w:p w14:paraId="41772E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-8.78</w:t>
            </w:r>
          </w:p>
        </w:tc>
        <w:tc>
          <w:tcPr>
            <w:tcW w:w="870" w:type="dxa"/>
            <w:tcBorders>
              <w:top w:val="nil"/>
              <w:left w:val="nil"/>
              <w:right w:val="nil"/>
            </w:tcBorders>
            <w:shd w:val="clear" w:color="auto" w:fill="auto"/>
            <w:noWrap/>
            <w:vAlign w:val="bottom"/>
            <w:hideMark/>
          </w:tcPr>
          <w:p w14:paraId="143D3F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14.01</w:t>
            </w:r>
          </w:p>
        </w:tc>
        <w:tc>
          <w:tcPr>
            <w:tcW w:w="1126" w:type="dxa"/>
            <w:tcBorders>
              <w:top w:val="nil"/>
              <w:left w:val="nil"/>
              <w:right w:val="nil"/>
            </w:tcBorders>
            <w:shd w:val="clear" w:color="auto" w:fill="auto"/>
            <w:noWrap/>
            <w:vAlign w:val="bottom"/>
            <w:hideMark/>
          </w:tcPr>
          <w:p w14:paraId="0CAE70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22.79</w:t>
            </w:r>
          </w:p>
        </w:tc>
        <w:tc>
          <w:tcPr>
            <w:tcW w:w="291" w:type="dxa"/>
            <w:tcBorders>
              <w:top w:val="nil"/>
              <w:left w:val="nil"/>
              <w:right w:val="nil"/>
            </w:tcBorders>
            <w:shd w:val="clear" w:color="auto" w:fill="auto"/>
            <w:noWrap/>
            <w:vAlign w:val="bottom"/>
            <w:hideMark/>
          </w:tcPr>
          <w:p w14:paraId="1B1BEAD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033D2E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10B8B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bottom w:val="single" w:sz="8" w:space="0" w:color="auto"/>
              <w:right w:val="nil"/>
            </w:tcBorders>
            <w:shd w:val="clear" w:color="auto" w:fill="auto"/>
            <w:noWrap/>
            <w:vAlign w:val="bottom"/>
            <w:hideMark/>
          </w:tcPr>
          <w:p w14:paraId="02E7B7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bottom w:val="single" w:sz="8" w:space="0" w:color="auto"/>
              <w:right w:val="nil"/>
            </w:tcBorders>
            <w:shd w:val="clear" w:color="auto" w:fill="auto"/>
            <w:noWrap/>
            <w:vAlign w:val="bottom"/>
            <w:hideMark/>
          </w:tcPr>
          <w:p w14:paraId="0E7BA93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nil"/>
              <w:left w:val="nil"/>
              <w:bottom w:val="single" w:sz="8" w:space="0" w:color="auto"/>
              <w:right w:val="nil"/>
            </w:tcBorders>
            <w:shd w:val="clear" w:color="auto" w:fill="auto"/>
            <w:noWrap/>
            <w:vAlign w:val="bottom"/>
            <w:hideMark/>
          </w:tcPr>
          <w:p w14:paraId="3917C97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09908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-11.50</w:t>
            </w:r>
          </w:p>
        </w:tc>
        <w:tc>
          <w:tcPr>
            <w:tcW w:w="889" w:type="dxa"/>
            <w:tcBorders>
              <w:top w:val="nil"/>
              <w:left w:val="nil"/>
              <w:bottom w:val="single" w:sz="8" w:space="0" w:color="auto"/>
              <w:right w:val="nil"/>
            </w:tcBorders>
            <w:shd w:val="clear" w:color="auto" w:fill="auto"/>
            <w:noWrap/>
            <w:vAlign w:val="bottom"/>
            <w:hideMark/>
          </w:tcPr>
          <w:p w14:paraId="69EE36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w:t>
            </w:r>
          </w:p>
        </w:tc>
        <w:tc>
          <w:tcPr>
            <w:tcW w:w="870" w:type="dxa"/>
            <w:tcBorders>
              <w:top w:val="nil"/>
              <w:left w:val="nil"/>
              <w:bottom w:val="single" w:sz="8" w:space="0" w:color="auto"/>
              <w:right w:val="nil"/>
            </w:tcBorders>
            <w:shd w:val="clear" w:color="auto" w:fill="auto"/>
            <w:noWrap/>
            <w:vAlign w:val="bottom"/>
            <w:hideMark/>
          </w:tcPr>
          <w:p w14:paraId="72A237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2.09</w:t>
            </w:r>
          </w:p>
        </w:tc>
        <w:tc>
          <w:tcPr>
            <w:tcW w:w="1126" w:type="dxa"/>
            <w:tcBorders>
              <w:top w:val="nil"/>
              <w:left w:val="nil"/>
              <w:bottom w:val="single" w:sz="8" w:space="0" w:color="auto"/>
              <w:right w:val="nil"/>
            </w:tcBorders>
            <w:shd w:val="clear" w:color="auto" w:fill="auto"/>
            <w:noWrap/>
            <w:vAlign w:val="bottom"/>
            <w:hideMark/>
          </w:tcPr>
          <w:p w14:paraId="543A84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26.42</w:t>
            </w:r>
          </w:p>
        </w:tc>
        <w:tc>
          <w:tcPr>
            <w:tcW w:w="291" w:type="dxa"/>
            <w:tcBorders>
              <w:top w:val="nil"/>
              <w:left w:val="nil"/>
              <w:bottom w:val="single" w:sz="8" w:space="0" w:color="auto"/>
              <w:right w:val="nil"/>
            </w:tcBorders>
            <w:shd w:val="clear" w:color="auto" w:fill="auto"/>
            <w:noWrap/>
            <w:vAlign w:val="bottom"/>
            <w:hideMark/>
          </w:tcPr>
          <w:p w14:paraId="64085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9A6280"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2F1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single" w:sz="8" w:space="0" w:color="auto"/>
              <w:left w:val="nil"/>
              <w:bottom w:val="nil"/>
              <w:right w:val="nil"/>
            </w:tcBorders>
            <w:shd w:val="clear" w:color="auto" w:fill="auto"/>
            <w:noWrap/>
            <w:vAlign w:val="bottom"/>
            <w:hideMark/>
          </w:tcPr>
          <w:p w14:paraId="5C766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single" w:sz="8" w:space="0" w:color="auto"/>
              <w:left w:val="nil"/>
              <w:bottom w:val="nil"/>
              <w:right w:val="nil"/>
            </w:tcBorders>
            <w:shd w:val="clear" w:color="auto" w:fill="auto"/>
            <w:noWrap/>
            <w:vAlign w:val="bottom"/>
            <w:hideMark/>
          </w:tcPr>
          <w:p w14:paraId="46977CD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3C9DF9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36A84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78629C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7A0A42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0.34</w:t>
            </w:r>
          </w:p>
        </w:tc>
        <w:tc>
          <w:tcPr>
            <w:tcW w:w="1126" w:type="dxa"/>
            <w:tcBorders>
              <w:top w:val="single" w:sz="8" w:space="0" w:color="auto"/>
              <w:left w:val="nil"/>
              <w:bottom w:val="nil"/>
              <w:right w:val="nil"/>
            </w:tcBorders>
            <w:shd w:val="clear" w:color="auto" w:fill="auto"/>
            <w:noWrap/>
            <w:vAlign w:val="bottom"/>
            <w:hideMark/>
          </w:tcPr>
          <w:p w14:paraId="76A2E1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291" w:type="dxa"/>
            <w:tcBorders>
              <w:top w:val="single" w:sz="8" w:space="0" w:color="auto"/>
              <w:left w:val="nil"/>
              <w:bottom w:val="nil"/>
              <w:right w:val="nil"/>
            </w:tcBorders>
            <w:shd w:val="clear" w:color="auto" w:fill="auto"/>
            <w:noWrap/>
            <w:vAlign w:val="bottom"/>
            <w:hideMark/>
          </w:tcPr>
          <w:p w14:paraId="61B7BB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13E725D" w14:textId="77777777" w:rsidTr="00D104E5">
        <w:trPr>
          <w:trHeight w:val="288"/>
        </w:trPr>
        <w:tc>
          <w:tcPr>
            <w:tcW w:w="894" w:type="dxa"/>
            <w:tcBorders>
              <w:top w:val="nil"/>
              <w:left w:val="nil"/>
              <w:right w:val="nil"/>
            </w:tcBorders>
            <w:shd w:val="clear" w:color="auto" w:fill="auto"/>
            <w:noWrap/>
            <w:vAlign w:val="bottom"/>
            <w:hideMark/>
          </w:tcPr>
          <w:p w14:paraId="1DC1B2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right w:val="nil"/>
            </w:tcBorders>
            <w:shd w:val="clear" w:color="auto" w:fill="auto"/>
            <w:noWrap/>
            <w:vAlign w:val="bottom"/>
            <w:hideMark/>
          </w:tcPr>
          <w:p w14:paraId="2AE1F9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right w:val="nil"/>
            </w:tcBorders>
            <w:shd w:val="clear" w:color="auto" w:fill="auto"/>
            <w:noWrap/>
            <w:vAlign w:val="bottom"/>
            <w:hideMark/>
          </w:tcPr>
          <w:p w14:paraId="3A3658E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51FD1A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5EE0A5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-3.59</w:t>
            </w:r>
          </w:p>
        </w:tc>
        <w:tc>
          <w:tcPr>
            <w:tcW w:w="889" w:type="dxa"/>
            <w:tcBorders>
              <w:top w:val="nil"/>
              <w:left w:val="nil"/>
              <w:right w:val="nil"/>
            </w:tcBorders>
            <w:shd w:val="clear" w:color="auto" w:fill="auto"/>
            <w:noWrap/>
            <w:vAlign w:val="bottom"/>
            <w:hideMark/>
          </w:tcPr>
          <w:p w14:paraId="480ECE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-5.37</w:t>
            </w:r>
          </w:p>
        </w:tc>
        <w:tc>
          <w:tcPr>
            <w:tcW w:w="870" w:type="dxa"/>
            <w:tcBorders>
              <w:top w:val="nil"/>
              <w:left w:val="nil"/>
              <w:right w:val="nil"/>
            </w:tcBorders>
            <w:shd w:val="clear" w:color="auto" w:fill="auto"/>
            <w:noWrap/>
            <w:vAlign w:val="bottom"/>
            <w:hideMark/>
          </w:tcPr>
          <w:p w14:paraId="7B1973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1126" w:type="dxa"/>
            <w:tcBorders>
              <w:top w:val="nil"/>
              <w:left w:val="nil"/>
              <w:right w:val="nil"/>
            </w:tcBorders>
            <w:shd w:val="clear" w:color="auto" w:fill="auto"/>
            <w:noWrap/>
            <w:vAlign w:val="bottom"/>
            <w:hideMark/>
          </w:tcPr>
          <w:p w14:paraId="1A7918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291" w:type="dxa"/>
            <w:tcBorders>
              <w:top w:val="nil"/>
              <w:left w:val="nil"/>
              <w:right w:val="nil"/>
            </w:tcBorders>
            <w:shd w:val="clear" w:color="auto" w:fill="auto"/>
            <w:noWrap/>
            <w:vAlign w:val="bottom"/>
            <w:hideMark/>
          </w:tcPr>
          <w:p w14:paraId="329BE2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BA76E3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3B62E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bottom w:val="single" w:sz="8" w:space="0" w:color="auto"/>
              <w:right w:val="nil"/>
            </w:tcBorders>
            <w:shd w:val="clear" w:color="auto" w:fill="auto"/>
            <w:noWrap/>
            <w:vAlign w:val="bottom"/>
            <w:hideMark/>
          </w:tcPr>
          <w:p w14:paraId="2F351A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bottom w:val="single" w:sz="8" w:space="0" w:color="auto"/>
              <w:right w:val="nil"/>
            </w:tcBorders>
            <w:shd w:val="clear" w:color="auto" w:fill="auto"/>
            <w:noWrap/>
            <w:vAlign w:val="bottom"/>
            <w:hideMark/>
          </w:tcPr>
          <w:p w14:paraId="235290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3175D1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FE5AB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-3.62</w:t>
            </w:r>
          </w:p>
        </w:tc>
        <w:tc>
          <w:tcPr>
            <w:tcW w:w="889" w:type="dxa"/>
            <w:tcBorders>
              <w:top w:val="nil"/>
              <w:left w:val="nil"/>
              <w:bottom w:val="single" w:sz="8" w:space="0" w:color="auto"/>
              <w:right w:val="nil"/>
            </w:tcBorders>
            <w:shd w:val="clear" w:color="auto" w:fill="auto"/>
            <w:noWrap/>
            <w:vAlign w:val="bottom"/>
            <w:hideMark/>
          </w:tcPr>
          <w:p w14:paraId="78EF0B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-5.45</w:t>
            </w:r>
          </w:p>
        </w:tc>
        <w:tc>
          <w:tcPr>
            <w:tcW w:w="870" w:type="dxa"/>
            <w:tcBorders>
              <w:top w:val="nil"/>
              <w:left w:val="nil"/>
              <w:bottom w:val="single" w:sz="8" w:space="0" w:color="auto"/>
              <w:right w:val="nil"/>
            </w:tcBorders>
            <w:shd w:val="clear" w:color="auto" w:fill="auto"/>
            <w:noWrap/>
            <w:vAlign w:val="bottom"/>
            <w:hideMark/>
          </w:tcPr>
          <w:p w14:paraId="05A989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-1.81</w:t>
            </w:r>
          </w:p>
        </w:tc>
        <w:tc>
          <w:tcPr>
            <w:tcW w:w="1126" w:type="dxa"/>
            <w:tcBorders>
              <w:top w:val="nil"/>
              <w:left w:val="nil"/>
              <w:bottom w:val="single" w:sz="8" w:space="0" w:color="auto"/>
              <w:right w:val="nil"/>
            </w:tcBorders>
            <w:shd w:val="clear" w:color="auto" w:fill="auto"/>
            <w:noWrap/>
            <w:vAlign w:val="bottom"/>
            <w:hideMark/>
          </w:tcPr>
          <w:p w14:paraId="5404E8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3.63</w:t>
            </w:r>
          </w:p>
        </w:tc>
        <w:tc>
          <w:tcPr>
            <w:tcW w:w="291" w:type="dxa"/>
            <w:tcBorders>
              <w:top w:val="nil"/>
              <w:left w:val="nil"/>
              <w:bottom w:val="single" w:sz="8" w:space="0" w:color="auto"/>
              <w:right w:val="nil"/>
            </w:tcBorders>
            <w:shd w:val="clear" w:color="auto" w:fill="auto"/>
            <w:noWrap/>
            <w:vAlign w:val="bottom"/>
            <w:hideMark/>
          </w:tcPr>
          <w:p w14:paraId="5B5374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68BD8E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13C19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single" w:sz="8" w:space="0" w:color="auto"/>
              <w:left w:val="nil"/>
              <w:bottom w:val="nil"/>
              <w:right w:val="nil"/>
            </w:tcBorders>
            <w:shd w:val="clear" w:color="auto" w:fill="auto"/>
            <w:noWrap/>
            <w:vAlign w:val="bottom"/>
            <w:hideMark/>
          </w:tcPr>
          <w:p w14:paraId="09A2CF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single" w:sz="8" w:space="0" w:color="auto"/>
              <w:left w:val="nil"/>
              <w:bottom w:val="nil"/>
              <w:right w:val="nil"/>
            </w:tcBorders>
            <w:shd w:val="clear" w:color="auto" w:fill="auto"/>
            <w:noWrap/>
            <w:vAlign w:val="bottom"/>
            <w:hideMark/>
          </w:tcPr>
          <w:p w14:paraId="45F2BA0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single" w:sz="8" w:space="0" w:color="auto"/>
              <w:left w:val="nil"/>
              <w:bottom w:val="nil"/>
              <w:right w:val="nil"/>
            </w:tcBorders>
            <w:shd w:val="clear" w:color="auto" w:fill="auto"/>
            <w:noWrap/>
            <w:vAlign w:val="bottom"/>
            <w:hideMark/>
          </w:tcPr>
          <w:p w14:paraId="0BD77F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54BCC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w:t>
            </w:r>
          </w:p>
        </w:tc>
        <w:tc>
          <w:tcPr>
            <w:tcW w:w="889" w:type="dxa"/>
            <w:tcBorders>
              <w:top w:val="single" w:sz="8" w:space="0" w:color="auto"/>
              <w:left w:val="nil"/>
              <w:bottom w:val="nil"/>
              <w:right w:val="nil"/>
            </w:tcBorders>
            <w:shd w:val="clear" w:color="auto" w:fill="auto"/>
            <w:noWrap/>
            <w:vAlign w:val="bottom"/>
            <w:hideMark/>
          </w:tcPr>
          <w:p w14:paraId="27F4F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870" w:type="dxa"/>
            <w:tcBorders>
              <w:top w:val="single" w:sz="8" w:space="0" w:color="auto"/>
              <w:left w:val="nil"/>
              <w:bottom w:val="nil"/>
              <w:right w:val="nil"/>
            </w:tcBorders>
            <w:shd w:val="clear" w:color="auto" w:fill="auto"/>
            <w:noWrap/>
            <w:vAlign w:val="bottom"/>
            <w:hideMark/>
          </w:tcPr>
          <w:p w14:paraId="7B6BD9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6.22</w:t>
            </w:r>
          </w:p>
        </w:tc>
        <w:tc>
          <w:tcPr>
            <w:tcW w:w="1126" w:type="dxa"/>
            <w:tcBorders>
              <w:top w:val="single" w:sz="8" w:space="0" w:color="auto"/>
              <w:left w:val="nil"/>
              <w:bottom w:val="nil"/>
              <w:right w:val="nil"/>
            </w:tcBorders>
            <w:shd w:val="clear" w:color="auto" w:fill="auto"/>
            <w:noWrap/>
            <w:vAlign w:val="bottom"/>
            <w:hideMark/>
          </w:tcPr>
          <w:p w14:paraId="737F76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13.83</w:t>
            </w:r>
          </w:p>
        </w:tc>
        <w:tc>
          <w:tcPr>
            <w:tcW w:w="291" w:type="dxa"/>
            <w:tcBorders>
              <w:top w:val="single" w:sz="8" w:space="0" w:color="auto"/>
              <w:left w:val="nil"/>
              <w:bottom w:val="nil"/>
              <w:right w:val="nil"/>
            </w:tcBorders>
            <w:shd w:val="clear" w:color="auto" w:fill="auto"/>
            <w:noWrap/>
            <w:vAlign w:val="bottom"/>
            <w:hideMark/>
          </w:tcPr>
          <w:p w14:paraId="7BFFFC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D24109C" w14:textId="77777777" w:rsidTr="00D104E5">
        <w:trPr>
          <w:trHeight w:val="288"/>
        </w:trPr>
        <w:tc>
          <w:tcPr>
            <w:tcW w:w="894" w:type="dxa"/>
            <w:tcBorders>
              <w:top w:val="nil"/>
              <w:left w:val="nil"/>
              <w:right w:val="nil"/>
            </w:tcBorders>
            <w:shd w:val="clear" w:color="auto" w:fill="auto"/>
            <w:noWrap/>
            <w:vAlign w:val="bottom"/>
            <w:hideMark/>
          </w:tcPr>
          <w:p w14:paraId="5E0CC7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right w:val="nil"/>
            </w:tcBorders>
            <w:shd w:val="clear" w:color="auto" w:fill="auto"/>
            <w:noWrap/>
            <w:vAlign w:val="bottom"/>
            <w:hideMark/>
          </w:tcPr>
          <w:p w14:paraId="2B57BC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right w:val="nil"/>
            </w:tcBorders>
            <w:shd w:val="clear" w:color="auto" w:fill="auto"/>
            <w:noWrap/>
            <w:vAlign w:val="bottom"/>
            <w:hideMark/>
          </w:tcPr>
          <w:p w14:paraId="5FDC249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nil"/>
              <w:left w:val="nil"/>
              <w:right w:val="nil"/>
            </w:tcBorders>
            <w:shd w:val="clear" w:color="auto" w:fill="auto"/>
            <w:noWrap/>
            <w:vAlign w:val="bottom"/>
            <w:hideMark/>
          </w:tcPr>
          <w:p w14:paraId="1B742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319DB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right w:val="nil"/>
            </w:tcBorders>
            <w:shd w:val="clear" w:color="auto" w:fill="auto"/>
            <w:noWrap/>
            <w:vAlign w:val="bottom"/>
            <w:hideMark/>
          </w:tcPr>
          <w:p w14:paraId="21F4D3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-3.87</w:t>
            </w:r>
          </w:p>
        </w:tc>
        <w:tc>
          <w:tcPr>
            <w:tcW w:w="870" w:type="dxa"/>
            <w:tcBorders>
              <w:top w:val="nil"/>
              <w:left w:val="nil"/>
              <w:right w:val="nil"/>
            </w:tcBorders>
            <w:shd w:val="clear" w:color="auto" w:fill="auto"/>
            <w:noWrap/>
            <w:vAlign w:val="bottom"/>
            <w:hideMark/>
          </w:tcPr>
          <w:p w14:paraId="48653F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8.94</w:t>
            </w:r>
          </w:p>
        </w:tc>
        <w:tc>
          <w:tcPr>
            <w:tcW w:w="1126" w:type="dxa"/>
            <w:tcBorders>
              <w:top w:val="nil"/>
              <w:left w:val="nil"/>
              <w:right w:val="nil"/>
            </w:tcBorders>
            <w:shd w:val="clear" w:color="auto" w:fill="auto"/>
            <w:noWrap/>
            <w:vAlign w:val="bottom"/>
            <w:hideMark/>
          </w:tcPr>
          <w:p w14:paraId="6F4A01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12.80</w:t>
            </w:r>
          </w:p>
        </w:tc>
        <w:tc>
          <w:tcPr>
            <w:tcW w:w="291" w:type="dxa"/>
            <w:tcBorders>
              <w:top w:val="nil"/>
              <w:left w:val="nil"/>
              <w:right w:val="nil"/>
            </w:tcBorders>
            <w:shd w:val="clear" w:color="auto" w:fill="auto"/>
            <w:noWrap/>
            <w:vAlign w:val="bottom"/>
            <w:hideMark/>
          </w:tcPr>
          <w:p w14:paraId="0523E5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2A485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B9DFDF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bottom w:val="single" w:sz="8" w:space="0" w:color="auto"/>
              <w:right w:val="nil"/>
            </w:tcBorders>
            <w:shd w:val="clear" w:color="auto" w:fill="auto"/>
            <w:noWrap/>
            <w:vAlign w:val="bottom"/>
            <w:hideMark/>
          </w:tcPr>
          <w:p w14:paraId="77260A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bottom w:val="single" w:sz="8" w:space="0" w:color="auto"/>
              <w:right w:val="nil"/>
            </w:tcBorders>
            <w:shd w:val="clear" w:color="auto" w:fill="auto"/>
            <w:noWrap/>
            <w:vAlign w:val="bottom"/>
            <w:hideMark/>
          </w:tcPr>
          <w:p w14:paraId="097B711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nil"/>
              <w:left w:val="nil"/>
              <w:bottom w:val="single" w:sz="8" w:space="0" w:color="auto"/>
              <w:right w:val="nil"/>
            </w:tcBorders>
            <w:shd w:val="clear" w:color="auto" w:fill="auto"/>
            <w:noWrap/>
            <w:vAlign w:val="bottom"/>
            <w:hideMark/>
          </w:tcPr>
          <w:p w14:paraId="5FAD56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7D263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nil"/>
              <w:left w:val="nil"/>
              <w:bottom w:val="single" w:sz="8" w:space="0" w:color="auto"/>
              <w:right w:val="nil"/>
            </w:tcBorders>
            <w:shd w:val="clear" w:color="auto" w:fill="auto"/>
            <w:noWrap/>
            <w:vAlign w:val="bottom"/>
            <w:hideMark/>
          </w:tcPr>
          <w:p w14:paraId="7D4AF8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nil"/>
              <w:left w:val="nil"/>
              <w:bottom w:val="single" w:sz="8" w:space="0" w:color="auto"/>
              <w:right w:val="nil"/>
            </w:tcBorders>
            <w:shd w:val="clear" w:color="auto" w:fill="auto"/>
            <w:noWrap/>
            <w:vAlign w:val="bottom"/>
            <w:hideMark/>
          </w:tcPr>
          <w:p w14:paraId="403F4C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10.09</w:t>
            </w:r>
          </w:p>
        </w:tc>
        <w:tc>
          <w:tcPr>
            <w:tcW w:w="1126" w:type="dxa"/>
            <w:tcBorders>
              <w:top w:val="nil"/>
              <w:left w:val="nil"/>
              <w:bottom w:val="single" w:sz="8" w:space="0" w:color="auto"/>
              <w:right w:val="nil"/>
            </w:tcBorders>
            <w:shd w:val="clear" w:color="auto" w:fill="auto"/>
            <w:noWrap/>
            <w:vAlign w:val="bottom"/>
            <w:hideMark/>
          </w:tcPr>
          <w:p w14:paraId="5772C3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16.09</w:t>
            </w:r>
          </w:p>
        </w:tc>
        <w:tc>
          <w:tcPr>
            <w:tcW w:w="291" w:type="dxa"/>
            <w:tcBorders>
              <w:top w:val="nil"/>
              <w:left w:val="nil"/>
              <w:bottom w:val="single" w:sz="8" w:space="0" w:color="auto"/>
              <w:right w:val="nil"/>
            </w:tcBorders>
            <w:shd w:val="clear" w:color="auto" w:fill="auto"/>
            <w:noWrap/>
            <w:vAlign w:val="bottom"/>
            <w:hideMark/>
          </w:tcPr>
          <w:p w14:paraId="68BA03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27054C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2576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single" w:sz="8" w:space="0" w:color="auto"/>
              <w:left w:val="nil"/>
              <w:bottom w:val="nil"/>
              <w:right w:val="nil"/>
            </w:tcBorders>
            <w:shd w:val="clear" w:color="auto" w:fill="auto"/>
            <w:noWrap/>
            <w:vAlign w:val="bottom"/>
            <w:hideMark/>
          </w:tcPr>
          <w:p w14:paraId="6036C7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single" w:sz="8" w:space="0" w:color="auto"/>
              <w:left w:val="nil"/>
              <w:bottom w:val="nil"/>
              <w:right w:val="nil"/>
            </w:tcBorders>
            <w:shd w:val="clear" w:color="auto" w:fill="auto"/>
            <w:noWrap/>
            <w:vAlign w:val="bottom"/>
            <w:hideMark/>
          </w:tcPr>
          <w:p w14:paraId="3093271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single" w:sz="8" w:space="0" w:color="auto"/>
              <w:left w:val="nil"/>
              <w:bottom w:val="nil"/>
              <w:right w:val="nil"/>
            </w:tcBorders>
            <w:shd w:val="clear" w:color="auto" w:fill="auto"/>
            <w:noWrap/>
            <w:vAlign w:val="bottom"/>
            <w:hideMark/>
          </w:tcPr>
          <w:p w14:paraId="184EC1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05385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889" w:type="dxa"/>
            <w:tcBorders>
              <w:top w:val="single" w:sz="8" w:space="0" w:color="auto"/>
              <w:left w:val="nil"/>
              <w:bottom w:val="nil"/>
              <w:right w:val="nil"/>
            </w:tcBorders>
            <w:shd w:val="clear" w:color="auto" w:fill="auto"/>
            <w:noWrap/>
            <w:vAlign w:val="bottom"/>
            <w:hideMark/>
          </w:tcPr>
          <w:p w14:paraId="3F25EA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70" w:type="dxa"/>
            <w:tcBorders>
              <w:top w:val="single" w:sz="8" w:space="0" w:color="auto"/>
              <w:left w:val="nil"/>
              <w:bottom w:val="nil"/>
              <w:right w:val="nil"/>
            </w:tcBorders>
            <w:shd w:val="clear" w:color="auto" w:fill="auto"/>
            <w:noWrap/>
            <w:vAlign w:val="bottom"/>
            <w:hideMark/>
          </w:tcPr>
          <w:p w14:paraId="2CAE52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1126" w:type="dxa"/>
            <w:tcBorders>
              <w:top w:val="single" w:sz="8" w:space="0" w:color="auto"/>
              <w:left w:val="nil"/>
              <w:bottom w:val="nil"/>
              <w:right w:val="nil"/>
            </w:tcBorders>
            <w:shd w:val="clear" w:color="auto" w:fill="auto"/>
            <w:noWrap/>
            <w:vAlign w:val="bottom"/>
            <w:hideMark/>
          </w:tcPr>
          <w:p w14:paraId="36AD69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6.69</w:t>
            </w:r>
          </w:p>
        </w:tc>
        <w:tc>
          <w:tcPr>
            <w:tcW w:w="291" w:type="dxa"/>
            <w:tcBorders>
              <w:top w:val="single" w:sz="8" w:space="0" w:color="auto"/>
              <w:left w:val="nil"/>
              <w:bottom w:val="nil"/>
              <w:right w:val="nil"/>
            </w:tcBorders>
            <w:shd w:val="clear" w:color="auto" w:fill="auto"/>
            <w:noWrap/>
            <w:vAlign w:val="bottom"/>
            <w:hideMark/>
          </w:tcPr>
          <w:p w14:paraId="35C2EF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E69CE1D" w14:textId="77777777" w:rsidTr="00D104E5">
        <w:trPr>
          <w:trHeight w:val="288"/>
        </w:trPr>
        <w:tc>
          <w:tcPr>
            <w:tcW w:w="894" w:type="dxa"/>
            <w:tcBorders>
              <w:top w:val="nil"/>
              <w:left w:val="nil"/>
              <w:right w:val="nil"/>
            </w:tcBorders>
            <w:shd w:val="clear" w:color="auto" w:fill="auto"/>
            <w:noWrap/>
            <w:vAlign w:val="bottom"/>
            <w:hideMark/>
          </w:tcPr>
          <w:p w14:paraId="7A71F7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right w:val="nil"/>
            </w:tcBorders>
            <w:shd w:val="clear" w:color="auto" w:fill="auto"/>
            <w:noWrap/>
            <w:vAlign w:val="bottom"/>
            <w:hideMark/>
          </w:tcPr>
          <w:p w14:paraId="012BA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right w:val="nil"/>
            </w:tcBorders>
            <w:shd w:val="clear" w:color="auto" w:fill="auto"/>
            <w:noWrap/>
            <w:vAlign w:val="bottom"/>
            <w:hideMark/>
          </w:tcPr>
          <w:p w14:paraId="01F84CE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nil"/>
              <w:left w:val="nil"/>
              <w:right w:val="nil"/>
            </w:tcBorders>
            <w:shd w:val="clear" w:color="auto" w:fill="auto"/>
            <w:noWrap/>
            <w:vAlign w:val="bottom"/>
            <w:hideMark/>
          </w:tcPr>
          <w:p w14:paraId="2DABA7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D3DB8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4.78</w:t>
            </w:r>
          </w:p>
        </w:tc>
        <w:tc>
          <w:tcPr>
            <w:tcW w:w="889" w:type="dxa"/>
            <w:tcBorders>
              <w:top w:val="nil"/>
              <w:left w:val="nil"/>
              <w:right w:val="nil"/>
            </w:tcBorders>
            <w:shd w:val="clear" w:color="auto" w:fill="auto"/>
            <w:noWrap/>
            <w:vAlign w:val="bottom"/>
            <w:hideMark/>
          </w:tcPr>
          <w:p w14:paraId="33C8E2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70" w:type="dxa"/>
            <w:tcBorders>
              <w:top w:val="nil"/>
              <w:left w:val="nil"/>
              <w:right w:val="nil"/>
            </w:tcBorders>
            <w:shd w:val="clear" w:color="auto" w:fill="auto"/>
            <w:noWrap/>
            <w:vAlign w:val="bottom"/>
            <w:hideMark/>
          </w:tcPr>
          <w:p w14:paraId="3C9513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7.42</w:t>
            </w:r>
          </w:p>
        </w:tc>
        <w:tc>
          <w:tcPr>
            <w:tcW w:w="1126" w:type="dxa"/>
            <w:tcBorders>
              <w:top w:val="nil"/>
              <w:left w:val="nil"/>
              <w:right w:val="nil"/>
            </w:tcBorders>
            <w:shd w:val="clear" w:color="auto" w:fill="auto"/>
            <w:noWrap/>
            <w:vAlign w:val="bottom"/>
            <w:hideMark/>
          </w:tcPr>
          <w:p w14:paraId="3E1C16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291" w:type="dxa"/>
            <w:tcBorders>
              <w:top w:val="nil"/>
              <w:left w:val="nil"/>
              <w:right w:val="nil"/>
            </w:tcBorders>
            <w:shd w:val="clear" w:color="auto" w:fill="auto"/>
            <w:noWrap/>
            <w:vAlign w:val="bottom"/>
            <w:hideMark/>
          </w:tcPr>
          <w:p w14:paraId="569147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52419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C14E0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bottom w:val="single" w:sz="8" w:space="0" w:color="auto"/>
              <w:right w:val="nil"/>
            </w:tcBorders>
            <w:shd w:val="clear" w:color="auto" w:fill="auto"/>
            <w:noWrap/>
            <w:vAlign w:val="bottom"/>
            <w:hideMark/>
          </w:tcPr>
          <w:p w14:paraId="27ED41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bottom w:val="single" w:sz="8" w:space="0" w:color="auto"/>
              <w:right w:val="nil"/>
            </w:tcBorders>
            <w:shd w:val="clear" w:color="auto" w:fill="auto"/>
            <w:noWrap/>
            <w:vAlign w:val="bottom"/>
            <w:hideMark/>
          </w:tcPr>
          <w:p w14:paraId="53FFB4B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nil"/>
              <w:left w:val="nil"/>
              <w:bottom w:val="single" w:sz="8" w:space="0" w:color="auto"/>
              <w:right w:val="nil"/>
            </w:tcBorders>
            <w:shd w:val="clear" w:color="auto" w:fill="auto"/>
            <w:noWrap/>
            <w:vAlign w:val="bottom"/>
            <w:hideMark/>
          </w:tcPr>
          <w:p w14:paraId="13C5C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5BCAE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4.43</w:t>
            </w:r>
          </w:p>
        </w:tc>
        <w:tc>
          <w:tcPr>
            <w:tcW w:w="889" w:type="dxa"/>
            <w:tcBorders>
              <w:top w:val="nil"/>
              <w:left w:val="nil"/>
              <w:bottom w:val="single" w:sz="8" w:space="0" w:color="auto"/>
              <w:right w:val="nil"/>
            </w:tcBorders>
            <w:shd w:val="clear" w:color="auto" w:fill="auto"/>
            <w:noWrap/>
            <w:vAlign w:val="bottom"/>
            <w:hideMark/>
          </w:tcPr>
          <w:p w14:paraId="528562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-0.74</w:t>
            </w:r>
          </w:p>
        </w:tc>
        <w:tc>
          <w:tcPr>
            <w:tcW w:w="870" w:type="dxa"/>
            <w:tcBorders>
              <w:top w:val="nil"/>
              <w:left w:val="nil"/>
              <w:bottom w:val="single" w:sz="8" w:space="0" w:color="auto"/>
              <w:right w:val="nil"/>
            </w:tcBorders>
            <w:shd w:val="clear" w:color="auto" w:fill="auto"/>
            <w:noWrap/>
            <w:vAlign w:val="bottom"/>
            <w:hideMark/>
          </w:tcPr>
          <w:p w14:paraId="623146F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8.20</w:t>
            </w:r>
          </w:p>
        </w:tc>
        <w:tc>
          <w:tcPr>
            <w:tcW w:w="1126" w:type="dxa"/>
            <w:tcBorders>
              <w:top w:val="nil"/>
              <w:left w:val="nil"/>
              <w:bottom w:val="single" w:sz="8" w:space="0" w:color="auto"/>
              <w:right w:val="nil"/>
            </w:tcBorders>
            <w:shd w:val="clear" w:color="auto" w:fill="auto"/>
            <w:noWrap/>
            <w:vAlign w:val="bottom"/>
            <w:hideMark/>
          </w:tcPr>
          <w:p w14:paraId="177D1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8.95</w:t>
            </w:r>
          </w:p>
        </w:tc>
        <w:tc>
          <w:tcPr>
            <w:tcW w:w="291" w:type="dxa"/>
            <w:tcBorders>
              <w:top w:val="nil"/>
              <w:left w:val="nil"/>
              <w:bottom w:val="single" w:sz="8" w:space="0" w:color="auto"/>
              <w:right w:val="nil"/>
            </w:tcBorders>
            <w:shd w:val="clear" w:color="auto" w:fill="auto"/>
            <w:noWrap/>
            <w:vAlign w:val="bottom"/>
            <w:hideMark/>
          </w:tcPr>
          <w:p w14:paraId="3591CA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6D9D085"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4E7D7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single" w:sz="8" w:space="0" w:color="auto"/>
              <w:left w:val="nil"/>
              <w:bottom w:val="nil"/>
              <w:right w:val="nil"/>
            </w:tcBorders>
            <w:shd w:val="clear" w:color="auto" w:fill="auto"/>
            <w:noWrap/>
            <w:vAlign w:val="bottom"/>
            <w:hideMark/>
          </w:tcPr>
          <w:p w14:paraId="0D537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single" w:sz="8" w:space="0" w:color="auto"/>
              <w:left w:val="nil"/>
              <w:bottom w:val="nil"/>
              <w:right w:val="nil"/>
            </w:tcBorders>
            <w:shd w:val="clear" w:color="auto" w:fill="auto"/>
            <w:noWrap/>
            <w:vAlign w:val="bottom"/>
            <w:hideMark/>
          </w:tcPr>
          <w:p w14:paraId="564221A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single" w:sz="8" w:space="0" w:color="auto"/>
              <w:left w:val="nil"/>
              <w:bottom w:val="nil"/>
              <w:right w:val="nil"/>
            </w:tcBorders>
            <w:shd w:val="clear" w:color="auto" w:fill="auto"/>
            <w:noWrap/>
            <w:vAlign w:val="bottom"/>
            <w:hideMark/>
          </w:tcPr>
          <w:p w14:paraId="421135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950371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055D8E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70" w:type="dxa"/>
            <w:tcBorders>
              <w:top w:val="single" w:sz="8" w:space="0" w:color="auto"/>
              <w:left w:val="nil"/>
              <w:bottom w:val="nil"/>
              <w:right w:val="nil"/>
            </w:tcBorders>
            <w:shd w:val="clear" w:color="auto" w:fill="auto"/>
            <w:noWrap/>
            <w:vAlign w:val="bottom"/>
            <w:hideMark/>
          </w:tcPr>
          <w:p w14:paraId="712D99C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1126" w:type="dxa"/>
            <w:tcBorders>
              <w:top w:val="single" w:sz="8" w:space="0" w:color="auto"/>
              <w:left w:val="nil"/>
              <w:bottom w:val="nil"/>
              <w:right w:val="nil"/>
            </w:tcBorders>
            <w:shd w:val="clear" w:color="auto" w:fill="auto"/>
            <w:noWrap/>
            <w:vAlign w:val="bottom"/>
            <w:hideMark/>
          </w:tcPr>
          <w:p w14:paraId="7D7056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w:t>
            </w:r>
          </w:p>
        </w:tc>
        <w:tc>
          <w:tcPr>
            <w:tcW w:w="291" w:type="dxa"/>
            <w:tcBorders>
              <w:top w:val="single" w:sz="8" w:space="0" w:color="auto"/>
              <w:left w:val="nil"/>
              <w:bottom w:val="nil"/>
              <w:right w:val="nil"/>
            </w:tcBorders>
            <w:shd w:val="clear" w:color="auto" w:fill="auto"/>
            <w:noWrap/>
            <w:vAlign w:val="bottom"/>
            <w:hideMark/>
          </w:tcPr>
          <w:p w14:paraId="59BD1B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7993DC9" w14:textId="77777777" w:rsidTr="00D104E5">
        <w:trPr>
          <w:trHeight w:val="288"/>
        </w:trPr>
        <w:tc>
          <w:tcPr>
            <w:tcW w:w="894" w:type="dxa"/>
            <w:tcBorders>
              <w:top w:val="nil"/>
              <w:left w:val="nil"/>
              <w:right w:val="nil"/>
            </w:tcBorders>
            <w:shd w:val="clear" w:color="auto" w:fill="auto"/>
            <w:noWrap/>
            <w:vAlign w:val="bottom"/>
            <w:hideMark/>
          </w:tcPr>
          <w:p w14:paraId="2D2160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right w:val="nil"/>
            </w:tcBorders>
            <w:shd w:val="clear" w:color="auto" w:fill="auto"/>
            <w:noWrap/>
            <w:vAlign w:val="bottom"/>
            <w:hideMark/>
          </w:tcPr>
          <w:p w14:paraId="748A59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right w:val="nil"/>
            </w:tcBorders>
            <w:shd w:val="clear" w:color="auto" w:fill="auto"/>
            <w:noWrap/>
            <w:vAlign w:val="bottom"/>
            <w:hideMark/>
          </w:tcPr>
          <w:p w14:paraId="7A91DDB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nil"/>
              <w:left w:val="nil"/>
              <w:right w:val="nil"/>
            </w:tcBorders>
            <w:shd w:val="clear" w:color="auto" w:fill="auto"/>
            <w:noWrap/>
            <w:vAlign w:val="bottom"/>
            <w:hideMark/>
          </w:tcPr>
          <w:p w14:paraId="48F33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6461E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-5.35</w:t>
            </w:r>
          </w:p>
        </w:tc>
        <w:tc>
          <w:tcPr>
            <w:tcW w:w="889" w:type="dxa"/>
            <w:tcBorders>
              <w:top w:val="nil"/>
              <w:left w:val="nil"/>
              <w:right w:val="nil"/>
            </w:tcBorders>
            <w:shd w:val="clear" w:color="auto" w:fill="auto"/>
            <w:noWrap/>
            <w:vAlign w:val="bottom"/>
            <w:hideMark/>
          </w:tcPr>
          <w:p w14:paraId="3B1AE0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-8.82</w:t>
            </w:r>
          </w:p>
        </w:tc>
        <w:tc>
          <w:tcPr>
            <w:tcW w:w="870" w:type="dxa"/>
            <w:tcBorders>
              <w:top w:val="nil"/>
              <w:left w:val="nil"/>
              <w:right w:val="nil"/>
            </w:tcBorders>
            <w:shd w:val="clear" w:color="auto" w:fill="auto"/>
            <w:noWrap/>
            <w:vAlign w:val="bottom"/>
            <w:hideMark/>
          </w:tcPr>
          <w:p w14:paraId="1115D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w:t>
            </w:r>
          </w:p>
        </w:tc>
        <w:tc>
          <w:tcPr>
            <w:tcW w:w="1126" w:type="dxa"/>
            <w:tcBorders>
              <w:top w:val="nil"/>
              <w:left w:val="nil"/>
              <w:right w:val="nil"/>
            </w:tcBorders>
            <w:shd w:val="clear" w:color="auto" w:fill="auto"/>
            <w:noWrap/>
            <w:vAlign w:val="bottom"/>
            <w:hideMark/>
          </w:tcPr>
          <w:p w14:paraId="0F37BF0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6.92</w:t>
            </w:r>
          </w:p>
        </w:tc>
        <w:tc>
          <w:tcPr>
            <w:tcW w:w="291" w:type="dxa"/>
            <w:tcBorders>
              <w:top w:val="nil"/>
              <w:left w:val="nil"/>
              <w:right w:val="nil"/>
            </w:tcBorders>
            <w:shd w:val="clear" w:color="auto" w:fill="auto"/>
            <w:noWrap/>
            <w:vAlign w:val="bottom"/>
            <w:hideMark/>
          </w:tcPr>
          <w:p w14:paraId="68A907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840A0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CE427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bottom w:val="single" w:sz="8" w:space="0" w:color="auto"/>
              <w:right w:val="nil"/>
            </w:tcBorders>
            <w:shd w:val="clear" w:color="auto" w:fill="auto"/>
            <w:noWrap/>
            <w:vAlign w:val="bottom"/>
            <w:hideMark/>
          </w:tcPr>
          <w:p w14:paraId="27BCFD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bottom w:val="single" w:sz="8" w:space="0" w:color="auto"/>
              <w:right w:val="nil"/>
            </w:tcBorders>
            <w:shd w:val="clear" w:color="auto" w:fill="auto"/>
            <w:noWrap/>
            <w:vAlign w:val="bottom"/>
            <w:hideMark/>
          </w:tcPr>
          <w:p w14:paraId="185782F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nil"/>
              <w:left w:val="nil"/>
              <w:bottom w:val="single" w:sz="8" w:space="0" w:color="auto"/>
              <w:right w:val="nil"/>
            </w:tcBorders>
            <w:shd w:val="clear" w:color="auto" w:fill="auto"/>
            <w:noWrap/>
            <w:vAlign w:val="bottom"/>
            <w:hideMark/>
          </w:tcPr>
          <w:p w14:paraId="7047B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9AE5B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-5.38</w:t>
            </w:r>
          </w:p>
        </w:tc>
        <w:tc>
          <w:tcPr>
            <w:tcW w:w="889" w:type="dxa"/>
            <w:tcBorders>
              <w:top w:val="nil"/>
              <w:left w:val="nil"/>
              <w:bottom w:val="single" w:sz="8" w:space="0" w:color="auto"/>
              <w:right w:val="nil"/>
            </w:tcBorders>
            <w:shd w:val="clear" w:color="auto" w:fill="auto"/>
            <w:noWrap/>
            <w:vAlign w:val="bottom"/>
            <w:hideMark/>
          </w:tcPr>
          <w:p w14:paraId="00EB293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870" w:type="dxa"/>
            <w:tcBorders>
              <w:top w:val="nil"/>
              <w:left w:val="nil"/>
              <w:bottom w:val="single" w:sz="8" w:space="0" w:color="auto"/>
              <w:right w:val="nil"/>
            </w:tcBorders>
            <w:shd w:val="clear" w:color="auto" w:fill="auto"/>
            <w:noWrap/>
            <w:vAlign w:val="bottom"/>
            <w:hideMark/>
          </w:tcPr>
          <w:p w14:paraId="589881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1126" w:type="dxa"/>
            <w:tcBorders>
              <w:top w:val="nil"/>
              <w:left w:val="nil"/>
              <w:bottom w:val="single" w:sz="8" w:space="0" w:color="auto"/>
              <w:right w:val="nil"/>
            </w:tcBorders>
            <w:shd w:val="clear" w:color="auto" w:fill="auto"/>
            <w:noWrap/>
            <w:vAlign w:val="bottom"/>
            <w:hideMark/>
          </w:tcPr>
          <w:p w14:paraId="6DA98A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9.85</w:t>
            </w:r>
          </w:p>
        </w:tc>
        <w:tc>
          <w:tcPr>
            <w:tcW w:w="291" w:type="dxa"/>
            <w:tcBorders>
              <w:top w:val="nil"/>
              <w:left w:val="nil"/>
              <w:bottom w:val="single" w:sz="8" w:space="0" w:color="auto"/>
              <w:right w:val="nil"/>
            </w:tcBorders>
            <w:shd w:val="clear" w:color="auto" w:fill="auto"/>
            <w:noWrap/>
            <w:vAlign w:val="bottom"/>
            <w:hideMark/>
          </w:tcPr>
          <w:p w14:paraId="1C44E1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98B5D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981C4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single" w:sz="8" w:space="0" w:color="auto"/>
              <w:left w:val="nil"/>
              <w:bottom w:val="nil"/>
              <w:right w:val="nil"/>
            </w:tcBorders>
            <w:shd w:val="clear" w:color="auto" w:fill="auto"/>
            <w:noWrap/>
            <w:vAlign w:val="bottom"/>
            <w:hideMark/>
          </w:tcPr>
          <w:p w14:paraId="025E21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single" w:sz="8" w:space="0" w:color="auto"/>
              <w:left w:val="nil"/>
              <w:bottom w:val="nil"/>
              <w:right w:val="nil"/>
            </w:tcBorders>
            <w:shd w:val="clear" w:color="auto" w:fill="auto"/>
            <w:noWrap/>
            <w:vAlign w:val="bottom"/>
            <w:hideMark/>
          </w:tcPr>
          <w:p w14:paraId="7035221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single" w:sz="8" w:space="0" w:color="auto"/>
              <w:left w:val="nil"/>
              <w:bottom w:val="nil"/>
              <w:right w:val="nil"/>
            </w:tcBorders>
            <w:shd w:val="clear" w:color="auto" w:fill="auto"/>
            <w:noWrap/>
            <w:vAlign w:val="bottom"/>
            <w:hideMark/>
          </w:tcPr>
          <w:p w14:paraId="4169E8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FE22F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889" w:type="dxa"/>
            <w:tcBorders>
              <w:top w:val="single" w:sz="8" w:space="0" w:color="auto"/>
              <w:left w:val="nil"/>
              <w:bottom w:val="nil"/>
              <w:right w:val="nil"/>
            </w:tcBorders>
            <w:shd w:val="clear" w:color="auto" w:fill="auto"/>
            <w:noWrap/>
            <w:vAlign w:val="bottom"/>
            <w:hideMark/>
          </w:tcPr>
          <w:p w14:paraId="2E90B5F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70" w:type="dxa"/>
            <w:tcBorders>
              <w:top w:val="single" w:sz="8" w:space="0" w:color="auto"/>
              <w:left w:val="nil"/>
              <w:bottom w:val="nil"/>
              <w:right w:val="nil"/>
            </w:tcBorders>
            <w:shd w:val="clear" w:color="auto" w:fill="auto"/>
            <w:noWrap/>
            <w:vAlign w:val="bottom"/>
            <w:hideMark/>
          </w:tcPr>
          <w:p w14:paraId="00A1F3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13.99</w:t>
            </w:r>
          </w:p>
        </w:tc>
        <w:tc>
          <w:tcPr>
            <w:tcW w:w="1126" w:type="dxa"/>
            <w:tcBorders>
              <w:top w:val="single" w:sz="8" w:space="0" w:color="auto"/>
              <w:left w:val="nil"/>
              <w:bottom w:val="nil"/>
              <w:right w:val="nil"/>
            </w:tcBorders>
            <w:shd w:val="clear" w:color="auto" w:fill="auto"/>
            <w:noWrap/>
            <w:vAlign w:val="bottom"/>
            <w:hideMark/>
          </w:tcPr>
          <w:p w14:paraId="6008C6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14.78</w:t>
            </w:r>
          </w:p>
        </w:tc>
        <w:tc>
          <w:tcPr>
            <w:tcW w:w="291" w:type="dxa"/>
            <w:tcBorders>
              <w:top w:val="single" w:sz="8" w:space="0" w:color="auto"/>
              <w:left w:val="nil"/>
              <w:bottom w:val="nil"/>
              <w:right w:val="nil"/>
            </w:tcBorders>
            <w:shd w:val="clear" w:color="auto" w:fill="auto"/>
            <w:noWrap/>
            <w:vAlign w:val="bottom"/>
            <w:hideMark/>
          </w:tcPr>
          <w:p w14:paraId="4BA2E7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B2855F" w14:textId="77777777" w:rsidTr="00D104E5">
        <w:trPr>
          <w:trHeight w:val="288"/>
        </w:trPr>
        <w:tc>
          <w:tcPr>
            <w:tcW w:w="894" w:type="dxa"/>
            <w:tcBorders>
              <w:top w:val="nil"/>
              <w:left w:val="nil"/>
              <w:right w:val="nil"/>
            </w:tcBorders>
            <w:shd w:val="clear" w:color="auto" w:fill="auto"/>
            <w:noWrap/>
            <w:vAlign w:val="bottom"/>
            <w:hideMark/>
          </w:tcPr>
          <w:p w14:paraId="548552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right w:val="nil"/>
            </w:tcBorders>
            <w:shd w:val="clear" w:color="auto" w:fill="auto"/>
            <w:noWrap/>
            <w:vAlign w:val="bottom"/>
            <w:hideMark/>
          </w:tcPr>
          <w:p w14:paraId="19BCA3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right w:val="nil"/>
            </w:tcBorders>
            <w:shd w:val="clear" w:color="auto" w:fill="auto"/>
            <w:noWrap/>
            <w:vAlign w:val="bottom"/>
            <w:hideMark/>
          </w:tcPr>
          <w:p w14:paraId="74D342A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nil"/>
              <w:left w:val="nil"/>
              <w:right w:val="nil"/>
            </w:tcBorders>
            <w:shd w:val="clear" w:color="auto" w:fill="auto"/>
            <w:noWrap/>
            <w:vAlign w:val="bottom"/>
            <w:hideMark/>
          </w:tcPr>
          <w:p w14:paraId="67B1F3A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0DC99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889" w:type="dxa"/>
            <w:tcBorders>
              <w:top w:val="nil"/>
              <w:left w:val="nil"/>
              <w:right w:val="nil"/>
            </w:tcBorders>
            <w:shd w:val="clear" w:color="auto" w:fill="auto"/>
            <w:noWrap/>
            <w:vAlign w:val="bottom"/>
            <w:hideMark/>
          </w:tcPr>
          <w:p w14:paraId="1A02E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7D3AF2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10.58</w:t>
            </w:r>
          </w:p>
        </w:tc>
        <w:tc>
          <w:tcPr>
            <w:tcW w:w="1126" w:type="dxa"/>
            <w:tcBorders>
              <w:top w:val="nil"/>
              <w:left w:val="nil"/>
              <w:right w:val="nil"/>
            </w:tcBorders>
            <w:shd w:val="clear" w:color="auto" w:fill="auto"/>
            <w:noWrap/>
            <w:vAlign w:val="bottom"/>
            <w:hideMark/>
          </w:tcPr>
          <w:p w14:paraId="5981D1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11.15</w:t>
            </w:r>
          </w:p>
        </w:tc>
        <w:tc>
          <w:tcPr>
            <w:tcW w:w="291" w:type="dxa"/>
            <w:tcBorders>
              <w:top w:val="nil"/>
              <w:left w:val="nil"/>
              <w:right w:val="nil"/>
            </w:tcBorders>
            <w:shd w:val="clear" w:color="auto" w:fill="auto"/>
            <w:noWrap/>
            <w:vAlign w:val="bottom"/>
            <w:hideMark/>
          </w:tcPr>
          <w:p w14:paraId="644F27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040D37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B35F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bottom w:val="single" w:sz="8" w:space="0" w:color="auto"/>
              <w:right w:val="nil"/>
            </w:tcBorders>
            <w:shd w:val="clear" w:color="auto" w:fill="auto"/>
            <w:noWrap/>
            <w:vAlign w:val="bottom"/>
            <w:hideMark/>
          </w:tcPr>
          <w:p w14:paraId="6E6B868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bottom w:val="single" w:sz="8" w:space="0" w:color="auto"/>
              <w:right w:val="nil"/>
            </w:tcBorders>
            <w:shd w:val="clear" w:color="auto" w:fill="auto"/>
            <w:noWrap/>
            <w:vAlign w:val="bottom"/>
            <w:hideMark/>
          </w:tcPr>
          <w:p w14:paraId="2E15F3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nil"/>
              <w:left w:val="nil"/>
              <w:bottom w:val="single" w:sz="8" w:space="0" w:color="auto"/>
              <w:right w:val="nil"/>
            </w:tcBorders>
            <w:shd w:val="clear" w:color="auto" w:fill="auto"/>
            <w:noWrap/>
            <w:vAlign w:val="bottom"/>
            <w:hideMark/>
          </w:tcPr>
          <w:p w14:paraId="1B329B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F8DF56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7.92</w:t>
            </w:r>
          </w:p>
        </w:tc>
        <w:tc>
          <w:tcPr>
            <w:tcW w:w="889" w:type="dxa"/>
            <w:tcBorders>
              <w:top w:val="nil"/>
              <w:left w:val="nil"/>
              <w:bottom w:val="single" w:sz="8" w:space="0" w:color="auto"/>
              <w:right w:val="nil"/>
            </w:tcBorders>
            <w:shd w:val="clear" w:color="auto" w:fill="auto"/>
            <w:noWrap/>
            <w:vAlign w:val="bottom"/>
            <w:hideMark/>
          </w:tcPr>
          <w:p w14:paraId="040C7C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0.51</w:t>
            </w:r>
          </w:p>
        </w:tc>
        <w:tc>
          <w:tcPr>
            <w:tcW w:w="870" w:type="dxa"/>
            <w:tcBorders>
              <w:top w:val="nil"/>
              <w:left w:val="nil"/>
              <w:bottom w:val="single" w:sz="8" w:space="0" w:color="auto"/>
              <w:right w:val="nil"/>
            </w:tcBorders>
            <w:shd w:val="clear" w:color="auto" w:fill="auto"/>
            <w:noWrap/>
            <w:vAlign w:val="bottom"/>
            <w:hideMark/>
          </w:tcPr>
          <w:p w14:paraId="6E1B00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19.48</w:t>
            </w:r>
          </w:p>
        </w:tc>
        <w:tc>
          <w:tcPr>
            <w:tcW w:w="1126" w:type="dxa"/>
            <w:tcBorders>
              <w:top w:val="nil"/>
              <w:left w:val="nil"/>
              <w:bottom w:val="single" w:sz="8" w:space="0" w:color="auto"/>
              <w:right w:val="nil"/>
            </w:tcBorders>
            <w:shd w:val="clear" w:color="auto" w:fill="auto"/>
            <w:noWrap/>
            <w:vAlign w:val="bottom"/>
            <w:hideMark/>
          </w:tcPr>
          <w:p w14:paraId="1CF13E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18.97</w:t>
            </w:r>
          </w:p>
        </w:tc>
        <w:tc>
          <w:tcPr>
            <w:tcW w:w="291" w:type="dxa"/>
            <w:tcBorders>
              <w:top w:val="nil"/>
              <w:left w:val="nil"/>
              <w:bottom w:val="single" w:sz="8" w:space="0" w:color="auto"/>
              <w:right w:val="nil"/>
            </w:tcBorders>
            <w:shd w:val="clear" w:color="auto" w:fill="auto"/>
            <w:noWrap/>
            <w:vAlign w:val="bottom"/>
            <w:hideMark/>
          </w:tcPr>
          <w:p w14:paraId="6E05D1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66A07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FE2A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single" w:sz="8" w:space="0" w:color="auto"/>
              <w:left w:val="nil"/>
              <w:bottom w:val="nil"/>
              <w:right w:val="nil"/>
            </w:tcBorders>
            <w:shd w:val="clear" w:color="auto" w:fill="auto"/>
            <w:noWrap/>
            <w:vAlign w:val="bottom"/>
            <w:hideMark/>
          </w:tcPr>
          <w:p w14:paraId="0EB3D3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single" w:sz="8" w:space="0" w:color="auto"/>
              <w:left w:val="nil"/>
              <w:bottom w:val="nil"/>
              <w:right w:val="nil"/>
            </w:tcBorders>
            <w:shd w:val="clear" w:color="auto" w:fill="auto"/>
            <w:noWrap/>
            <w:vAlign w:val="bottom"/>
            <w:hideMark/>
          </w:tcPr>
          <w:p w14:paraId="23C65CC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single" w:sz="8" w:space="0" w:color="auto"/>
              <w:left w:val="nil"/>
              <w:bottom w:val="nil"/>
              <w:right w:val="nil"/>
            </w:tcBorders>
            <w:shd w:val="clear" w:color="auto" w:fill="auto"/>
            <w:noWrap/>
            <w:vAlign w:val="bottom"/>
            <w:hideMark/>
          </w:tcPr>
          <w:p w14:paraId="0BE2F9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D997C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-0.14</w:t>
            </w:r>
          </w:p>
        </w:tc>
        <w:tc>
          <w:tcPr>
            <w:tcW w:w="889" w:type="dxa"/>
            <w:tcBorders>
              <w:top w:val="single" w:sz="8" w:space="0" w:color="auto"/>
              <w:left w:val="nil"/>
              <w:bottom w:val="nil"/>
              <w:right w:val="nil"/>
            </w:tcBorders>
            <w:shd w:val="clear" w:color="auto" w:fill="auto"/>
            <w:noWrap/>
            <w:vAlign w:val="bottom"/>
            <w:hideMark/>
          </w:tcPr>
          <w:p w14:paraId="2444E2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w:t>
            </w:r>
          </w:p>
        </w:tc>
        <w:tc>
          <w:tcPr>
            <w:tcW w:w="870" w:type="dxa"/>
            <w:tcBorders>
              <w:top w:val="single" w:sz="8" w:space="0" w:color="auto"/>
              <w:left w:val="nil"/>
              <w:bottom w:val="nil"/>
              <w:right w:val="nil"/>
            </w:tcBorders>
            <w:shd w:val="clear" w:color="auto" w:fill="auto"/>
            <w:noWrap/>
            <w:vAlign w:val="bottom"/>
            <w:hideMark/>
          </w:tcPr>
          <w:p w14:paraId="01A437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13E67B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w:t>
            </w:r>
          </w:p>
        </w:tc>
        <w:tc>
          <w:tcPr>
            <w:tcW w:w="291" w:type="dxa"/>
            <w:tcBorders>
              <w:top w:val="single" w:sz="8" w:space="0" w:color="auto"/>
              <w:left w:val="nil"/>
              <w:bottom w:val="nil"/>
              <w:right w:val="nil"/>
            </w:tcBorders>
            <w:shd w:val="clear" w:color="auto" w:fill="auto"/>
            <w:noWrap/>
            <w:vAlign w:val="bottom"/>
            <w:hideMark/>
          </w:tcPr>
          <w:p w14:paraId="0C12B9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F1482FE" w14:textId="77777777" w:rsidTr="00D104E5">
        <w:trPr>
          <w:trHeight w:val="288"/>
        </w:trPr>
        <w:tc>
          <w:tcPr>
            <w:tcW w:w="894" w:type="dxa"/>
            <w:tcBorders>
              <w:top w:val="nil"/>
              <w:left w:val="nil"/>
              <w:right w:val="nil"/>
            </w:tcBorders>
            <w:shd w:val="clear" w:color="auto" w:fill="auto"/>
            <w:noWrap/>
            <w:vAlign w:val="bottom"/>
            <w:hideMark/>
          </w:tcPr>
          <w:p w14:paraId="0D261B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right w:val="nil"/>
            </w:tcBorders>
            <w:shd w:val="clear" w:color="auto" w:fill="auto"/>
            <w:noWrap/>
            <w:vAlign w:val="bottom"/>
            <w:hideMark/>
          </w:tcPr>
          <w:p w14:paraId="09FFBC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right w:val="nil"/>
            </w:tcBorders>
            <w:shd w:val="clear" w:color="auto" w:fill="auto"/>
            <w:noWrap/>
            <w:vAlign w:val="bottom"/>
            <w:hideMark/>
          </w:tcPr>
          <w:p w14:paraId="32FF68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nil"/>
              <w:left w:val="nil"/>
              <w:right w:val="nil"/>
            </w:tcBorders>
            <w:shd w:val="clear" w:color="auto" w:fill="auto"/>
            <w:noWrap/>
            <w:vAlign w:val="bottom"/>
            <w:hideMark/>
          </w:tcPr>
          <w:p w14:paraId="0B625E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7CB4D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-2.28</w:t>
            </w:r>
          </w:p>
        </w:tc>
        <w:tc>
          <w:tcPr>
            <w:tcW w:w="889" w:type="dxa"/>
            <w:tcBorders>
              <w:top w:val="nil"/>
              <w:left w:val="nil"/>
              <w:right w:val="nil"/>
            </w:tcBorders>
            <w:shd w:val="clear" w:color="auto" w:fill="auto"/>
            <w:noWrap/>
            <w:vAlign w:val="bottom"/>
            <w:hideMark/>
          </w:tcPr>
          <w:p w14:paraId="2D667C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-3.46</w:t>
            </w:r>
          </w:p>
        </w:tc>
        <w:tc>
          <w:tcPr>
            <w:tcW w:w="870" w:type="dxa"/>
            <w:tcBorders>
              <w:top w:val="nil"/>
              <w:left w:val="nil"/>
              <w:right w:val="nil"/>
            </w:tcBorders>
            <w:shd w:val="clear" w:color="auto" w:fill="auto"/>
            <w:noWrap/>
            <w:vAlign w:val="bottom"/>
            <w:hideMark/>
          </w:tcPr>
          <w:p w14:paraId="4FD1B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w:t>
            </w:r>
          </w:p>
        </w:tc>
        <w:tc>
          <w:tcPr>
            <w:tcW w:w="1126" w:type="dxa"/>
            <w:tcBorders>
              <w:top w:val="nil"/>
              <w:left w:val="nil"/>
              <w:right w:val="nil"/>
            </w:tcBorders>
            <w:shd w:val="clear" w:color="auto" w:fill="auto"/>
            <w:noWrap/>
            <w:vAlign w:val="bottom"/>
            <w:hideMark/>
          </w:tcPr>
          <w:p w14:paraId="3A7127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2.38</w:t>
            </w:r>
          </w:p>
        </w:tc>
        <w:tc>
          <w:tcPr>
            <w:tcW w:w="291" w:type="dxa"/>
            <w:tcBorders>
              <w:top w:val="nil"/>
              <w:left w:val="nil"/>
              <w:right w:val="nil"/>
            </w:tcBorders>
            <w:shd w:val="clear" w:color="auto" w:fill="auto"/>
            <w:noWrap/>
            <w:vAlign w:val="bottom"/>
            <w:hideMark/>
          </w:tcPr>
          <w:p w14:paraId="22089A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2E193D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F230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bottom w:val="single" w:sz="8" w:space="0" w:color="auto"/>
              <w:right w:val="nil"/>
            </w:tcBorders>
            <w:shd w:val="clear" w:color="auto" w:fill="auto"/>
            <w:noWrap/>
            <w:vAlign w:val="bottom"/>
            <w:hideMark/>
          </w:tcPr>
          <w:p w14:paraId="3631E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bottom w:val="single" w:sz="8" w:space="0" w:color="auto"/>
              <w:right w:val="nil"/>
            </w:tcBorders>
            <w:shd w:val="clear" w:color="auto" w:fill="auto"/>
            <w:noWrap/>
            <w:vAlign w:val="bottom"/>
            <w:hideMark/>
          </w:tcPr>
          <w:p w14:paraId="33CE52E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nil"/>
              <w:left w:val="nil"/>
              <w:bottom w:val="single" w:sz="8" w:space="0" w:color="auto"/>
              <w:right w:val="nil"/>
            </w:tcBorders>
            <w:shd w:val="clear" w:color="auto" w:fill="auto"/>
            <w:noWrap/>
            <w:vAlign w:val="bottom"/>
            <w:hideMark/>
          </w:tcPr>
          <w:p w14:paraId="0D5059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E73BF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bottom w:val="single" w:sz="8" w:space="0" w:color="auto"/>
              <w:right w:val="nil"/>
            </w:tcBorders>
            <w:shd w:val="clear" w:color="auto" w:fill="auto"/>
            <w:noWrap/>
            <w:vAlign w:val="bottom"/>
            <w:hideMark/>
          </w:tcPr>
          <w:p w14:paraId="197906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70" w:type="dxa"/>
            <w:tcBorders>
              <w:top w:val="nil"/>
              <w:left w:val="nil"/>
              <w:bottom w:val="single" w:sz="8" w:space="0" w:color="auto"/>
              <w:right w:val="nil"/>
            </w:tcBorders>
            <w:shd w:val="clear" w:color="auto" w:fill="auto"/>
            <w:noWrap/>
            <w:vAlign w:val="bottom"/>
            <w:hideMark/>
          </w:tcPr>
          <w:p w14:paraId="5302B8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w:t>
            </w:r>
          </w:p>
        </w:tc>
        <w:tc>
          <w:tcPr>
            <w:tcW w:w="1126" w:type="dxa"/>
            <w:tcBorders>
              <w:top w:val="nil"/>
              <w:left w:val="nil"/>
              <w:bottom w:val="single" w:sz="8" w:space="0" w:color="auto"/>
              <w:right w:val="nil"/>
            </w:tcBorders>
            <w:shd w:val="clear" w:color="auto" w:fill="auto"/>
            <w:noWrap/>
            <w:vAlign w:val="bottom"/>
            <w:hideMark/>
          </w:tcPr>
          <w:p w14:paraId="2A5D84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0AA5D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F2DA25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F1F4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single" w:sz="8" w:space="0" w:color="auto"/>
              <w:left w:val="nil"/>
              <w:bottom w:val="nil"/>
              <w:right w:val="nil"/>
            </w:tcBorders>
            <w:shd w:val="clear" w:color="auto" w:fill="auto"/>
            <w:noWrap/>
            <w:vAlign w:val="bottom"/>
            <w:hideMark/>
          </w:tcPr>
          <w:p w14:paraId="374657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single" w:sz="8" w:space="0" w:color="auto"/>
              <w:left w:val="nil"/>
              <w:bottom w:val="nil"/>
              <w:right w:val="nil"/>
            </w:tcBorders>
            <w:shd w:val="clear" w:color="auto" w:fill="auto"/>
            <w:noWrap/>
            <w:vAlign w:val="bottom"/>
            <w:hideMark/>
          </w:tcPr>
          <w:p w14:paraId="20A8974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single" w:sz="8" w:space="0" w:color="auto"/>
              <w:left w:val="nil"/>
              <w:bottom w:val="nil"/>
              <w:right w:val="nil"/>
            </w:tcBorders>
            <w:shd w:val="clear" w:color="auto" w:fill="auto"/>
            <w:noWrap/>
            <w:vAlign w:val="bottom"/>
            <w:hideMark/>
          </w:tcPr>
          <w:p w14:paraId="7EBFAF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AC034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89" w:type="dxa"/>
            <w:tcBorders>
              <w:top w:val="single" w:sz="8" w:space="0" w:color="auto"/>
              <w:left w:val="nil"/>
              <w:bottom w:val="nil"/>
              <w:right w:val="nil"/>
            </w:tcBorders>
            <w:shd w:val="clear" w:color="auto" w:fill="auto"/>
            <w:noWrap/>
            <w:vAlign w:val="bottom"/>
            <w:hideMark/>
          </w:tcPr>
          <w:p w14:paraId="5AA294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-5.26</w:t>
            </w:r>
          </w:p>
        </w:tc>
        <w:tc>
          <w:tcPr>
            <w:tcW w:w="870" w:type="dxa"/>
            <w:tcBorders>
              <w:top w:val="single" w:sz="8" w:space="0" w:color="auto"/>
              <w:left w:val="nil"/>
              <w:bottom w:val="nil"/>
              <w:right w:val="nil"/>
            </w:tcBorders>
            <w:shd w:val="clear" w:color="auto" w:fill="auto"/>
            <w:noWrap/>
            <w:vAlign w:val="bottom"/>
            <w:hideMark/>
          </w:tcPr>
          <w:p w14:paraId="2A367D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w:t>
            </w:r>
          </w:p>
        </w:tc>
        <w:tc>
          <w:tcPr>
            <w:tcW w:w="1126" w:type="dxa"/>
            <w:tcBorders>
              <w:top w:val="single" w:sz="8" w:space="0" w:color="auto"/>
              <w:left w:val="nil"/>
              <w:bottom w:val="nil"/>
              <w:right w:val="nil"/>
            </w:tcBorders>
            <w:shd w:val="clear" w:color="auto" w:fill="auto"/>
            <w:noWrap/>
            <w:vAlign w:val="bottom"/>
            <w:hideMark/>
          </w:tcPr>
          <w:p w14:paraId="0768B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580BFE7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46CBB5D" w14:textId="77777777" w:rsidTr="00D104E5">
        <w:trPr>
          <w:trHeight w:val="288"/>
        </w:trPr>
        <w:tc>
          <w:tcPr>
            <w:tcW w:w="894" w:type="dxa"/>
            <w:tcBorders>
              <w:top w:val="nil"/>
              <w:left w:val="nil"/>
              <w:right w:val="nil"/>
            </w:tcBorders>
            <w:shd w:val="clear" w:color="auto" w:fill="auto"/>
            <w:noWrap/>
            <w:vAlign w:val="bottom"/>
            <w:hideMark/>
          </w:tcPr>
          <w:p w14:paraId="74BA13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right w:val="nil"/>
            </w:tcBorders>
            <w:shd w:val="clear" w:color="auto" w:fill="auto"/>
            <w:noWrap/>
            <w:vAlign w:val="bottom"/>
            <w:hideMark/>
          </w:tcPr>
          <w:p w14:paraId="219D9A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right w:val="nil"/>
            </w:tcBorders>
            <w:shd w:val="clear" w:color="auto" w:fill="auto"/>
            <w:noWrap/>
            <w:vAlign w:val="bottom"/>
            <w:hideMark/>
          </w:tcPr>
          <w:p w14:paraId="3645352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nil"/>
              <w:left w:val="nil"/>
              <w:right w:val="nil"/>
            </w:tcBorders>
            <w:shd w:val="clear" w:color="auto" w:fill="auto"/>
            <w:noWrap/>
            <w:vAlign w:val="bottom"/>
            <w:hideMark/>
          </w:tcPr>
          <w:p w14:paraId="1815B8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462EF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889" w:type="dxa"/>
            <w:tcBorders>
              <w:top w:val="nil"/>
              <w:left w:val="nil"/>
              <w:right w:val="nil"/>
            </w:tcBorders>
            <w:shd w:val="clear" w:color="auto" w:fill="auto"/>
            <w:noWrap/>
            <w:vAlign w:val="bottom"/>
            <w:hideMark/>
          </w:tcPr>
          <w:p w14:paraId="32983C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-7.73</w:t>
            </w:r>
          </w:p>
        </w:tc>
        <w:tc>
          <w:tcPr>
            <w:tcW w:w="870" w:type="dxa"/>
            <w:tcBorders>
              <w:top w:val="nil"/>
              <w:left w:val="nil"/>
              <w:right w:val="nil"/>
            </w:tcBorders>
            <w:shd w:val="clear" w:color="auto" w:fill="auto"/>
            <w:noWrap/>
            <w:vAlign w:val="bottom"/>
            <w:hideMark/>
          </w:tcPr>
          <w:p w14:paraId="155CF2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1126" w:type="dxa"/>
            <w:tcBorders>
              <w:top w:val="nil"/>
              <w:left w:val="nil"/>
              <w:right w:val="nil"/>
            </w:tcBorders>
            <w:shd w:val="clear" w:color="auto" w:fill="auto"/>
            <w:noWrap/>
            <w:vAlign w:val="bottom"/>
            <w:hideMark/>
          </w:tcPr>
          <w:p w14:paraId="29C25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17.92</w:t>
            </w:r>
          </w:p>
        </w:tc>
        <w:tc>
          <w:tcPr>
            <w:tcW w:w="291" w:type="dxa"/>
            <w:tcBorders>
              <w:top w:val="nil"/>
              <w:left w:val="nil"/>
              <w:right w:val="nil"/>
            </w:tcBorders>
            <w:shd w:val="clear" w:color="auto" w:fill="auto"/>
            <w:noWrap/>
            <w:vAlign w:val="bottom"/>
            <w:hideMark/>
          </w:tcPr>
          <w:p w14:paraId="1F8AA1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989BA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A5CAC7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bottom w:val="single" w:sz="8" w:space="0" w:color="auto"/>
              <w:right w:val="nil"/>
            </w:tcBorders>
            <w:shd w:val="clear" w:color="auto" w:fill="auto"/>
            <w:noWrap/>
            <w:vAlign w:val="bottom"/>
            <w:hideMark/>
          </w:tcPr>
          <w:p w14:paraId="5051F8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bottom w:val="single" w:sz="8" w:space="0" w:color="auto"/>
              <w:right w:val="nil"/>
            </w:tcBorders>
            <w:shd w:val="clear" w:color="auto" w:fill="auto"/>
            <w:noWrap/>
            <w:vAlign w:val="bottom"/>
            <w:hideMark/>
          </w:tcPr>
          <w:p w14:paraId="73C0A03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nil"/>
              <w:left w:val="nil"/>
              <w:bottom w:val="single" w:sz="8" w:space="0" w:color="auto"/>
              <w:right w:val="nil"/>
            </w:tcBorders>
            <w:shd w:val="clear" w:color="auto" w:fill="auto"/>
            <w:noWrap/>
            <w:vAlign w:val="bottom"/>
            <w:hideMark/>
          </w:tcPr>
          <w:p w14:paraId="3FCF15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6871F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0.30</w:t>
            </w:r>
          </w:p>
        </w:tc>
        <w:tc>
          <w:tcPr>
            <w:tcW w:w="889" w:type="dxa"/>
            <w:tcBorders>
              <w:top w:val="nil"/>
              <w:left w:val="nil"/>
              <w:bottom w:val="single" w:sz="8" w:space="0" w:color="auto"/>
              <w:right w:val="nil"/>
            </w:tcBorders>
            <w:shd w:val="clear" w:color="auto" w:fill="auto"/>
            <w:noWrap/>
            <w:vAlign w:val="bottom"/>
            <w:hideMark/>
          </w:tcPr>
          <w:p w14:paraId="08D7CA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-10.19</w:t>
            </w:r>
          </w:p>
        </w:tc>
        <w:tc>
          <w:tcPr>
            <w:tcW w:w="870" w:type="dxa"/>
            <w:tcBorders>
              <w:top w:val="nil"/>
              <w:left w:val="nil"/>
              <w:bottom w:val="single" w:sz="8" w:space="0" w:color="auto"/>
              <w:right w:val="nil"/>
            </w:tcBorders>
            <w:shd w:val="clear" w:color="auto" w:fill="auto"/>
            <w:noWrap/>
            <w:vAlign w:val="bottom"/>
            <w:hideMark/>
          </w:tcPr>
          <w:p w14:paraId="596E4A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1126" w:type="dxa"/>
            <w:tcBorders>
              <w:top w:val="nil"/>
              <w:left w:val="nil"/>
              <w:bottom w:val="single" w:sz="8" w:space="0" w:color="auto"/>
              <w:right w:val="nil"/>
            </w:tcBorders>
            <w:shd w:val="clear" w:color="auto" w:fill="auto"/>
            <w:noWrap/>
            <w:vAlign w:val="bottom"/>
            <w:hideMark/>
          </w:tcPr>
          <w:p w14:paraId="7731E5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22.69</w:t>
            </w:r>
          </w:p>
        </w:tc>
        <w:tc>
          <w:tcPr>
            <w:tcW w:w="291" w:type="dxa"/>
            <w:tcBorders>
              <w:top w:val="nil"/>
              <w:left w:val="nil"/>
              <w:bottom w:val="single" w:sz="8" w:space="0" w:color="auto"/>
              <w:right w:val="nil"/>
            </w:tcBorders>
            <w:shd w:val="clear" w:color="auto" w:fill="auto"/>
            <w:noWrap/>
            <w:vAlign w:val="bottom"/>
            <w:hideMark/>
          </w:tcPr>
          <w:p w14:paraId="503A24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94E9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698F1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NOWA</w:t>
            </w:r>
          </w:p>
        </w:tc>
        <w:tc>
          <w:tcPr>
            <w:tcW w:w="2792" w:type="dxa"/>
            <w:tcBorders>
              <w:top w:val="single" w:sz="8" w:space="0" w:color="auto"/>
              <w:left w:val="nil"/>
              <w:bottom w:val="nil"/>
              <w:right w:val="nil"/>
            </w:tcBorders>
            <w:shd w:val="clear" w:color="auto" w:fill="auto"/>
            <w:noWrap/>
            <w:vAlign w:val="bottom"/>
            <w:hideMark/>
          </w:tcPr>
          <w:p w14:paraId="247B30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single" w:sz="8" w:space="0" w:color="auto"/>
              <w:left w:val="nil"/>
              <w:bottom w:val="nil"/>
              <w:right w:val="nil"/>
            </w:tcBorders>
            <w:shd w:val="clear" w:color="auto" w:fill="auto"/>
            <w:noWrap/>
            <w:vAlign w:val="bottom"/>
            <w:hideMark/>
          </w:tcPr>
          <w:p w14:paraId="250C8EA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single" w:sz="8" w:space="0" w:color="auto"/>
              <w:left w:val="nil"/>
              <w:bottom w:val="nil"/>
              <w:right w:val="nil"/>
            </w:tcBorders>
            <w:shd w:val="clear" w:color="auto" w:fill="auto"/>
            <w:noWrap/>
            <w:vAlign w:val="bottom"/>
            <w:hideMark/>
          </w:tcPr>
          <w:p w14:paraId="6DC976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4D42AE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2.97</w:t>
            </w:r>
          </w:p>
        </w:tc>
        <w:tc>
          <w:tcPr>
            <w:tcW w:w="889" w:type="dxa"/>
            <w:tcBorders>
              <w:top w:val="single" w:sz="8" w:space="0" w:color="auto"/>
              <w:left w:val="nil"/>
              <w:bottom w:val="nil"/>
              <w:right w:val="nil"/>
            </w:tcBorders>
            <w:shd w:val="clear" w:color="auto" w:fill="auto"/>
            <w:noWrap/>
            <w:vAlign w:val="bottom"/>
            <w:hideMark/>
          </w:tcPr>
          <w:p w14:paraId="3A7E93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single" w:sz="8" w:space="0" w:color="auto"/>
              <w:left w:val="nil"/>
              <w:bottom w:val="nil"/>
              <w:right w:val="nil"/>
            </w:tcBorders>
            <w:shd w:val="clear" w:color="auto" w:fill="auto"/>
            <w:noWrap/>
            <w:vAlign w:val="bottom"/>
            <w:hideMark/>
          </w:tcPr>
          <w:p w14:paraId="24DDDB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13.84</w:t>
            </w:r>
          </w:p>
        </w:tc>
        <w:tc>
          <w:tcPr>
            <w:tcW w:w="1126" w:type="dxa"/>
            <w:tcBorders>
              <w:top w:val="single" w:sz="8" w:space="0" w:color="auto"/>
              <w:left w:val="nil"/>
              <w:bottom w:val="nil"/>
              <w:right w:val="nil"/>
            </w:tcBorders>
            <w:shd w:val="clear" w:color="auto" w:fill="auto"/>
            <w:noWrap/>
            <w:vAlign w:val="bottom"/>
            <w:hideMark/>
          </w:tcPr>
          <w:p w14:paraId="6E493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single" w:sz="8" w:space="0" w:color="auto"/>
              <w:left w:val="nil"/>
              <w:bottom w:val="nil"/>
              <w:right w:val="nil"/>
            </w:tcBorders>
            <w:shd w:val="clear" w:color="auto" w:fill="auto"/>
            <w:noWrap/>
            <w:vAlign w:val="bottom"/>
            <w:hideMark/>
          </w:tcPr>
          <w:p w14:paraId="08DAC3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7D74D5A" w14:textId="77777777" w:rsidTr="00D104E5">
        <w:trPr>
          <w:trHeight w:val="288"/>
        </w:trPr>
        <w:tc>
          <w:tcPr>
            <w:tcW w:w="894" w:type="dxa"/>
            <w:tcBorders>
              <w:top w:val="nil"/>
              <w:left w:val="nil"/>
              <w:right w:val="nil"/>
            </w:tcBorders>
            <w:shd w:val="clear" w:color="auto" w:fill="auto"/>
            <w:noWrap/>
            <w:vAlign w:val="bottom"/>
            <w:hideMark/>
          </w:tcPr>
          <w:p w14:paraId="2AD589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right w:val="nil"/>
            </w:tcBorders>
            <w:shd w:val="clear" w:color="auto" w:fill="auto"/>
            <w:noWrap/>
            <w:vAlign w:val="bottom"/>
            <w:hideMark/>
          </w:tcPr>
          <w:p w14:paraId="5D177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nil"/>
              <w:left w:val="nil"/>
              <w:right w:val="nil"/>
            </w:tcBorders>
            <w:shd w:val="clear" w:color="auto" w:fill="auto"/>
            <w:noWrap/>
            <w:vAlign w:val="bottom"/>
            <w:hideMark/>
          </w:tcPr>
          <w:p w14:paraId="690FBBF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nil"/>
              <w:left w:val="nil"/>
              <w:right w:val="nil"/>
            </w:tcBorders>
            <w:shd w:val="clear" w:color="auto" w:fill="auto"/>
            <w:noWrap/>
            <w:vAlign w:val="bottom"/>
            <w:hideMark/>
          </w:tcPr>
          <w:p w14:paraId="1BAC17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41813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nil"/>
              <w:left w:val="nil"/>
              <w:right w:val="nil"/>
            </w:tcBorders>
            <w:shd w:val="clear" w:color="auto" w:fill="auto"/>
            <w:noWrap/>
            <w:vAlign w:val="bottom"/>
            <w:hideMark/>
          </w:tcPr>
          <w:p w14:paraId="1AA13A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-8.33</w:t>
            </w:r>
          </w:p>
        </w:tc>
        <w:tc>
          <w:tcPr>
            <w:tcW w:w="870" w:type="dxa"/>
            <w:tcBorders>
              <w:top w:val="nil"/>
              <w:left w:val="nil"/>
              <w:right w:val="nil"/>
            </w:tcBorders>
            <w:shd w:val="clear" w:color="auto" w:fill="auto"/>
            <w:noWrap/>
            <w:vAlign w:val="bottom"/>
            <w:hideMark/>
          </w:tcPr>
          <w:p w14:paraId="36440A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0.88</w:t>
            </w:r>
          </w:p>
        </w:tc>
        <w:tc>
          <w:tcPr>
            <w:tcW w:w="1126" w:type="dxa"/>
            <w:tcBorders>
              <w:top w:val="nil"/>
              <w:left w:val="nil"/>
              <w:right w:val="nil"/>
            </w:tcBorders>
            <w:shd w:val="clear" w:color="auto" w:fill="auto"/>
            <w:noWrap/>
            <w:vAlign w:val="bottom"/>
            <w:hideMark/>
          </w:tcPr>
          <w:p w14:paraId="6B5A8A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9.21</w:t>
            </w:r>
          </w:p>
        </w:tc>
        <w:tc>
          <w:tcPr>
            <w:tcW w:w="291" w:type="dxa"/>
            <w:tcBorders>
              <w:top w:val="nil"/>
              <w:left w:val="nil"/>
              <w:right w:val="nil"/>
            </w:tcBorders>
            <w:shd w:val="clear" w:color="auto" w:fill="auto"/>
            <w:noWrap/>
            <w:vAlign w:val="bottom"/>
            <w:hideMark/>
          </w:tcPr>
          <w:p w14:paraId="0B8DBE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43409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9BF63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bottom w:val="single" w:sz="8" w:space="0" w:color="auto"/>
              <w:right w:val="nil"/>
            </w:tcBorders>
            <w:shd w:val="clear" w:color="auto" w:fill="auto"/>
            <w:noWrap/>
            <w:vAlign w:val="bottom"/>
            <w:hideMark/>
          </w:tcPr>
          <w:p w14:paraId="3E4F0A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nil"/>
              <w:left w:val="nil"/>
              <w:bottom w:val="single" w:sz="8" w:space="0" w:color="auto"/>
              <w:right w:val="nil"/>
            </w:tcBorders>
            <w:shd w:val="clear" w:color="auto" w:fill="auto"/>
            <w:noWrap/>
            <w:vAlign w:val="bottom"/>
            <w:hideMark/>
          </w:tcPr>
          <w:p w14:paraId="794FEDC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nil"/>
              <w:left w:val="nil"/>
              <w:bottom w:val="single" w:sz="8" w:space="0" w:color="auto"/>
              <w:right w:val="nil"/>
            </w:tcBorders>
            <w:shd w:val="clear" w:color="auto" w:fill="auto"/>
            <w:noWrap/>
            <w:vAlign w:val="bottom"/>
            <w:hideMark/>
          </w:tcPr>
          <w:p w14:paraId="0A611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9A808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89" w:type="dxa"/>
            <w:tcBorders>
              <w:top w:val="nil"/>
              <w:left w:val="nil"/>
              <w:bottom w:val="single" w:sz="8" w:space="0" w:color="auto"/>
              <w:right w:val="nil"/>
            </w:tcBorders>
            <w:shd w:val="clear" w:color="auto" w:fill="auto"/>
            <w:noWrap/>
            <w:vAlign w:val="bottom"/>
            <w:hideMark/>
          </w:tcPr>
          <w:p w14:paraId="4E5A3F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-7.46</w:t>
            </w:r>
          </w:p>
        </w:tc>
        <w:tc>
          <w:tcPr>
            <w:tcW w:w="870" w:type="dxa"/>
            <w:tcBorders>
              <w:top w:val="nil"/>
              <w:left w:val="nil"/>
              <w:bottom w:val="single" w:sz="8" w:space="0" w:color="auto"/>
              <w:right w:val="nil"/>
            </w:tcBorders>
            <w:shd w:val="clear" w:color="auto" w:fill="auto"/>
            <w:noWrap/>
            <w:vAlign w:val="bottom"/>
            <w:hideMark/>
          </w:tcPr>
          <w:p w14:paraId="77405C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10.99</w:t>
            </w:r>
          </w:p>
        </w:tc>
        <w:tc>
          <w:tcPr>
            <w:tcW w:w="1126" w:type="dxa"/>
            <w:tcBorders>
              <w:top w:val="nil"/>
              <w:left w:val="nil"/>
              <w:bottom w:val="single" w:sz="8" w:space="0" w:color="auto"/>
              <w:right w:val="nil"/>
            </w:tcBorders>
            <w:shd w:val="clear" w:color="auto" w:fill="auto"/>
            <w:noWrap/>
            <w:vAlign w:val="bottom"/>
            <w:hideMark/>
          </w:tcPr>
          <w:p w14:paraId="7B2DE4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18.45</w:t>
            </w:r>
          </w:p>
        </w:tc>
        <w:tc>
          <w:tcPr>
            <w:tcW w:w="291" w:type="dxa"/>
            <w:tcBorders>
              <w:top w:val="nil"/>
              <w:left w:val="nil"/>
              <w:bottom w:val="single" w:sz="8" w:space="0" w:color="auto"/>
              <w:right w:val="nil"/>
            </w:tcBorders>
            <w:shd w:val="clear" w:color="auto" w:fill="auto"/>
            <w:noWrap/>
            <w:vAlign w:val="bottom"/>
            <w:hideMark/>
          </w:tcPr>
          <w:p w14:paraId="2A9D36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0524A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122B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single" w:sz="8" w:space="0" w:color="auto"/>
              <w:left w:val="nil"/>
              <w:bottom w:val="nil"/>
              <w:right w:val="nil"/>
            </w:tcBorders>
            <w:shd w:val="clear" w:color="auto" w:fill="auto"/>
            <w:noWrap/>
            <w:vAlign w:val="bottom"/>
            <w:hideMark/>
          </w:tcPr>
          <w:p w14:paraId="33146E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single" w:sz="8" w:space="0" w:color="auto"/>
              <w:left w:val="nil"/>
              <w:bottom w:val="nil"/>
              <w:right w:val="nil"/>
            </w:tcBorders>
            <w:shd w:val="clear" w:color="auto" w:fill="auto"/>
            <w:noWrap/>
            <w:vAlign w:val="bottom"/>
            <w:hideMark/>
          </w:tcPr>
          <w:p w14:paraId="31D0FE1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single" w:sz="8" w:space="0" w:color="auto"/>
              <w:left w:val="nil"/>
              <w:bottom w:val="nil"/>
              <w:right w:val="nil"/>
            </w:tcBorders>
            <w:shd w:val="clear" w:color="auto" w:fill="auto"/>
            <w:noWrap/>
            <w:vAlign w:val="bottom"/>
            <w:hideMark/>
          </w:tcPr>
          <w:p w14:paraId="39B185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A5AD5E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24.75</w:t>
            </w:r>
          </w:p>
        </w:tc>
        <w:tc>
          <w:tcPr>
            <w:tcW w:w="889" w:type="dxa"/>
            <w:tcBorders>
              <w:top w:val="single" w:sz="8" w:space="0" w:color="auto"/>
              <w:left w:val="nil"/>
              <w:bottom w:val="nil"/>
              <w:right w:val="nil"/>
            </w:tcBorders>
            <w:shd w:val="clear" w:color="auto" w:fill="auto"/>
            <w:noWrap/>
            <w:vAlign w:val="bottom"/>
            <w:hideMark/>
          </w:tcPr>
          <w:p w14:paraId="39CD53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1.85</w:t>
            </w:r>
          </w:p>
        </w:tc>
        <w:tc>
          <w:tcPr>
            <w:tcW w:w="870" w:type="dxa"/>
            <w:tcBorders>
              <w:top w:val="single" w:sz="8" w:space="0" w:color="auto"/>
              <w:left w:val="nil"/>
              <w:bottom w:val="nil"/>
              <w:right w:val="nil"/>
            </w:tcBorders>
            <w:shd w:val="clear" w:color="auto" w:fill="auto"/>
            <w:noWrap/>
            <w:vAlign w:val="bottom"/>
            <w:hideMark/>
          </w:tcPr>
          <w:p w14:paraId="14FA68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72.82</w:t>
            </w:r>
          </w:p>
        </w:tc>
        <w:tc>
          <w:tcPr>
            <w:tcW w:w="1126" w:type="dxa"/>
            <w:tcBorders>
              <w:top w:val="single" w:sz="8" w:space="0" w:color="auto"/>
              <w:left w:val="nil"/>
              <w:bottom w:val="nil"/>
              <w:right w:val="nil"/>
            </w:tcBorders>
            <w:shd w:val="clear" w:color="auto" w:fill="auto"/>
            <w:noWrap/>
            <w:vAlign w:val="bottom"/>
            <w:hideMark/>
          </w:tcPr>
          <w:p w14:paraId="65996E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70.97</w:t>
            </w:r>
          </w:p>
        </w:tc>
        <w:tc>
          <w:tcPr>
            <w:tcW w:w="291" w:type="dxa"/>
            <w:tcBorders>
              <w:top w:val="single" w:sz="8" w:space="0" w:color="auto"/>
              <w:left w:val="nil"/>
              <w:bottom w:val="nil"/>
              <w:right w:val="nil"/>
            </w:tcBorders>
            <w:shd w:val="clear" w:color="auto" w:fill="auto"/>
            <w:noWrap/>
            <w:vAlign w:val="bottom"/>
            <w:hideMark/>
          </w:tcPr>
          <w:p w14:paraId="4A36A2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DEDD1D8" w14:textId="77777777" w:rsidTr="00D104E5">
        <w:trPr>
          <w:trHeight w:val="288"/>
        </w:trPr>
        <w:tc>
          <w:tcPr>
            <w:tcW w:w="894" w:type="dxa"/>
            <w:tcBorders>
              <w:top w:val="nil"/>
              <w:left w:val="nil"/>
              <w:right w:val="nil"/>
            </w:tcBorders>
            <w:shd w:val="clear" w:color="auto" w:fill="auto"/>
            <w:noWrap/>
            <w:vAlign w:val="bottom"/>
            <w:hideMark/>
          </w:tcPr>
          <w:p w14:paraId="395BE2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right w:val="nil"/>
            </w:tcBorders>
            <w:shd w:val="clear" w:color="auto" w:fill="auto"/>
            <w:noWrap/>
            <w:vAlign w:val="bottom"/>
            <w:hideMark/>
          </w:tcPr>
          <w:p w14:paraId="15198F6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right w:val="nil"/>
            </w:tcBorders>
            <w:shd w:val="clear" w:color="auto" w:fill="auto"/>
            <w:noWrap/>
            <w:vAlign w:val="bottom"/>
            <w:hideMark/>
          </w:tcPr>
          <w:p w14:paraId="109FE2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nil"/>
              <w:left w:val="nil"/>
              <w:right w:val="nil"/>
            </w:tcBorders>
            <w:shd w:val="clear" w:color="auto" w:fill="auto"/>
            <w:noWrap/>
            <w:vAlign w:val="bottom"/>
            <w:hideMark/>
          </w:tcPr>
          <w:p w14:paraId="60CAA2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8C0AF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-9.90</w:t>
            </w:r>
          </w:p>
        </w:tc>
        <w:tc>
          <w:tcPr>
            <w:tcW w:w="889" w:type="dxa"/>
            <w:tcBorders>
              <w:top w:val="nil"/>
              <w:left w:val="nil"/>
              <w:right w:val="nil"/>
            </w:tcBorders>
            <w:shd w:val="clear" w:color="auto" w:fill="auto"/>
            <w:noWrap/>
            <w:vAlign w:val="bottom"/>
            <w:hideMark/>
          </w:tcPr>
          <w:p w14:paraId="73231B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-22.17</w:t>
            </w:r>
          </w:p>
        </w:tc>
        <w:tc>
          <w:tcPr>
            <w:tcW w:w="870" w:type="dxa"/>
            <w:tcBorders>
              <w:top w:val="nil"/>
              <w:left w:val="nil"/>
              <w:right w:val="nil"/>
            </w:tcBorders>
            <w:shd w:val="clear" w:color="auto" w:fill="auto"/>
            <w:noWrap/>
            <w:vAlign w:val="bottom"/>
            <w:hideMark/>
          </w:tcPr>
          <w:p w14:paraId="24E064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1126" w:type="dxa"/>
            <w:tcBorders>
              <w:top w:val="nil"/>
              <w:left w:val="nil"/>
              <w:right w:val="nil"/>
            </w:tcBorders>
            <w:shd w:val="clear" w:color="auto" w:fill="auto"/>
            <w:noWrap/>
            <w:vAlign w:val="bottom"/>
            <w:hideMark/>
          </w:tcPr>
          <w:p w14:paraId="4F7BF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24.00</w:t>
            </w:r>
          </w:p>
        </w:tc>
        <w:tc>
          <w:tcPr>
            <w:tcW w:w="291" w:type="dxa"/>
            <w:tcBorders>
              <w:top w:val="nil"/>
              <w:left w:val="nil"/>
              <w:right w:val="nil"/>
            </w:tcBorders>
            <w:shd w:val="clear" w:color="auto" w:fill="auto"/>
            <w:noWrap/>
            <w:vAlign w:val="bottom"/>
            <w:hideMark/>
          </w:tcPr>
          <w:p w14:paraId="60BE41C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662E51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983C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bottom w:val="single" w:sz="8" w:space="0" w:color="auto"/>
              <w:right w:val="nil"/>
            </w:tcBorders>
            <w:shd w:val="clear" w:color="auto" w:fill="auto"/>
            <w:noWrap/>
            <w:vAlign w:val="bottom"/>
            <w:hideMark/>
          </w:tcPr>
          <w:p w14:paraId="166590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bottom w:val="single" w:sz="8" w:space="0" w:color="auto"/>
              <w:right w:val="nil"/>
            </w:tcBorders>
            <w:shd w:val="clear" w:color="auto" w:fill="auto"/>
            <w:noWrap/>
            <w:vAlign w:val="bottom"/>
            <w:hideMark/>
          </w:tcPr>
          <w:p w14:paraId="5170363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nil"/>
              <w:left w:val="nil"/>
              <w:bottom w:val="single" w:sz="8" w:space="0" w:color="auto"/>
              <w:right w:val="nil"/>
            </w:tcBorders>
            <w:shd w:val="clear" w:color="auto" w:fill="auto"/>
            <w:noWrap/>
            <w:vAlign w:val="bottom"/>
            <w:hideMark/>
          </w:tcPr>
          <w:p w14:paraId="58DC31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F2ED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14.85</w:t>
            </w:r>
          </w:p>
        </w:tc>
        <w:tc>
          <w:tcPr>
            <w:tcW w:w="889" w:type="dxa"/>
            <w:tcBorders>
              <w:top w:val="nil"/>
              <w:left w:val="nil"/>
              <w:bottom w:val="single" w:sz="8" w:space="0" w:color="auto"/>
              <w:right w:val="nil"/>
            </w:tcBorders>
            <w:shd w:val="clear" w:color="auto" w:fill="auto"/>
            <w:noWrap/>
            <w:vAlign w:val="bottom"/>
            <w:hideMark/>
          </w:tcPr>
          <w:p w14:paraId="4E6485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-14.73</w:t>
            </w:r>
          </w:p>
        </w:tc>
        <w:tc>
          <w:tcPr>
            <w:tcW w:w="870" w:type="dxa"/>
            <w:tcBorders>
              <w:top w:val="nil"/>
              <w:left w:val="nil"/>
              <w:bottom w:val="single" w:sz="8" w:space="0" w:color="auto"/>
              <w:right w:val="nil"/>
            </w:tcBorders>
            <w:shd w:val="clear" w:color="auto" w:fill="auto"/>
            <w:noWrap/>
            <w:vAlign w:val="bottom"/>
            <w:hideMark/>
          </w:tcPr>
          <w:p w14:paraId="015ED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65.36</w:t>
            </w:r>
          </w:p>
        </w:tc>
        <w:tc>
          <w:tcPr>
            <w:tcW w:w="1126" w:type="dxa"/>
            <w:tcBorders>
              <w:top w:val="nil"/>
              <w:left w:val="nil"/>
              <w:bottom w:val="single" w:sz="8" w:space="0" w:color="auto"/>
              <w:right w:val="nil"/>
            </w:tcBorders>
            <w:shd w:val="clear" w:color="auto" w:fill="auto"/>
            <w:noWrap/>
            <w:vAlign w:val="bottom"/>
            <w:hideMark/>
          </w:tcPr>
          <w:p w14:paraId="2DE1E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80.09</w:t>
            </w:r>
          </w:p>
        </w:tc>
        <w:tc>
          <w:tcPr>
            <w:tcW w:w="291" w:type="dxa"/>
            <w:tcBorders>
              <w:top w:val="nil"/>
              <w:left w:val="nil"/>
              <w:bottom w:val="single" w:sz="8" w:space="0" w:color="auto"/>
              <w:right w:val="nil"/>
            </w:tcBorders>
            <w:shd w:val="clear" w:color="auto" w:fill="auto"/>
            <w:noWrap/>
            <w:vAlign w:val="bottom"/>
            <w:hideMark/>
          </w:tcPr>
          <w:p w14:paraId="4E19FF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A879E2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AFBEF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single" w:sz="8" w:space="0" w:color="auto"/>
              <w:left w:val="nil"/>
              <w:bottom w:val="nil"/>
              <w:right w:val="nil"/>
            </w:tcBorders>
            <w:shd w:val="clear" w:color="auto" w:fill="auto"/>
            <w:noWrap/>
            <w:vAlign w:val="bottom"/>
            <w:hideMark/>
          </w:tcPr>
          <w:p w14:paraId="1E1893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single" w:sz="8" w:space="0" w:color="auto"/>
              <w:left w:val="nil"/>
              <w:bottom w:val="nil"/>
              <w:right w:val="nil"/>
            </w:tcBorders>
            <w:shd w:val="clear" w:color="auto" w:fill="auto"/>
            <w:noWrap/>
            <w:vAlign w:val="bottom"/>
            <w:hideMark/>
          </w:tcPr>
          <w:p w14:paraId="2FEDBA9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single" w:sz="8" w:space="0" w:color="auto"/>
              <w:left w:val="nil"/>
              <w:bottom w:val="nil"/>
              <w:right w:val="nil"/>
            </w:tcBorders>
            <w:shd w:val="clear" w:color="auto" w:fill="auto"/>
            <w:noWrap/>
            <w:vAlign w:val="bottom"/>
            <w:hideMark/>
          </w:tcPr>
          <w:p w14:paraId="4E1CE2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525E9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0.94</w:t>
            </w:r>
          </w:p>
        </w:tc>
        <w:tc>
          <w:tcPr>
            <w:tcW w:w="889" w:type="dxa"/>
            <w:tcBorders>
              <w:top w:val="single" w:sz="8" w:space="0" w:color="auto"/>
              <w:left w:val="nil"/>
              <w:bottom w:val="nil"/>
              <w:right w:val="nil"/>
            </w:tcBorders>
            <w:shd w:val="clear" w:color="auto" w:fill="auto"/>
            <w:noWrap/>
            <w:vAlign w:val="bottom"/>
            <w:hideMark/>
          </w:tcPr>
          <w:p w14:paraId="5A7B9EC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70" w:type="dxa"/>
            <w:tcBorders>
              <w:top w:val="single" w:sz="8" w:space="0" w:color="auto"/>
              <w:left w:val="nil"/>
              <w:bottom w:val="nil"/>
              <w:right w:val="nil"/>
            </w:tcBorders>
            <w:shd w:val="clear" w:color="auto" w:fill="auto"/>
            <w:noWrap/>
            <w:vAlign w:val="bottom"/>
            <w:hideMark/>
          </w:tcPr>
          <w:p w14:paraId="53880D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1.88</w:t>
            </w:r>
          </w:p>
        </w:tc>
        <w:tc>
          <w:tcPr>
            <w:tcW w:w="1126" w:type="dxa"/>
            <w:tcBorders>
              <w:top w:val="single" w:sz="8" w:space="0" w:color="auto"/>
              <w:left w:val="nil"/>
              <w:bottom w:val="nil"/>
              <w:right w:val="nil"/>
            </w:tcBorders>
            <w:shd w:val="clear" w:color="auto" w:fill="auto"/>
            <w:noWrap/>
            <w:vAlign w:val="bottom"/>
            <w:hideMark/>
          </w:tcPr>
          <w:p w14:paraId="2575A2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291" w:type="dxa"/>
            <w:tcBorders>
              <w:top w:val="single" w:sz="8" w:space="0" w:color="auto"/>
              <w:left w:val="nil"/>
              <w:bottom w:val="nil"/>
              <w:right w:val="nil"/>
            </w:tcBorders>
            <w:shd w:val="clear" w:color="auto" w:fill="auto"/>
            <w:noWrap/>
            <w:vAlign w:val="bottom"/>
            <w:hideMark/>
          </w:tcPr>
          <w:p w14:paraId="2CE3CEF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21C4E3" w14:textId="77777777" w:rsidTr="00D104E5">
        <w:trPr>
          <w:trHeight w:val="288"/>
        </w:trPr>
        <w:tc>
          <w:tcPr>
            <w:tcW w:w="894" w:type="dxa"/>
            <w:tcBorders>
              <w:top w:val="nil"/>
              <w:left w:val="nil"/>
              <w:right w:val="nil"/>
            </w:tcBorders>
            <w:shd w:val="clear" w:color="auto" w:fill="auto"/>
            <w:noWrap/>
            <w:vAlign w:val="bottom"/>
            <w:hideMark/>
          </w:tcPr>
          <w:p w14:paraId="7FCA9E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right w:val="nil"/>
            </w:tcBorders>
            <w:shd w:val="clear" w:color="auto" w:fill="auto"/>
            <w:noWrap/>
            <w:vAlign w:val="bottom"/>
            <w:hideMark/>
          </w:tcPr>
          <w:p w14:paraId="1B3707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right w:val="nil"/>
            </w:tcBorders>
            <w:shd w:val="clear" w:color="auto" w:fill="auto"/>
            <w:noWrap/>
            <w:vAlign w:val="bottom"/>
            <w:hideMark/>
          </w:tcPr>
          <w:p w14:paraId="2932338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nil"/>
              <w:left w:val="nil"/>
              <w:right w:val="nil"/>
            </w:tcBorders>
            <w:shd w:val="clear" w:color="auto" w:fill="auto"/>
            <w:noWrap/>
            <w:vAlign w:val="bottom"/>
            <w:hideMark/>
          </w:tcPr>
          <w:p w14:paraId="05EFEB3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2015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-0.91</w:t>
            </w:r>
          </w:p>
        </w:tc>
        <w:tc>
          <w:tcPr>
            <w:tcW w:w="889" w:type="dxa"/>
            <w:tcBorders>
              <w:top w:val="nil"/>
              <w:left w:val="nil"/>
              <w:right w:val="nil"/>
            </w:tcBorders>
            <w:shd w:val="clear" w:color="auto" w:fill="auto"/>
            <w:noWrap/>
            <w:vAlign w:val="bottom"/>
            <w:hideMark/>
          </w:tcPr>
          <w:p w14:paraId="49F1D5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870" w:type="dxa"/>
            <w:tcBorders>
              <w:top w:val="nil"/>
              <w:left w:val="nil"/>
              <w:right w:val="nil"/>
            </w:tcBorders>
            <w:shd w:val="clear" w:color="auto" w:fill="auto"/>
            <w:noWrap/>
            <w:vAlign w:val="bottom"/>
            <w:hideMark/>
          </w:tcPr>
          <w:p w14:paraId="5D999D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nil"/>
              <w:left w:val="nil"/>
              <w:right w:val="nil"/>
            </w:tcBorders>
            <w:shd w:val="clear" w:color="auto" w:fill="auto"/>
            <w:noWrap/>
            <w:vAlign w:val="bottom"/>
            <w:hideMark/>
          </w:tcPr>
          <w:p w14:paraId="69456B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2.60</w:t>
            </w:r>
          </w:p>
        </w:tc>
        <w:tc>
          <w:tcPr>
            <w:tcW w:w="291" w:type="dxa"/>
            <w:tcBorders>
              <w:top w:val="nil"/>
              <w:left w:val="nil"/>
              <w:right w:val="nil"/>
            </w:tcBorders>
            <w:shd w:val="clear" w:color="auto" w:fill="auto"/>
            <w:noWrap/>
            <w:vAlign w:val="bottom"/>
            <w:hideMark/>
          </w:tcPr>
          <w:p w14:paraId="274C03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C19EB4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8B0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bottom w:val="single" w:sz="8" w:space="0" w:color="auto"/>
              <w:right w:val="nil"/>
            </w:tcBorders>
            <w:shd w:val="clear" w:color="auto" w:fill="auto"/>
            <w:noWrap/>
            <w:vAlign w:val="bottom"/>
            <w:hideMark/>
          </w:tcPr>
          <w:p w14:paraId="2D1F19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bottom w:val="single" w:sz="8" w:space="0" w:color="auto"/>
              <w:right w:val="nil"/>
            </w:tcBorders>
            <w:shd w:val="clear" w:color="auto" w:fill="auto"/>
            <w:noWrap/>
            <w:vAlign w:val="bottom"/>
            <w:hideMark/>
          </w:tcPr>
          <w:p w14:paraId="1D207DA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nil"/>
              <w:left w:val="nil"/>
              <w:bottom w:val="single" w:sz="8" w:space="0" w:color="auto"/>
              <w:right w:val="nil"/>
            </w:tcBorders>
            <w:shd w:val="clear" w:color="auto" w:fill="auto"/>
            <w:noWrap/>
            <w:vAlign w:val="bottom"/>
            <w:hideMark/>
          </w:tcPr>
          <w:p w14:paraId="0280B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30F7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nil"/>
              <w:left w:val="nil"/>
              <w:bottom w:val="single" w:sz="8" w:space="0" w:color="auto"/>
              <w:right w:val="nil"/>
            </w:tcBorders>
            <w:shd w:val="clear" w:color="auto" w:fill="auto"/>
            <w:noWrap/>
            <w:vAlign w:val="bottom"/>
            <w:hideMark/>
          </w:tcPr>
          <w:p w14:paraId="579EA1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-1.49</w:t>
            </w:r>
          </w:p>
        </w:tc>
        <w:tc>
          <w:tcPr>
            <w:tcW w:w="870" w:type="dxa"/>
            <w:tcBorders>
              <w:top w:val="nil"/>
              <w:left w:val="nil"/>
              <w:bottom w:val="single" w:sz="8" w:space="0" w:color="auto"/>
              <w:right w:val="nil"/>
            </w:tcBorders>
            <w:shd w:val="clear" w:color="auto" w:fill="auto"/>
            <w:noWrap/>
            <w:vAlign w:val="bottom"/>
            <w:hideMark/>
          </w:tcPr>
          <w:p w14:paraId="7BA0E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1.53</w:t>
            </w:r>
          </w:p>
        </w:tc>
        <w:tc>
          <w:tcPr>
            <w:tcW w:w="1126" w:type="dxa"/>
            <w:tcBorders>
              <w:top w:val="nil"/>
              <w:left w:val="nil"/>
              <w:bottom w:val="single" w:sz="8" w:space="0" w:color="auto"/>
              <w:right w:val="nil"/>
            </w:tcBorders>
            <w:shd w:val="clear" w:color="auto" w:fill="auto"/>
            <w:noWrap/>
            <w:vAlign w:val="bottom"/>
            <w:hideMark/>
          </w:tcPr>
          <w:p w14:paraId="66DF7D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w:t>
            </w:r>
          </w:p>
        </w:tc>
        <w:tc>
          <w:tcPr>
            <w:tcW w:w="291" w:type="dxa"/>
            <w:tcBorders>
              <w:top w:val="nil"/>
              <w:left w:val="nil"/>
              <w:bottom w:val="single" w:sz="8" w:space="0" w:color="auto"/>
              <w:right w:val="nil"/>
            </w:tcBorders>
            <w:shd w:val="clear" w:color="auto" w:fill="auto"/>
            <w:noWrap/>
            <w:vAlign w:val="bottom"/>
            <w:hideMark/>
          </w:tcPr>
          <w:p w14:paraId="26EE39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60CA68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96429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single" w:sz="8" w:space="0" w:color="auto"/>
              <w:left w:val="nil"/>
              <w:bottom w:val="nil"/>
              <w:right w:val="nil"/>
            </w:tcBorders>
            <w:shd w:val="clear" w:color="auto" w:fill="auto"/>
            <w:noWrap/>
            <w:vAlign w:val="bottom"/>
            <w:hideMark/>
          </w:tcPr>
          <w:p w14:paraId="02AA7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single" w:sz="8" w:space="0" w:color="auto"/>
              <w:left w:val="nil"/>
              <w:bottom w:val="nil"/>
              <w:right w:val="nil"/>
            </w:tcBorders>
            <w:shd w:val="clear" w:color="auto" w:fill="auto"/>
            <w:noWrap/>
            <w:vAlign w:val="bottom"/>
            <w:hideMark/>
          </w:tcPr>
          <w:p w14:paraId="61D9413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single" w:sz="8" w:space="0" w:color="auto"/>
              <w:left w:val="nil"/>
              <w:bottom w:val="nil"/>
              <w:right w:val="nil"/>
            </w:tcBorders>
            <w:shd w:val="clear" w:color="auto" w:fill="auto"/>
            <w:noWrap/>
            <w:vAlign w:val="bottom"/>
            <w:hideMark/>
          </w:tcPr>
          <w:p w14:paraId="66A86C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644E8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89" w:type="dxa"/>
            <w:tcBorders>
              <w:top w:val="single" w:sz="8" w:space="0" w:color="auto"/>
              <w:left w:val="nil"/>
              <w:bottom w:val="nil"/>
              <w:right w:val="nil"/>
            </w:tcBorders>
            <w:shd w:val="clear" w:color="auto" w:fill="auto"/>
            <w:noWrap/>
            <w:vAlign w:val="bottom"/>
            <w:hideMark/>
          </w:tcPr>
          <w:p w14:paraId="7CA25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7C18CFE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1126" w:type="dxa"/>
            <w:tcBorders>
              <w:top w:val="single" w:sz="8" w:space="0" w:color="auto"/>
              <w:left w:val="nil"/>
              <w:bottom w:val="nil"/>
              <w:right w:val="nil"/>
            </w:tcBorders>
            <w:shd w:val="clear" w:color="auto" w:fill="auto"/>
            <w:noWrap/>
            <w:vAlign w:val="bottom"/>
            <w:hideMark/>
          </w:tcPr>
          <w:p w14:paraId="5EEC8B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5.41</w:t>
            </w:r>
          </w:p>
        </w:tc>
        <w:tc>
          <w:tcPr>
            <w:tcW w:w="291" w:type="dxa"/>
            <w:tcBorders>
              <w:top w:val="single" w:sz="8" w:space="0" w:color="auto"/>
              <w:left w:val="nil"/>
              <w:bottom w:val="nil"/>
              <w:right w:val="nil"/>
            </w:tcBorders>
            <w:shd w:val="clear" w:color="auto" w:fill="auto"/>
            <w:noWrap/>
            <w:vAlign w:val="bottom"/>
            <w:hideMark/>
          </w:tcPr>
          <w:p w14:paraId="33B3DC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289D689" w14:textId="77777777" w:rsidTr="00D104E5">
        <w:trPr>
          <w:trHeight w:val="288"/>
        </w:trPr>
        <w:tc>
          <w:tcPr>
            <w:tcW w:w="894" w:type="dxa"/>
            <w:tcBorders>
              <w:top w:val="nil"/>
              <w:left w:val="nil"/>
              <w:right w:val="nil"/>
            </w:tcBorders>
            <w:shd w:val="clear" w:color="auto" w:fill="auto"/>
            <w:noWrap/>
            <w:vAlign w:val="bottom"/>
            <w:hideMark/>
          </w:tcPr>
          <w:p w14:paraId="7E5E3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right w:val="nil"/>
            </w:tcBorders>
            <w:shd w:val="clear" w:color="auto" w:fill="auto"/>
            <w:noWrap/>
            <w:vAlign w:val="bottom"/>
            <w:hideMark/>
          </w:tcPr>
          <w:p w14:paraId="7F6E1B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right w:val="nil"/>
            </w:tcBorders>
            <w:shd w:val="clear" w:color="auto" w:fill="auto"/>
            <w:noWrap/>
            <w:vAlign w:val="bottom"/>
            <w:hideMark/>
          </w:tcPr>
          <w:p w14:paraId="3E2CA0E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nil"/>
              <w:left w:val="nil"/>
              <w:right w:val="nil"/>
            </w:tcBorders>
            <w:shd w:val="clear" w:color="auto" w:fill="auto"/>
            <w:noWrap/>
            <w:vAlign w:val="bottom"/>
            <w:hideMark/>
          </w:tcPr>
          <w:p w14:paraId="512557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0AAAD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889" w:type="dxa"/>
            <w:tcBorders>
              <w:top w:val="nil"/>
              <w:left w:val="nil"/>
              <w:right w:val="nil"/>
            </w:tcBorders>
            <w:shd w:val="clear" w:color="auto" w:fill="auto"/>
            <w:noWrap/>
            <w:vAlign w:val="bottom"/>
            <w:hideMark/>
          </w:tcPr>
          <w:p w14:paraId="4EC883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nil"/>
              <w:left w:val="nil"/>
              <w:right w:val="nil"/>
            </w:tcBorders>
            <w:shd w:val="clear" w:color="auto" w:fill="auto"/>
            <w:noWrap/>
            <w:vAlign w:val="bottom"/>
            <w:hideMark/>
          </w:tcPr>
          <w:p w14:paraId="7D63D5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4.50</w:t>
            </w:r>
          </w:p>
        </w:tc>
        <w:tc>
          <w:tcPr>
            <w:tcW w:w="1126" w:type="dxa"/>
            <w:tcBorders>
              <w:top w:val="nil"/>
              <w:left w:val="nil"/>
              <w:right w:val="nil"/>
            </w:tcBorders>
            <w:shd w:val="clear" w:color="auto" w:fill="auto"/>
            <w:noWrap/>
            <w:vAlign w:val="bottom"/>
            <w:hideMark/>
          </w:tcPr>
          <w:p w14:paraId="7A077B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5.36</w:t>
            </w:r>
          </w:p>
        </w:tc>
        <w:tc>
          <w:tcPr>
            <w:tcW w:w="291" w:type="dxa"/>
            <w:tcBorders>
              <w:top w:val="nil"/>
              <w:left w:val="nil"/>
              <w:right w:val="nil"/>
            </w:tcBorders>
            <w:shd w:val="clear" w:color="auto" w:fill="auto"/>
            <w:noWrap/>
            <w:vAlign w:val="bottom"/>
            <w:hideMark/>
          </w:tcPr>
          <w:p w14:paraId="0C213F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7C6247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CF845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bottom w:val="single" w:sz="8" w:space="0" w:color="auto"/>
              <w:right w:val="nil"/>
            </w:tcBorders>
            <w:shd w:val="clear" w:color="auto" w:fill="auto"/>
            <w:noWrap/>
            <w:vAlign w:val="bottom"/>
            <w:hideMark/>
          </w:tcPr>
          <w:p w14:paraId="4B92D3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bottom w:val="single" w:sz="8" w:space="0" w:color="auto"/>
              <w:right w:val="nil"/>
            </w:tcBorders>
            <w:shd w:val="clear" w:color="auto" w:fill="auto"/>
            <w:noWrap/>
            <w:vAlign w:val="bottom"/>
            <w:hideMark/>
          </w:tcPr>
          <w:p w14:paraId="5AD900A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nil"/>
              <w:left w:val="nil"/>
              <w:bottom w:val="single" w:sz="8" w:space="0" w:color="auto"/>
              <w:right w:val="nil"/>
            </w:tcBorders>
            <w:shd w:val="clear" w:color="auto" w:fill="auto"/>
            <w:noWrap/>
            <w:vAlign w:val="bottom"/>
            <w:hideMark/>
          </w:tcPr>
          <w:p w14:paraId="51FB64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44109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4.15</w:t>
            </w:r>
          </w:p>
        </w:tc>
        <w:tc>
          <w:tcPr>
            <w:tcW w:w="889" w:type="dxa"/>
            <w:tcBorders>
              <w:top w:val="nil"/>
              <w:left w:val="nil"/>
              <w:bottom w:val="single" w:sz="8" w:space="0" w:color="auto"/>
              <w:right w:val="nil"/>
            </w:tcBorders>
            <w:shd w:val="clear" w:color="auto" w:fill="auto"/>
            <w:noWrap/>
            <w:vAlign w:val="bottom"/>
            <w:hideMark/>
          </w:tcPr>
          <w:p w14:paraId="3E17F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70" w:type="dxa"/>
            <w:tcBorders>
              <w:top w:val="nil"/>
              <w:left w:val="nil"/>
              <w:bottom w:val="single" w:sz="8" w:space="0" w:color="auto"/>
              <w:right w:val="nil"/>
            </w:tcBorders>
            <w:shd w:val="clear" w:color="auto" w:fill="auto"/>
            <w:noWrap/>
            <w:vAlign w:val="bottom"/>
            <w:hideMark/>
          </w:tcPr>
          <w:p w14:paraId="38ADF2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1126" w:type="dxa"/>
            <w:tcBorders>
              <w:top w:val="nil"/>
              <w:left w:val="nil"/>
              <w:bottom w:val="single" w:sz="8" w:space="0" w:color="auto"/>
              <w:right w:val="nil"/>
            </w:tcBorders>
            <w:shd w:val="clear" w:color="auto" w:fill="auto"/>
            <w:noWrap/>
            <w:vAlign w:val="bottom"/>
            <w:hideMark/>
          </w:tcPr>
          <w:p w14:paraId="0440E1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7.88</w:t>
            </w:r>
          </w:p>
        </w:tc>
        <w:tc>
          <w:tcPr>
            <w:tcW w:w="291" w:type="dxa"/>
            <w:tcBorders>
              <w:top w:val="nil"/>
              <w:left w:val="nil"/>
              <w:bottom w:val="single" w:sz="8" w:space="0" w:color="auto"/>
              <w:right w:val="nil"/>
            </w:tcBorders>
            <w:shd w:val="clear" w:color="auto" w:fill="auto"/>
            <w:noWrap/>
            <w:vAlign w:val="bottom"/>
            <w:hideMark/>
          </w:tcPr>
          <w:p w14:paraId="4818BA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6FBA66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77234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single" w:sz="8" w:space="0" w:color="auto"/>
              <w:left w:val="nil"/>
              <w:bottom w:val="nil"/>
              <w:right w:val="nil"/>
            </w:tcBorders>
            <w:shd w:val="clear" w:color="auto" w:fill="auto"/>
            <w:noWrap/>
            <w:vAlign w:val="bottom"/>
            <w:hideMark/>
          </w:tcPr>
          <w:p w14:paraId="4363B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single" w:sz="8" w:space="0" w:color="auto"/>
              <w:left w:val="nil"/>
              <w:bottom w:val="nil"/>
              <w:right w:val="nil"/>
            </w:tcBorders>
            <w:shd w:val="clear" w:color="auto" w:fill="auto"/>
            <w:noWrap/>
            <w:vAlign w:val="bottom"/>
            <w:hideMark/>
          </w:tcPr>
          <w:p w14:paraId="636D0F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single" w:sz="8" w:space="0" w:color="auto"/>
              <w:left w:val="nil"/>
              <w:bottom w:val="nil"/>
              <w:right w:val="nil"/>
            </w:tcBorders>
            <w:shd w:val="clear" w:color="auto" w:fill="auto"/>
            <w:noWrap/>
            <w:vAlign w:val="bottom"/>
            <w:hideMark/>
          </w:tcPr>
          <w:p w14:paraId="69FED2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FE758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89" w:type="dxa"/>
            <w:tcBorders>
              <w:top w:val="single" w:sz="8" w:space="0" w:color="auto"/>
              <w:left w:val="nil"/>
              <w:bottom w:val="nil"/>
              <w:right w:val="nil"/>
            </w:tcBorders>
            <w:shd w:val="clear" w:color="auto" w:fill="auto"/>
            <w:noWrap/>
            <w:vAlign w:val="bottom"/>
            <w:hideMark/>
          </w:tcPr>
          <w:p w14:paraId="193372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w:t>
            </w:r>
          </w:p>
        </w:tc>
        <w:tc>
          <w:tcPr>
            <w:tcW w:w="870" w:type="dxa"/>
            <w:tcBorders>
              <w:top w:val="single" w:sz="8" w:space="0" w:color="auto"/>
              <w:left w:val="nil"/>
              <w:bottom w:val="nil"/>
              <w:right w:val="nil"/>
            </w:tcBorders>
            <w:shd w:val="clear" w:color="auto" w:fill="auto"/>
            <w:noWrap/>
            <w:vAlign w:val="bottom"/>
            <w:hideMark/>
          </w:tcPr>
          <w:p w14:paraId="65B46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1.50</w:t>
            </w:r>
          </w:p>
        </w:tc>
        <w:tc>
          <w:tcPr>
            <w:tcW w:w="1126" w:type="dxa"/>
            <w:tcBorders>
              <w:top w:val="single" w:sz="8" w:space="0" w:color="auto"/>
              <w:left w:val="nil"/>
              <w:bottom w:val="nil"/>
              <w:right w:val="nil"/>
            </w:tcBorders>
            <w:shd w:val="clear" w:color="auto" w:fill="auto"/>
            <w:noWrap/>
            <w:vAlign w:val="bottom"/>
            <w:hideMark/>
          </w:tcPr>
          <w:p w14:paraId="54A72A4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2.68</w:t>
            </w:r>
          </w:p>
        </w:tc>
        <w:tc>
          <w:tcPr>
            <w:tcW w:w="291" w:type="dxa"/>
            <w:tcBorders>
              <w:top w:val="single" w:sz="8" w:space="0" w:color="auto"/>
              <w:left w:val="nil"/>
              <w:bottom w:val="nil"/>
              <w:right w:val="nil"/>
            </w:tcBorders>
            <w:shd w:val="clear" w:color="auto" w:fill="auto"/>
            <w:noWrap/>
            <w:vAlign w:val="bottom"/>
            <w:hideMark/>
          </w:tcPr>
          <w:p w14:paraId="2C0CED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3AF7B3F" w14:textId="77777777" w:rsidTr="00D104E5">
        <w:trPr>
          <w:trHeight w:val="288"/>
        </w:trPr>
        <w:tc>
          <w:tcPr>
            <w:tcW w:w="894" w:type="dxa"/>
            <w:tcBorders>
              <w:top w:val="nil"/>
              <w:left w:val="nil"/>
              <w:right w:val="nil"/>
            </w:tcBorders>
            <w:shd w:val="clear" w:color="auto" w:fill="auto"/>
            <w:noWrap/>
            <w:vAlign w:val="bottom"/>
            <w:hideMark/>
          </w:tcPr>
          <w:p w14:paraId="7F2BF3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right w:val="nil"/>
            </w:tcBorders>
            <w:shd w:val="clear" w:color="auto" w:fill="auto"/>
            <w:noWrap/>
            <w:vAlign w:val="bottom"/>
            <w:hideMark/>
          </w:tcPr>
          <w:p w14:paraId="543770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right w:val="nil"/>
            </w:tcBorders>
            <w:shd w:val="clear" w:color="auto" w:fill="auto"/>
            <w:noWrap/>
            <w:vAlign w:val="bottom"/>
            <w:hideMark/>
          </w:tcPr>
          <w:p w14:paraId="6DEF4A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nil"/>
              <w:left w:val="nil"/>
              <w:right w:val="nil"/>
            </w:tcBorders>
            <w:shd w:val="clear" w:color="auto" w:fill="auto"/>
            <w:noWrap/>
            <w:vAlign w:val="bottom"/>
            <w:hideMark/>
          </w:tcPr>
          <w:p w14:paraId="1011BA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323019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nil"/>
              <w:left w:val="nil"/>
              <w:right w:val="nil"/>
            </w:tcBorders>
            <w:shd w:val="clear" w:color="auto" w:fill="auto"/>
            <w:noWrap/>
            <w:vAlign w:val="bottom"/>
            <w:hideMark/>
          </w:tcPr>
          <w:p w14:paraId="4100DD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-7.96</w:t>
            </w:r>
          </w:p>
        </w:tc>
        <w:tc>
          <w:tcPr>
            <w:tcW w:w="870" w:type="dxa"/>
            <w:tcBorders>
              <w:top w:val="nil"/>
              <w:left w:val="nil"/>
              <w:right w:val="nil"/>
            </w:tcBorders>
            <w:shd w:val="clear" w:color="auto" w:fill="auto"/>
            <w:noWrap/>
            <w:vAlign w:val="bottom"/>
            <w:hideMark/>
          </w:tcPr>
          <w:p w14:paraId="5942AF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9.54</w:t>
            </w:r>
          </w:p>
        </w:tc>
        <w:tc>
          <w:tcPr>
            <w:tcW w:w="1126" w:type="dxa"/>
            <w:tcBorders>
              <w:top w:val="nil"/>
              <w:left w:val="nil"/>
              <w:right w:val="nil"/>
            </w:tcBorders>
            <w:shd w:val="clear" w:color="auto" w:fill="auto"/>
            <w:noWrap/>
            <w:vAlign w:val="bottom"/>
            <w:hideMark/>
          </w:tcPr>
          <w:p w14:paraId="6E44FE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17.50</w:t>
            </w:r>
          </w:p>
        </w:tc>
        <w:tc>
          <w:tcPr>
            <w:tcW w:w="291" w:type="dxa"/>
            <w:tcBorders>
              <w:top w:val="nil"/>
              <w:left w:val="nil"/>
              <w:right w:val="nil"/>
            </w:tcBorders>
            <w:shd w:val="clear" w:color="auto" w:fill="auto"/>
            <w:noWrap/>
            <w:vAlign w:val="bottom"/>
            <w:hideMark/>
          </w:tcPr>
          <w:p w14:paraId="67F74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3D9970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E17E2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bottom w:val="single" w:sz="8" w:space="0" w:color="auto"/>
              <w:right w:val="nil"/>
            </w:tcBorders>
            <w:shd w:val="clear" w:color="auto" w:fill="auto"/>
            <w:noWrap/>
            <w:vAlign w:val="bottom"/>
            <w:hideMark/>
          </w:tcPr>
          <w:p w14:paraId="05506E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bottom w:val="single" w:sz="8" w:space="0" w:color="auto"/>
              <w:right w:val="nil"/>
            </w:tcBorders>
            <w:shd w:val="clear" w:color="auto" w:fill="auto"/>
            <w:noWrap/>
            <w:vAlign w:val="bottom"/>
            <w:hideMark/>
          </w:tcPr>
          <w:p w14:paraId="79B47A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nil"/>
              <w:left w:val="nil"/>
              <w:bottom w:val="single" w:sz="8" w:space="0" w:color="auto"/>
              <w:right w:val="nil"/>
            </w:tcBorders>
            <w:shd w:val="clear" w:color="auto" w:fill="auto"/>
            <w:noWrap/>
            <w:vAlign w:val="bottom"/>
            <w:hideMark/>
          </w:tcPr>
          <w:p w14:paraId="1BBE5C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0F9B3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0.60</w:t>
            </w:r>
          </w:p>
        </w:tc>
        <w:tc>
          <w:tcPr>
            <w:tcW w:w="889" w:type="dxa"/>
            <w:tcBorders>
              <w:top w:val="nil"/>
              <w:left w:val="nil"/>
              <w:bottom w:val="single" w:sz="8" w:space="0" w:color="auto"/>
              <w:right w:val="nil"/>
            </w:tcBorders>
            <w:shd w:val="clear" w:color="auto" w:fill="auto"/>
            <w:noWrap/>
            <w:vAlign w:val="bottom"/>
            <w:hideMark/>
          </w:tcPr>
          <w:p w14:paraId="3659D0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-8.04</w:t>
            </w:r>
          </w:p>
        </w:tc>
        <w:tc>
          <w:tcPr>
            <w:tcW w:w="870" w:type="dxa"/>
            <w:tcBorders>
              <w:top w:val="nil"/>
              <w:left w:val="nil"/>
              <w:bottom w:val="single" w:sz="8" w:space="0" w:color="auto"/>
              <w:right w:val="nil"/>
            </w:tcBorders>
            <w:shd w:val="clear" w:color="auto" w:fill="auto"/>
            <w:noWrap/>
            <w:vAlign w:val="bottom"/>
            <w:hideMark/>
          </w:tcPr>
          <w:p w14:paraId="2E9B0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9.75</w:t>
            </w:r>
          </w:p>
        </w:tc>
        <w:tc>
          <w:tcPr>
            <w:tcW w:w="1126" w:type="dxa"/>
            <w:tcBorders>
              <w:top w:val="nil"/>
              <w:left w:val="nil"/>
              <w:bottom w:val="single" w:sz="8" w:space="0" w:color="auto"/>
              <w:right w:val="nil"/>
            </w:tcBorders>
            <w:shd w:val="clear" w:color="auto" w:fill="auto"/>
            <w:noWrap/>
            <w:vAlign w:val="bottom"/>
            <w:hideMark/>
          </w:tcPr>
          <w:p w14:paraId="0C1FB2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17.79</w:t>
            </w:r>
          </w:p>
        </w:tc>
        <w:tc>
          <w:tcPr>
            <w:tcW w:w="291" w:type="dxa"/>
            <w:tcBorders>
              <w:top w:val="nil"/>
              <w:left w:val="nil"/>
              <w:bottom w:val="single" w:sz="8" w:space="0" w:color="auto"/>
              <w:right w:val="nil"/>
            </w:tcBorders>
            <w:shd w:val="clear" w:color="auto" w:fill="auto"/>
            <w:noWrap/>
            <w:vAlign w:val="bottom"/>
            <w:hideMark/>
          </w:tcPr>
          <w:p w14:paraId="371676D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5D04B8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D82E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single" w:sz="8" w:space="0" w:color="auto"/>
              <w:left w:val="nil"/>
              <w:bottom w:val="nil"/>
              <w:right w:val="nil"/>
            </w:tcBorders>
            <w:shd w:val="clear" w:color="auto" w:fill="auto"/>
            <w:noWrap/>
            <w:vAlign w:val="bottom"/>
            <w:hideMark/>
          </w:tcPr>
          <w:p w14:paraId="21289F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single" w:sz="8" w:space="0" w:color="auto"/>
              <w:left w:val="nil"/>
              <w:bottom w:val="nil"/>
              <w:right w:val="nil"/>
            </w:tcBorders>
            <w:shd w:val="clear" w:color="auto" w:fill="auto"/>
            <w:noWrap/>
            <w:vAlign w:val="bottom"/>
            <w:hideMark/>
          </w:tcPr>
          <w:p w14:paraId="2E84FA9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single" w:sz="8" w:space="0" w:color="auto"/>
              <w:left w:val="nil"/>
              <w:bottom w:val="nil"/>
              <w:right w:val="nil"/>
            </w:tcBorders>
            <w:shd w:val="clear" w:color="auto" w:fill="auto"/>
            <w:noWrap/>
            <w:vAlign w:val="bottom"/>
            <w:hideMark/>
          </w:tcPr>
          <w:p w14:paraId="3E8E400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23B50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0.45</w:t>
            </w:r>
          </w:p>
        </w:tc>
        <w:tc>
          <w:tcPr>
            <w:tcW w:w="889" w:type="dxa"/>
            <w:tcBorders>
              <w:top w:val="single" w:sz="8" w:space="0" w:color="auto"/>
              <w:left w:val="nil"/>
              <w:bottom w:val="nil"/>
              <w:right w:val="nil"/>
            </w:tcBorders>
            <w:shd w:val="clear" w:color="auto" w:fill="auto"/>
            <w:noWrap/>
            <w:vAlign w:val="bottom"/>
            <w:hideMark/>
          </w:tcPr>
          <w:p w14:paraId="688047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-0.41</w:t>
            </w:r>
          </w:p>
        </w:tc>
        <w:tc>
          <w:tcPr>
            <w:tcW w:w="870" w:type="dxa"/>
            <w:tcBorders>
              <w:top w:val="single" w:sz="8" w:space="0" w:color="auto"/>
              <w:left w:val="nil"/>
              <w:bottom w:val="nil"/>
              <w:right w:val="nil"/>
            </w:tcBorders>
            <w:shd w:val="clear" w:color="auto" w:fill="auto"/>
            <w:noWrap/>
            <w:vAlign w:val="bottom"/>
            <w:hideMark/>
          </w:tcPr>
          <w:p w14:paraId="1C34D8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3.66</w:t>
            </w:r>
          </w:p>
        </w:tc>
        <w:tc>
          <w:tcPr>
            <w:tcW w:w="1126" w:type="dxa"/>
            <w:tcBorders>
              <w:top w:val="single" w:sz="8" w:space="0" w:color="auto"/>
              <w:left w:val="nil"/>
              <w:bottom w:val="nil"/>
              <w:right w:val="nil"/>
            </w:tcBorders>
            <w:shd w:val="clear" w:color="auto" w:fill="auto"/>
            <w:noWrap/>
            <w:vAlign w:val="bottom"/>
            <w:hideMark/>
          </w:tcPr>
          <w:p w14:paraId="326E5C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291" w:type="dxa"/>
            <w:tcBorders>
              <w:top w:val="single" w:sz="8" w:space="0" w:color="auto"/>
              <w:left w:val="nil"/>
              <w:bottom w:val="nil"/>
              <w:right w:val="nil"/>
            </w:tcBorders>
            <w:shd w:val="clear" w:color="auto" w:fill="auto"/>
            <w:noWrap/>
            <w:vAlign w:val="bottom"/>
            <w:hideMark/>
          </w:tcPr>
          <w:p w14:paraId="4EE58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7E819A3" w14:textId="77777777" w:rsidTr="00D104E5">
        <w:trPr>
          <w:trHeight w:val="288"/>
        </w:trPr>
        <w:tc>
          <w:tcPr>
            <w:tcW w:w="894" w:type="dxa"/>
            <w:tcBorders>
              <w:top w:val="nil"/>
              <w:left w:val="nil"/>
              <w:right w:val="nil"/>
            </w:tcBorders>
            <w:shd w:val="clear" w:color="auto" w:fill="auto"/>
            <w:noWrap/>
            <w:vAlign w:val="bottom"/>
            <w:hideMark/>
          </w:tcPr>
          <w:p w14:paraId="32EE3E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right w:val="nil"/>
            </w:tcBorders>
            <w:shd w:val="clear" w:color="auto" w:fill="auto"/>
            <w:noWrap/>
            <w:vAlign w:val="bottom"/>
            <w:hideMark/>
          </w:tcPr>
          <w:p w14:paraId="78CD7C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right w:val="nil"/>
            </w:tcBorders>
            <w:shd w:val="clear" w:color="auto" w:fill="auto"/>
            <w:noWrap/>
            <w:vAlign w:val="bottom"/>
            <w:hideMark/>
          </w:tcPr>
          <w:p w14:paraId="7E2F7B3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nil"/>
              <w:left w:val="nil"/>
              <w:right w:val="nil"/>
            </w:tcBorders>
            <w:shd w:val="clear" w:color="auto" w:fill="auto"/>
            <w:noWrap/>
            <w:vAlign w:val="bottom"/>
            <w:hideMark/>
          </w:tcPr>
          <w:p w14:paraId="7E97F3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673F0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-9.89</w:t>
            </w:r>
          </w:p>
        </w:tc>
        <w:tc>
          <w:tcPr>
            <w:tcW w:w="889" w:type="dxa"/>
            <w:tcBorders>
              <w:top w:val="nil"/>
              <w:left w:val="nil"/>
              <w:right w:val="nil"/>
            </w:tcBorders>
            <w:shd w:val="clear" w:color="auto" w:fill="auto"/>
            <w:noWrap/>
            <w:vAlign w:val="bottom"/>
            <w:hideMark/>
          </w:tcPr>
          <w:p w14:paraId="48DA8E6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-11.95</w:t>
            </w:r>
          </w:p>
        </w:tc>
        <w:tc>
          <w:tcPr>
            <w:tcW w:w="870" w:type="dxa"/>
            <w:tcBorders>
              <w:top w:val="nil"/>
              <w:left w:val="nil"/>
              <w:right w:val="nil"/>
            </w:tcBorders>
            <w:shd w:val="clear" w:color="auto" w:fill="auto"/>
            <w:noWrap/>
            <w:vAlign w:val="bottom"/>
            <w:hideMark/>
          </w:tcPr>
          <w:p w14:paraId="039546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-7.83</w:t>
            </w:r>
          </w:p>
        </w:tc>
        <w:tc>
          <w:tcPr>
            <w:tcW w:w="1126" w:type="dxa"/>
            <w:tcBorders>
              <w:top w:val="nil"/>
              <w:left w:val="nil"/>
              <w:right w:val="nil"/>
            </w:tcBorders>
            <w:shd w:val="clear" w:color="auto" w:fill="auto"/>
            <w:noWrap/>
            <w:vAlign w:val="bottom"/>
            <w:hideMark/>
          </w:tcPr>
          <w:p w14:paraId="10B220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291" w:type="dxa"/>
            <w:tcBorders>
              <w:top w:val="nil"/>
              <w:left w:val="nil"/>
              <w:right w:val="nil"/>
            </w:tcBorders>
            <w:shd w:val="clear" w:color="auto" w:fill="auto"/>
            <w:noWrap/>
            <w:vAlign w:val="bottom"/>
            <w:hideMark/>
          </w:tcPr>
          <w:p w14:paraId="1CA383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1D2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E2C62B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bottom w:val="single" w:sz="8" w:space="0" w:color="auto"/>
              <w:right w:val="nil"/>
            </w:tcBorders>
            <w:shd w:val="clear" w:color="auto" w:fill="auto"/>
            <w:noWrap/>
            <w:vAlign w:val="bottom"/>
            <w:hideMark/>
          </w:tcPr>
          <w:p w14:paraId="77D42B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bottom w:val="single" w:sz="8" w:space="0" w:color="auto"/>
              <w:right w:val="nil"/>
            </w:tcBorders>
            <w:shd w:val="clear" w:color="auto" w:fill="auto"/>
            <w:noWrap/>
            <w:vAlign w:val="bottom"/>
            <w:hideMark/>
          </w:tcPr>
          <w:p w14:paraId="218BFA2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nil"/>
              <w:left w:val="nil"/>
              <w:bottom w:val="single" w:sz="8" w:space="0" w:color="auto"/>
              <w:right w:val="nil"/>
            </w:tcBorders>
            <w:shd w:val="clear" w:color="auto" w:fill="auto"/>
            <w:noWrap/>
            <w:vAlign w:val="bottom"/>
            <w:hideMark/>
          </w:tcPr>
          <w:p w14:paraId="1207DA1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245B7B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-9.44</w:t>
            </w:r>
          </w:p>
        </w:tc>
        <w:tc>
          <w:tcPr>
            <w:tcW w:w="889" w:type="dxa"/>
            <w:tcBorders>
              <w:top w:val="nil"/>
              <w:left w:val="nil"/>
              <w:bottom w:val="single" w:sz="8" w:space="0" w:color="auto"/>
              <w:right w:val="nil"/>
            </w:tcBorders>
            <w:shd w:val="clear" w:color="auto" w:fill="auto"/>
            <w:noWrap/>
            <w:vAlign w:val="bottom"/>
            <w:hideMark/>
          </w:tcPr>
          <w:p w14:paraId="57A58C6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-11.91</w:t>
            </w:r>
          </w:p>
        </w:tc>
        <w:tc>
          <w:tcPr>
            <w:tcW w:w="870" w:type="dxa"/>
            <w:tcBorders>
              <w:top w:val="nil"/>
              <w:left w:val="nil"/>
              <w:bottom w:val="single" w:sz="8" w:space="0" w:color="auto"/>
              <w:right w:val="nil"/>
            </w:tcBorders>
            <w:shd w:val="clear" w:color="auto" w:fill="auto"/>
            <w:noWrap/>
            <w:vAlign w:val="bottom"/>
            <w:hideMark/>
          </w:tcPr>
          <w:p w14:paraId="0508D3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EB0D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291" w:type="dxa"/>
            <w:tcBorders>
              <w:top w:val="nil"/>
              <w:left w:val="nil"/>
              <w:bottom w:val="single" w:sz="8" w:space="0" w:color="auto"/>
              <w:right w:val="nil"/>
            </w:tcBorders>
            <w:shd w:val="clear" w:color="auto" w:fill="auto"/>
            <w:noWrap/>
            <w:vAlign w:val="bottom"/>
            <w:hideMark/>
          </w:tcPr>
          <w:p w14:paraId="2192E3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B94EDF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97FA1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single" w:sz="8" w:space="0" w:color="auto"/>
              <w:left w:val="nil"/>
              <w:bottom w:val="nil"/>
              <w:right w:val="nil"/>
            </w:tcBorders>
            <w:shd w:val="clear" w:color="auto" w:fill="auto"/>
            <w:noWrap/>
            <w:vAlign w:val="bottom"/>
            <w:hideMark/>
          </w:tcPr>
          <w:p w14:paraId="40759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single" w:sz="8" w:space="0" w:color="auto"/>
              <w:left w:val="nil"/>
              <w:bottom w:val="nil"/>
              <w:right w:val="nil"/>
            </w:tcBorders>
            <w:shd w:val="clear" w:color="auto" w:fill="auto"/>
            <w:noWrap/>
            <w:vAlign w:val="bottom"/>
            <w:hideMark/>
          </w:tcPr>
          <w:p w14:paraId="7AF6736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single" w:sz="8" w:space="0" w:color="auto"/>
              <w:left w:val="nil"/>
              <w:bottom w:val="nil"/>
              <w:right w:val="nil"/>
            </w:tcBorders>
            <w:shd w:val="clear" w:color="auto" w:fill="auto"/>
            <w:noWrap/>
            <w:vAlign w:val="bottom"/>
            <w:hideMark/>
          </w:tcPr>
          <w:p w14:paraId="5BB6CB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EB282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89" w:type="dxa"/>
            <w:tcBorders>
              <w:top w:val="single" w:sz="8" w:space="0" w:color="auto"/>
              <w:left w:val="nil"/>
              <w:bottom w:val="nil"/>
              <w:right w:val="nil"/>
            </w:tcBorders>
            <w:shd w:val="clear" w:color="auto" w:fill="auto"/>
            <w:noWrap/>
            <w:vAlign w:val="bottom"/>
            <w:hideMark/>
          </w:tcPr>
          <w:p w14:paraId="7137D5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-6.32</w:t>
            </w:r>
          </w:p>
        </w:tc>
        <w:tc>
          <w:tcPr>
            <w:tcW w:w="870" w:type="dxa"/>
            <w:tcBorders>
              <w:top w:val="single" w:sz="8" w:space="0" w:color="auto"/>
              <w:left w:val="nil"/>
              <w:bottom w:val="nil"/>
              <w:right w:val="nil"/>
            </w:tcBorders>
            <w:shd w:val="clear" w:color="auto" w:fill="auto"/>
            <w:noWrap/>
            <w:vAlign w:val="bottom"/>
            <w:hideMark/>
          </w:tcPr>
          <w:p w14:paraId="05F362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5.13</w:t>
            </w:r>
          </w:p>
        </w:tc>
        <w:tc>
          <w:tcPr>
            <w:tcW w:w="1126" w:type="dxa"/>
            <w:tcBorders>
              <w:top w:val="single" w:sz="8" w:space="0" w:color="auto"/>
              <w:left w:val="nil"/>
              <w:bottom w:val="nil"/>
              <w:right w:val="nil"/>
            </w:tcBorders>
            <w:shd w:val="clear" w:color="auto" w:fill="auto"/>
            <w:noWrap/>
            <w:vAlign w:val="bottom"/>
            <w:hideMark/>
          </w:tcPr>
          <w:p w14:paraId="650758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291" w:type="dxa"/>
            <w:tcBorders>
              <w:top w:val="single" w:sz="8" w:space="0" w:color="auto"/>
              <w:left w:val="nil"/>
              <w:bottom w:val="nil"/>
              <w:right w:val="nil"/>
            </w:tcBorders>
            <w:shd w:val="clear" w:color="auto" w:fill="auto"/>
            <w:noWrap/>
            <w:vAlign w:val="bottom"/>
            <w:hideMark/>
          </w:tcPr>
          <w:p w14:paraId="65CB1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AE444B0" w14:textId="77777777" w:rsidTr="00D104E5">
        <w:trPr>
          <w:trHeight w:val="288"/>
        </w:trPr>
        <w:tc>
          <w:tcPr>
            <w:tcW w:w="894" w:type="dxa"/>
            <w:tcBorders>
              <w:top w:val="nil"/>
              <w:left w:val="nil"/>
              <w:right w:val="nil"/>
            </w:tcBorders>
            <w:shd w:val="clear" w:color="auto" w:fill="auto"/>
            <w:noWrap/>
            <w:vAlign w:val="bottom"/>
            <w:hideMark/>
          </w:tcPr>
          <w:p w14:paraId="5B78FE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right w:val="nil"/>
            </w:tcBorders>
            <w:shd w:val="clear" w:color="auto" w:fill="auto"/>
            <w:noWrap/>
            <w:vAlign w:val="bottom"/>
            <w:hideMark/>
          </w:tcPr>
          <w:p w14:paraId="4BD31C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right w:val="nil"/>
            </w:tcBorders>
            <w:shd w:val="clear" w:color="auto" w:fill="auto"/>
            <w:noWrap/>
            <w:vAlign w:val="bottom"/>
            <w:hideMark/>
          </w:tcPr>
          <w:p w14:paraId="7CF50B1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nil"/>
              <w:left w:val="nil"/>
              <w:right w:val="nil"/>
            </w:tcBorders>
            <w:shd w:val="clear" w:color="auto" w:fill="auto"/>
            <w:noWrap/>
            <w:vAlign w:val="bottom"/>
            <w:hideMark/>
          </w:tcPr>
          <w:p w14:paraId="5FB70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C9D38B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-10.88</w:t>
            </w:r>
          </w:p>
        </w:tc>
        <w:tc>
          <w:tcPr>
            <w:tcW w:w="889" w:type="dxa"/>
            <w:tcBorders>
              <w:top w:val="nil"/>
              <w:left w:val="nil"/>
              <w:right w:val="nil"/>
            </w:tcBorders>
            <w:shd w:val="clear" w:color="auto" w:fill="auto"/>
            <w:noWrap/>
            <w:vAlign w:val="bottom"/>
            <w:hideMark/>
          </w:tcPr>
          <w:p w14:paraId="069506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-22.55</w:t>
            </w:r>
          </w:p>
        </w:tc>
        <w:tc>
          <w:tcPr>
            <w:tcW w:w="870" w:type="dxa"/>
            <w:tcBorders>
              <w:top w:val="nil"/>
              <w:left w:val="nil"/>
              <w:right w:val="nil"/>
            </w:tcBorders>
            <w:shd w:val="clear" w:color="auto" w:fill="auto"/>
            <w:noWrap/>
            <w:vAlign w:val="bottom"/>
            <w:hideMark/>
          </w:tcPr>
          <w:p w14:paraId="1E24E7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1126" w:type="dxa"/>
            <w:tcBorders>
              <w:top w:val="nil"/>
              <w:left w:val="nil"/>
              <w:right w:val="nil"/>
            </w:tcBorders>
            <w:shd w:val="clear" w:color="auto" w:fill="auto"/>
            <w:noWrap/>
            <w:vAlign w:val="bottom"/>
            <w:hideMark/>
          </w:tcPr>
          <w:p w14:paraId="08D5F4E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22.34</w:t>
            </w:r>
          </w:p>
        </w:tc>
        <w:tc>
          <w:tcPr>
            <w:tcW w:w="291" w:type="dxa"/>
            <w:tcBorders>
              <w:top w:val="nil"/>
              <w:left w:val="nil"/>
              <w:right w:val="nil"/>
            </w:tcBorders>
            <w:shd w:val="clear" w:color="auto" w:fill="auto"/>
            <w:noWrap/>
            <w:vAlign w:val="bottom"/>
            <w:hideMark/>
          </w:tcPr>
          <w:p w14:paraId="132058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E69FD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22BFB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bottom w:val="single" w:sz="8" w:space="0" w:color="auto"/>
              <w:right w:val="nil"/>
            </w:tcBorders>
            <w:shd w:val="clear" w:color="auto" w:fill="auto"/>
            <w:noWrap/>
            <w:vAlign w:val="bottom"/>
            <w:hideMark/>
          </w:tcPr>
          <w:p w14:paraId="6C5EA5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bottom w:val="single" w:sz="8" w:space="0" w:color="auto"/>
              <w:right w:val="nil"/>
            </w:tcBorders>
            <w:shd w:val="clear" w:color="auto" w:fill="auto"/>
            <w:noWrap/>
            <w:vAlign w:val="bottom"/>
            <w:hideMark/>
          </w:tcPr>
          <w:p w14:paraId="05F3450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nil"/>
              <w:left w:val="nil"/>
              <w:bottom w:val="single" w:sz="8" w:space="0" w:color="auto"/>
              <w:right w:val="nil"/>
            </w:tcBorders>
            <w:shd w:val="clear" w:color="auto" w:fill="auto"/>
            <w:noWrap/>
            <w:vAlign w:val="bottom"/>
            <w:hideMark/>
          </w:tcPr>
          <w:p w14:paraId="60AB14C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49C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-11.75</w:t>
            </w:r>
          </w:p>
        </w:tc>
        <w:tc>
          <w:tcPr>
            <w:tcW w:w="889" w:type="dxa"/>
            <w:tcBorders>
              <w:top w:val="nil"/>
              <w:left w:val="nil"/>
              <w:bottom w:val="single" w:sz="8" w:space="0" w:color="auto"/>
              <w:right w:val="nil"/>
            </w:tcBorders>
            <w:shd w:val="clear" w:color="auto" w:fill="auto"/>
            <w:noWrap/>
            <w:vAlign w:val="bottom"/>
            <w:hideMark/>
          </w:tcPr>
          <w:p w14:paraId="0ED84D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-25.53</w:t>
            </w:r>
          </w:p>
        </w:tc>
        <w:tc>
          <w:tcPr>
            <w:tcW w:w="870" w:type="dxa"/>
            <w:tcBorders>
              <w:top w:val="nil"/>
              <w:left w:val="nil"/>
              <w:bottom w:val="single" w:sz="8" w:space="0" w:color="auto"/>
              <w:right w:val="nil"/>
            </w:tcBorders>
            <w:shd w:val="clear" w:color="auto" w:fill="auto"/>
            <w:noWrap/>
            <w:vAlign w:val="bottom"/>
            <w:hideMark/>
          </w:tcPr>
          <w:p w14:paraId="1B203B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1126" w:type="dxa"/>
            <w:tcBorders>
              <w:top w:val="nil"/>
              <w:left w:val="nil"/>
              <w:bottom w:val="single" w:sz="8" w:space="0" w:color="auto"/>
              <w:right w:val="nil"/>
            </w:tcBorders>
            <w:shd w:val="clear" w:color="auto" w:fill="auto"/>
            <w:noWrap/>
            <w:vAlign w:val="bottom"/>
            <w:hideMark/>
          </w:tcPr>
          <w:p w14:paraId="3E91A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24.78</w:t>
            </w:r>
          </w:p>
        </w:tc>
        <w:tc>
          <w:tcPr>
            <w:tcW w:w="291" w:type="dxa"/>
            <w:tcBorders>
              <w:top w:val="nil"/>
              <w:left w:val="nil"/>
              <w:bottom w:val="single" w:sz="8" w:space="0" w:color="auto"/>
              <w:right w:val="nil"/>
            </w:tcBorders>
            <w:shd w:val="clear" w:color="auto" w:fill="auto"/>
            <w:noWrap/>
            <w:vAlign w:val="bottom"/>
            <w:hideMark/>
          </w:tcPr>
          <w:p w14:paraId="74E19D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DF3E30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3380F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single" w:sz="8" w:space="0" w:color="auto"/>
              <w:left w:val="nil"/>
              <w:bottom w:val="nil"/>
              <w:right w:val="nil"/>
            </w:tcBorders>
            <w:shd w:val="clear" w:color="auto" w:fill="auto"/>
            <w:noWrap/>
            <w:vAlign w:val="bottom"/>
            <w:hideMark/>
          </w:tcPr>
          <w:p w14:paraId="68A66C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single" w:sz="8" w:space="0" w:color="auto"/>
              <w:left w:val="nil"/>
              <w:bottom w:val="nil"/>
              <w:right w:val="nil"/>
            </w:tcBorders>
            <w:shd w:val="clear" w:color="auto" w:fill="auto"/>
            <w:noWrap/>
            <w:vAlign w:val="bottom"/>
            <w:hideMark/>
          </w:tcPr>
          <w:p w14:paraId="53955BC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single" w:sz="8" w:space="0" w:color="auto"/>
              <w:left w:val="nil"/>
              <w:bottom w:val="nil"/>
              <w:right w:val="nil"/>
            </w:tcBorders>
            <w:shd w:val="clear" w:color="auto" w:fill="auto"/>
            <w:noWrap/>
            <w:vAlign w:val="bottom"/>
            <w:hideMark/>
          </w:tcPr>
          <w:p w14:paraId="23EEB5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7BC02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w:t>
            </w:r>
          </w:p>
        </w:tc>
        <w:tc>
          <w:tcPr>
            <w:tcW w:w="889" w:type="dxa"/>
            <w:tcBorders>
              <w:top w:val="single" w:sz="8" w:space="0" w:color="auto"/>
              <w:left w:val="nil"/>
              <w:bottom w:val="nil"/>
              <w:right w:val="nil"/>
            </w:tcBorders>
            <w:shd w:val="clear" w:color="auto" w:fill="auto"/>
            <w:noWrap/>
            <w:vAlign w:val="bottom"/>
            <w:hideMark/>
          </w:tcPr>
          <w:p w14:paraId="22B762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0.73</w:t>
            </w:r>
          </w:p>
        </w:tc>
        <w:tc>
          <w:tcPr>
            <w:tcW w:w="870" w:type="dxa"/>
            <w:tcBorders>
              <w:top w:val="single" w:sz="8" w:space="0" w:color="auto"/>
              <w:left w:val="nil"/>
              <w:bottom w:val="nil"/>
              <w:right w:val="nil"/>
            </w:tcBorders>
            <w:shd w:val="clear" w:color="auto" w:fill="auto"/>
            <w:noWrap/>
            <w:vAlign w:val="bottom"/>
            <w:hideMark/>
          </w:tcPr>
          <w:p w14:paraId="704C947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3.17</w:t>
            </w:r>
          </w:p>
        </w:tc>
        <w:tc>
          <w:tcPr>
            <w:tcW w:w="1126" w:type="dxa"/>
            <w:tcBorders>
              <w:top w:val="single" w:sz="8" w:space="0" w:color="auto"/>
              <w:left w:val="nil"/>
              <w:bottom w:val="nil"/>
              <w:right w:val="nil"/>
            </w:tcBorders>
            <w:shd w:val="clear" w:color="auto" w:fill="auto"/>
            <w:noWrap/>
            <w:vAlign w:val="bottom"/>
            <w:hideMark/>
          </w:tcPr>
          <w:p w14:paraId="44E859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single" w:sz="8" w:space="0" w:color="auto"/>
              <w:left w:val="nil"/>
              <w:bottom w:val="nil"/>
              <w:right w:val="nil"/>
            </w:tcBorders>
            <w:shd w:val="clear" w:color="auto" w:fill="auto"/>
            <w:noWrap/>
            <w:vAlign w:val="bottom"/>
            <w:hideMark/>
          </w:tcPr>
          <w:p w14:paraId="20BF17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0FE8C46" w14:textId="77777777" w:rsidTr="00D104E5">
        <w:trPr>
          <w:trHeight w:val="288"/>
        </w:trPr>
        <w:tc>
          <w:tcPr>
            <w:tcW w:w="894" w:type="dxa"/>
            <w:tcBorders>
              <w:top w:val="nil"/>
              <w:left w:val="nil"/>
              <w:right w:val="nil"/>
            </w:tcBorders>
            <w:shd w:val="clear" w:color="auto" w:fill="auto"/>
            <w:noWrap/>
            <w:vAlign w:val="bottom"/>
            <w:hideMark/>
          </w:tcPr>
          <w:p w14:paraId="70598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right w:val="nil"/>
            </w:tcBorders>
            <w:shd w:val="clear" w:color="auto" w:fill="auto"/>
            <w:noWrap/>
            <w:vAlign w:val="bottom"/>
            <w:hideMark/>
          </w:tcPr>
          <w:p w14:paraId="36003D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right w:val="nil"/>
            </w:tcBorders>
            <w:shd w:val="clear" w:color="auto" w:fill="auto"/>
            <w:noWrap/>
            <w:vAlign w:val="bottom"/>
            <w:hideMark/>
          </w:tcPr>
          <w:p w14:paraId="4256445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nil"/>
              <w:left w:val="nil"/>
              <w:right w:val="nil"/>
            </w:tcBorders>
            <w:shd w:val="clear" w:color="auto" w:fill="auto"/>
            <w:noWrap/>
            <w:vAlign w:val="bottom"/>
            <w:hideMark/>
          </w:tcPr>
          <w:p w14:paraId="028776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1CC55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889" w:type="dxa"/>
            <w:tcBorders>
              <w:top w:val="nil"/>
              <w:left w:val="nil"/>
              <w:right w:val="nil"/>
            </w:tcBorders>
            <w:shd w:val="clear" w:color="auto" w:fill="auto"/>
            <w:noWrap/>
            <w:vAlign w:val="bottom"/>
            <w:hideMark/>
          </w:tcPr>
          <w:p w14:paraId="36F59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nil"/>
              <w:left w:val="nil"/>
              <w:right w:val="nil"/>
            </w:tcBorders>
            <w:shd w:val="clear" w:color="auto" w:fill="auto"/>
            <w:noWrap/>
            <w:vAlign w:val="bottom"/>
            <w:hideMark/>
          </w:tcPr>
          <w:p w14:paraId="0629B8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1126" w:type="dxa"/>
            <w:tcBorders>
              <w:top w:val="nil"/>
              <w:left w:val="nil"/>
              <w:right w:val="nil"/>
            </w:tcBorders>
            <w:shd w:val="clear" w:color="auto" w:fill="auto"/>
            <w:noWrap/>
            <w:vAlign w:val="bottom"/>
            <w:hideMark/>
          </w:tcPr>
          <w:p w14:paraId="09A91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4.00</w:t>
            </w:r>
          </w:p>
        </w:tc>
        <w:tc>
          <w:tcPr>
            <w:tcW w:w="291" w:type="dxa"/>
            <w:tcBorders>
              <w:top w:val="nil"/>
              <w:left w:val="nil"/>
              <w:right w:val="nil"/>
            </w:tcBorders>
            <w:shd w:val="clear" w:color="auto" w:fill="auto"/>
            <w:noWrap/>
            <w:vAlign w:val="bottom"/>
            <w:hideMark/>
          </w:tcPr>
          <w:p w14:paraId="36A5C8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DE519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5805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bottom w:val="single" w:sz="8" w:space="0" w:color="auto"/>
              <w:right w:val="nil"/>
            </w:tcBorders>
            <w:shd w:val="clear" w:color="auto" w:fill="auto"/>
            <w:noWrap/>
            <w:vAlign w:val="bottom"/>
            <w:hideMark/>
          </w:tcPr>
          <w:p w14:paraId="1BE89D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bottom w:val="single" w:sz="8" w:space="0" w:color="auto"/>
              <w:right w:val="nil"/>
            </w:tcBorders>
            <w:shd w:val="clear" w:color="auto" w:fill="auto"/>
            <w:noWrap/>
            <w:vAlign w:val="bottom"/>
            <w:hideMark/>
          </w:tcPr>
          <w:p w14:paraId="46017F3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nil"/>
              <w:left w:val="nil"/>
              <w:bottom w:val="single" w:sz="8" w:space="0" w:color="auto"/>
              <w:right w:val="nil"/>
            </w:tcBorders>
            <w:shd w:val="clear" w:color="auto" w:fill="auto"/>
            <w:noWrap/>
            <w:vAlign w:val="bottom"/>
            <w:hideMark/>
          </w:tcPr>
          <w:p w14:paraId="427999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DF9F2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3.98</w:t>
            </w:r>
          </w:p>
        </w:tc>
        <w:tc>
          <w:tcPr>
            <w:tcW w:w="889" w:type="dxa"/>
            <w:tcBorders>
              <w:top w:val="nil"/>
              <w:left w:val="nil"/>
              <w:bottom w:val="single" w:sz="8" w:space="0" w:color="auto"/>
              <w:right w:val="nil"/>
            </w:tcBorders>
            <w:shd w:val="clear" w:color="auto" w:fill="auto"/>
            <w:noWrap/>
            <w:vAlign w:val="bottom"/>
            <w:hideMark/>
          </w:tcPr>
          <w:p w14:paraId="08E3F9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w:t>
            </w:r>
          </w:p>
        </w:tc>
        <w:tc>
          <w:tcPr>
            <w:tcW w:w="870" w:type="dxa"/>
            <w:tcBorders>
              <w:top w:val="nil"/>
              <w:left w:val="nil"/>
              <w:bottom w:val="single" w:sz="8" w:space="0" w:color="auto"/>
              <w:right w:val="nil"/>
            </w:tcBorders>
            <w:shd w:val="clear" w:color="auto" w:fill="auto"/>
            <w:noWrap/>
            <w:vAlign w:val="bottom"/>
            <w:hideMark/>
          </w:tcPr>
          <w:p w14:paraId="2CE6FC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w:t>
            </w:r>
          </w:p>
        </w:tc>
        <w:tc>
          <w:tcPr>
            <w:tcW w:w="1126" w:type="dxa"/>
            <w:tcBorders>
              <w:top w:val="nil"/>
              <w:left w:val="nil"/>
              <w:bottom w:val="single" w:sz="8" w:space="0" w:color="auto"/>
              <w:right w:val="nil"/>
            </w:tcBorders>
            <w:shd w:val="clear" w:color="auto" w:fill="auto"/>
            <w:noWrap/>
            <w:vAlign w:val="bottom"/>
            <w:hideMark/>
          </w:tcPr>
          <w:p w14:paraId="347302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5.03</w:t>
            </w:r>
          </w:p>
        </w:tc>
        <w:tc>
          <w:tcPr>
            <w:tcW w:w="291" w:type="dxa"/>
            <w:tcBorders>
              <w:top w:val="nil"/>
              <w:left w:val="nil"/>
              <w:bottom w:val="single" w:sz="8" w:space="0" w:color="auto"/>
              <w:right w:val="nil"/>
            </w:tcBorders>
            <w:shd w:val="clear" w:color="auto" w:fill="auto"/>
            <w:noWrap/>
            <w:vAlign w:val="bottom"/>
            <w:hideMark/>
          </w:tcPr>
          <w:p w14:paraId="3B3727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D6E3F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91978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single" w:sz="8" w:space="0" w:color="auto"/>
              <w:left w:val="nil"/>
              <w:bottom w:val="nil"/>
              <w:right w:val="nil"/>
            </w:tcBorders>
            <w:shd w:val="clear" w:color="auto" w:fill="auto"/>
            <w:noWrap/>
            <w:vAlign w:val="bottom"/>
            <w:hideMark/>
          </w:tcPr>
          <w:p w14:paraId="112D9E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single" w:sz="8" w:space="0" w:color="auto"/>
              <w:left w:val="nil"/>
              <w:bottom w:val="nil"/>
              <w:right w:val="nil"/>
            </w:tcBorders>
            <w:shd w:val="clear" w:color="auto" w:fill="auto"/>
            <w:noWrap/>
            <w:vAlign w:val="bottom"/>
            <w:hideMark/>
          </w:tcPr>
          <w:p w14:paraId="1E21AC3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0CD927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1D5F1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w:t>
            </w:r>
          </w:p>
        </w:tc>
        <w:tc>
          <w:tcPr>
            <w:tcW w:w="889" w:type="dxa"/>
            <w:tcBorders>
              <w:top w:val="single" w:sz="8" w:space="0" w:color="auto"/>
              <w:left w:val="nil"/>
              <w:bottom w:val="nil"/>
              <w:right w:val="nil"/>
            </w:tcBorders>
            <w:shd w:val="clear" w:color="auto" w:fill="auto"/>
            <w:noWrap/>
            <w:vAlign w:val="bottom"/>
            <w:hideMark/>
          </w:tcPr>
          <w:p w14:paraId="07A52A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870" w:type="dxa"/>
            <w:tcBorders>
              <w:top w:val="single" w:sz="8" w:space="0" w:color="auto"/>
              <w:left w:val="nil"/>
              <w:bottom w:val="nil"/>
              <w:right w:val="nil"/>
            </w:tcBorders>
            <w:shd w:val="clear" w:color="auto" w:fill="auto"/>
            <w:noWrap/>
            <w:vAlign w:val="bottom"/>
            <w:hideMark/>
          </w:tcPr>
          <w:p w14:paraId="666C9E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0.68</w:t>
            </w:r>
          </w:p>
        </w:tc>
        <w:tc>
          <w:tcPr>
            <w:tcW w:w="1126" w:type="dxa"/>
            <w:tcBorders>
              <w:top w:val="single" w:sz="8" w:space="0" w:color="auto"/>
              <w:left w:val="nil"/>
              <w:bottom w:val="nil"/>
              <w:right w:val="nil"/>
            </w:tcBorders>
            <w:shd w:val="clear" w:color="auto" w:fill="auto"/>
            <w:noWrap/>
            <w:vAlign w:val="bottom"/>
            <w:hideMark/>
          </w:tcPr>
          <w:p w14:paraId="701B44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3.71</w:t>
            </w:r>
          </w:p>
        </w:tc>
        <w:tc>
          <w:tcPr>
            <w:tcW w:w="291" w:type="dxa"/>
            <w:tcBorders>
              <w:top w:val="single" w:sz="8" w:space="0" w:color="auto"/>
              <w:left w:val="nil"/>
              <w:bottom w:val="nil"/>
              <w:right w:val="nil"/>
            </w:tcBorders>
            <w:shd w:val="clear" w:color="auto" w:fill="auto"/>
            <w:noWrap/>
            <w:vAlign w:val="bottom"/>
            <w:hideMark/>
          </w:tcPr>
          <w:p w14:paraId="61210C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369572A" w14:textId="77777777" w:rsidTr="00D104E5">
        <w:trPr>
          <w:trHeight w:val="288"/>
        </w:trPr>
        <w:tc>
          <w:tcPr>
            <w:tcW w:w="894" w:type="dxa"/>
            <w:tcBorders>
              <w:top w:val="nil"/>
              <w:left w:val="nil"/>
              <w:right w:val="nil"/>
            </w:tcBorders>
            <w:shd w:val="clear" w:color="auto" w:fill="auto"/>
            <w:noWrap/>
            <w:vAlign w:val="bottom"/>
            <w:hideMark/>
          </w:tcPr>
          <w:p w14:paraId="0DF49E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right w:val="nil"/>
            </w:tcBorders>
            <w:shd w:val="clear" w:color="auto" w:fill="auto"/>
            <w:noWrap/>
            <w:vAlign w:val="bottom"/>
            <w:hideMark/>
          </w:tcPr>
          <w:p w14:paraId="7C66D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right w:val="nil"/>
            </w:tcBorders>
            <w:shd w:val="clear" w:color="auto" w:fill="auto"/>
            <w:noWrap/>
            <w:vAlign w:val="bottom"/>
            <w:hideMark/>
          </w:tcPr>
          <w:p w14:paraId="1069580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3462E9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1AF13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-8.10</w:t>
            </w:r>
          </w:p>
        </w:tc>
        <w:tc>
          <w:tcPr>
            <w:tcW w:w="889" w:type="dxa"/>
            <w:tcBorders>
              <w:top w:val="nil"/>
              <w:left w:val="nil"/>
              <w:right w:val="nil"/>
            </w:tcBorders>
            <w:shd w:val="clear" w:color="auto" w:fill="auto"/>
            <w:noWrap/>
            <w:vAlign w:val="bottom"/>
            <w:hideMark/>
          </w:tcPr>
          <w:p w14:paraId="449061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-10.26</w:t>
            </w:r>
          </w:p>
        </w:tc>
        <w:tc>
          <w:tcPr>
            <w:tcW w:w="870" w:type="dxa"/>
            <w:tcBorders>
              <w:top w:val="nil"/>
              <w:left w:val="nil"/>
              <w:right w:val="nil"/>
            </w:tcBorders>
            <w:shd w:val="clear" w:color="auto" w:fill="auto"/>
            <w:noWrap/>
            <w:vAlign w:val="bottom"/>
            <w:hideMark/>
          </w:tcPr>
          <w:p w14:paraId="71EDC2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-5.93</w:t>
            </w:r>
          </w:p>
        </w:tc>
        <w:tc>
          <w:tcPr>
            <w:tcW w:w="1126" w:type="dxa"/>
            <w:tcBorders>
              <w:top w:val="nil"/>
              <w:left w:val="nil"/>
              <w:right w:val="nil"/>
            </w:tcBorders>
            <w:shd w:val="clear" w:color="auto" w:fill="auto"/>
            <w:noWrap/>
            <w:vAlign w:val="bottom"/>
            <w:hideMark/>
          </w:tcPr>
          <w:p w14:paraId="49452A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4.33</w:t>
            </w:r>
          </w:p>
        </w:tc>
        <w:tc>
          <w:tcPr>
            <w:tcW w:w="291" w:type="dxa"/>
            <w:tcBorders>
              <w:top w:val="nil"/>
              <w:left w:val="nil"/>
              <w:right w:val="nil"/>
            </w:tcBorders>
            <w:shd w:val="clear" w:color="auto" w:fill="auto"/>
            <w:noWrap/>
            <w:vAlign w:val="bottom"/>
            <w:hideMark/>
          </w:tcPr>
          <w:p w14:paraId="7D878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7C092A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B41BF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bottom w:val="single" w:sz="8" w:space="0" w:color="auto"/>
              <w:right w:val="nil"/>
            </w:tcBorders>
            <w:shd w:val="clear" w:color="auto" w:fill="auto"/>
            <w:noWrap/>
            <w:vAlign w:val="bottom"/>
            <w:hideMark/>
          </w:tcPr>
          <w:p w14:paraId="7467D1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bottom w:val="single" w:sz="8" w:space="0" w:color="auto"/>
              <w:right w:val="nil"/>
            </w:tcBorders>
            <w:shd w:val="clear" w:color="auto" w:fill="auto"/>
            <w:noWrap/>
            <w:vAlign w:val="bottom"/>
            <w:hideMark/>
          </w:tcPr>
          <w:p w14:paraId="4DD42DF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5FF343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BB4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-9.23</w:t>
            </w:r>
          </w:p>
        </w:tc>
        <w:tc>
          <w:tcPr>
            <w:tcW w:w="889" w:type="dxa"/>
            <w:tcBorders>
              <w:top w:val="nil"/>
              <w:left w:val="nil"/>
              <w:bottom w:val="single" w:sz="8" w:space="0" w:color="auto"/>
              <w:right w:val="nil"/>
            </w:tcBorders>
            <w:shd w:val="clear" w:color="auto" w:fill="auto"/>
            <w:noWrap/>
            <w:vAlign w:val="bottom"/>
            <w:hideMark/>
          </w:tcPr>
          <w:p w14:paraId="48F886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-11.55</w:t>
            </w:r>
          </w:p>
        </w:tc>
        <w:tc>
          <w:tcPr>
            <w:tcW w:w="870" w:type="dxa"/>
            <w:tcBorders>
              <w:top w:val="nil"/>
              <w:left w:val="nil"/>
              <w:bottom w:val="single" w:sz="8" w:space="0" w:color="auto"/>
              <w:right w:val="nil"/>
            </w:tcBorders>
            <w:shd w:val="clear" w:color="auto" w:fill="auto"/>
            <w:noWrap/>
            <w:vAlign w:val="bottom"/>
            <w:hideMark/>
          </w:tcPr>
          <w:p w14:paraId="01496A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-6.88</w:t>
            </w:r>
          </w:p>
        </w:tc>
        <w:tc>
          <w:tcPr>
            <w:tcW w:w="1126" w:type="dxa"/>
            <w:tcBorders>
              <w:top w:val="nil"/>
              <w:left w:val="nil"/>
              <w:bottom w:val="single" w:sz="8" w:space="0" w:color="auto"/>
              <w:right w:val="nil"/>
            </w:tcBorders>
            <w:shd w:val="clear" w:color="auto" w:fill="auto"/>
            <w:noWrap/>
            <w:vAlign w:val="bottom"/>
            <w:hideMark/>
          </w:tcPr>
          <w:p w14:paraId="787ECA2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4.68</w:t>
            </w:r>
          </w:p>
        </w:tc>
        <w:tc>
          <w:tcPr>
            <w:tcW w:w="291" w:type="dxa"/>
            <w:tcBorders>
              <w:top w:val="nil"/>
              <w:left w:val="nil"/>
              <w:bottom w:val="single" w:sz="8" w:space="0" w:color="auto"/>
              <w:right w:val="nil"/>
            </w:tcBorders>
            <w:shd w:val="clear" w:color="auto" w:fill="auto"/>
            <w:noWrap/>
            <w:vAlign w:val="bottom"/>
            <w:hideMark/>
          </w:tcPr>
          <w:p w14:paraId="331D5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FF55C5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C7C5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single" w:sz="8" w:space="0" w:color="auto"/>
              <w:left w:val="nil"/>
              <w:bottom w:val="nil"/>
              <w:right w:val="nil"/>
            </w:tcBorders>
            <w:shd w:val="clear" w:color="auto" w:fill="auto"/>
            <w:noWrap/>
            <w:vAlign w:val="bottom"/>
            <w:hideMark/>
          </w:tcPr>
          <w:p w14:paraId="67E035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single" w:sz="8" w:space="0" w:color="auto"/>
              <w:left w:val="nil"/>
              <w:bottom w:val="nil"/>
              <w:right w:val="nil"/>
            </w:tcBorders>
            <w:shd w:val="clear" w:color="auto" w:fill="auto"/>
            <w:noWrap/>
            <w:vAlign w:val="bottom"/>
            <w:hideMark/>
          </w:tcPr>
          <w:p w14:paraId="1F773A0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single" w:sz="8" w:space="0" w:color="auto"/>
              <w:left w:val="nil"/>
              <w:bottom w:val="nil"/>
              <w:right w:val="nil"/>
            </w:tcBorders>
            <w:shd w:val="clear" w:color="auto" w:fill="auto"/>
            <w:noWrap/>
            <w:vAlign w:val="bottom"/>
            <w:hideMark/>
          </w:tcPr>
          <w:p w14:paraId="3BF956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7C90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-3.29</w:t>
            </w:r>
          </w:p>
        </w:tc>
        <w:tc>
          <w:tcPr>
            <w:tcW w:w="889" w:type="dxa"/>
            <w:tcBorders>
              <w:top w:val="single" w:sz="8" w:space="0" w:color="auto"/>
              <w:left w:val="nil"/>
              <w:bottom w:val="nil"/>
              <w:right w:val="nil"/>
            </w:tcBorders>
            <w:shd w:val="clear" w:color="auto" w:fill="auto"/>
            <w:noWrap/>
            <w:vAlign w:val="bottom"/>
            <w:hideMark/>
          </w:tcPr>
          <w:p w14:paraId="30BFE1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-4.92</w:t>
            </w:r>
          </w:p>
        </w:tc>
        <w:tc>
          <w:tcPr>
            <w:tcW w:w="870" w:type="dxa"/>
            <w:tcBorders>
              <w:top w:val="single" w:sz="8" w:space="0" w:color="auto"/>
              <w:left w:val="nil"/>
              <w:bottom w:val="nil"/>
              <w:right w:val="nil"/>
            </w:tcBorders>
            <w:shd w:val="clear" w:color="auto" w:fill="auto"/>
            <w:noWrap/>
            <w:vAlign w:val="bottom"/>
            <w:hideMark/>
          </w:tcPr>
          <w:p w14:paraId="4C493F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w:t>
            </w:r>
          </w:p>
        </w:tc>
        <w:tc>
          <w:tcPr>
            <w:tcW w:w="1126" w:type="dxa"/>
            <w:tcBorders>
              <w:top w:val="single" w:sz="8" w:space="0" w:color="auto"/>
              <w:left w:val="nil"/>
              <w:bottom w:val="nil"/>
              <w:right w:val="nil"/>
            </w:tcBorders>
            <w:shd w:val="clear" w:color="auto" w:fill="auto"/>
            <w:noWrap/>
            <w:vAlign w:val="bottom"/>
            <w:hideMark/>
          </w:tcPr>
          <w:p w14:paraId="311F2F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3.18</w:t>
            </w:r>
          </w:p>
        </w:tc>
        <w:tc>
          <w:tcPr>
            <w:tcW w:w="291" w:type="dxa"/>
            <w:tcBorders>
              <w:top w:val="single" w:sz="8" w:space="0" w:color="auto"/>
              <w:left w:val="nil"/>
              <w:bottom w:val="nil"/>
              <w:right w:val="nil"/>
            </w:tcBorders>
            <w:shd w:val="clear" w:color="auto" w:fill="auto"/>
            <w:noWrap/>
            <w:vAlign w:val="bottom"/>
            <w:hideMark/>
          </w:tcPr>
          <w:p w14:paraId="145C9C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3E5E60D" w14:textId="77777777" w:rsidTr="00D104E5">
        <w:trPr>
          <w:trHeight w:val="288"/>
        </w:trPr>
        <w:tc>
          <w:tcPr>
            <w:tcW w:w="894" w:type="dxa"/>
            <w:tcBorders>
              <w:top w:val="nil"/>
              <w:left w:val="nil"/>
              <w:right w:val="nil"/>
            </w:tcBorders>
            <w:shd w:val="clear" w:color="auto" w:fill="auto"/>
            <w:noWrap/>
            <w:vAlign w:val="bottom"/>
            <w:hideMark/>
          </w:tcPr>
          <w:p w14:paraId="42E46E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right w:val="nil"/>
            </w:tcBorders>
            <w:shd w:val="clear" w:color="auto" w:fill="auto"/>
            <w:noWrap/>
            <w:vAlign w:val="bottom"/>
            <w:hideMark/>
          </w:tcPr>
          <w:p w14:paraId="506EA4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right w:val="nil"/>
            </w:tcBorders>
            <w:shd w:val="clear" w:color="auto" w:fill="auto"/>
            <w:noWrap/>
            <w:vAlign w:val="bottom"/>
            <w:hideMark/>
          </w:tcPr>
          <w:p w14:paraId="3FAB561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nil"/>
              <w:left w:val="nil"/>
              <w:right w:val="nil"/>
            </w:tcBorders>
            <w:shd w:val="clear" w:color="auto" w:fill="auto"/>
            <w:noWrap/>
            <w:vAlign w:val="bottom"/>
            <w:hideMark/>
          </w:tcPr>
          <w:p w14:paraId="2B138C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80C5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2.07</w:t>
            </w:r>
          </w:p>
        </w:tc>
        <w:tc>
          <w:tcPr>
            <w:tcW w:w="889" w:type="dxa"/>
            <w:tcBorders>
              <w:top w:val="nil"/>
              <w:left w:val="nil"/>
              <w:right w:val="nil"/>
            </w:tcBorders>
            <w:shd w:val="clear" w:color="auto" w:fill="auto"/>
            <w:noWrap/>
            <w:vAlign w:val="bottom"/>
            <w:hideMark/>
          </w:tcPr>
          <w:p w14:paraId="7BED6C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-0.65</w:t>
            </w:r>
          </w:p>
        </w:tc>
        <w:tc>
          <w:tcPr>
            <w:tcW w:w="870" w:type="dxa"/>
            <w:tcBorders>
              <w:top w:val="nil"/>
              <w:left w:val="nil"/>
              <w:right w:val="nil"/>
            </w:tcBorders>
            <w:shd w:val="clear" w:color="auto" w:fill="auto"/>
            <w:noWrap/>
            <w:vAlign w:val="bottom"/>
            <w:hideMark/>
          </w:tcPr>
          <w:p w14:paraId="5E742A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1126" w:type="dxa"/>
            <w:tcBorders>
              <w:top w:val="nil"/>
              <w:left w:val="nil"/>
              <w:right w:val="nil"/>
            </w:tcBorders>
            <w:shd w:val="clear" w:color="auto" w:fill="auto"/>
            <w:noWrap/>
            <w:vAlign w:val="bottom"/>
            <w:hideMark/>
          </w:tcPr>
          <w:p w14:paraId="298886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5.55</w:t>
            </w:r>
          </w:p>
        </w:tc>
        <w:tc>
          <w:tcPr>
            <w:tcW w:w="291" w:type="dxa"/>
            <w:tcBorders>
              <w:top w:val="nil"/>
              <w:left w:val="nil"/>
              <w:right w:val="nil"/>
            </w:tcBorders>
            <w:shd w:val="clear" w:color="auto" w:fill="auto"/>
            <w:noWrap/>
            <w:vAlign w:val="bottom"/>
            <w:hideMark/>
          </w:tcPr>
          <w:p w14:paraId="75896B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48B810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5B757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bottom w:val="single" w:sz="8" w:space="0" w:color="auto"/>
              <w:right w:val="nil"/>
            </w:tcBorders>
            <w:shd w:val="clear" w:color="auto" w:fill="auto"/>
            <w:noWrap/>
            <w:vAlign w:val="bottom"/>
            <w:hideMark/>
          </w:tcPr>
          <w:p w14:paraId="35A15D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bottom w:val="single" w:sz="8" w:space="0" w:color="auto"/>
              <w:right w:val="nil"/>
            </w:tcBorders>
            <w:shd w:val="clear" w:color="auto" w:fill="auto"/>
            <w:noWrap/>
            <w:vAlign w:val="bottom"/>
            <w:hideMark/>
          </w:tcPr>
          <w:p w14:paraId="0A89988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nil"/>
              <w:left w:val="nil"/>
              <w:bottom w:val="single" w:sz="8" w:space="0" w:color="auto"/>
              <w:right w:val="nil"/>
            </w:tcBorders>
            <w:shd w:val="clear" w:color="auto" w:fill="auto"/>
            <w:noWrap/>
            <w:vAlign w:val="bottom"/>
            <w:hideMark/>
          </w:tcPr>
          <w:p w14:paraId="5BAD57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411D8C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89" w:type="dxa"/>
            <w:tcBorders>
              <w:top w:val="nil"/>
              <w:left w:val="nil"/>
              <w:bottom w:val="single" w:sz="8" w:space="0" w:color="auto"/>
              <w:right w:val="nil"/>
            </w:tcBorders>
            <w:shd w:val="clear" w:color="auto" w:fill="auto"/>
            <w:noWrap/>
            <w:vAlign w:val="bottom"/>
            <w:hideMark/>
          </w:tcPr>
          <w:p w14:paraId="5BB592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70" w:type="dxa"/>
            <w:tcBorders>
              <w:top w:val="nil"/>
              <w:left w:val="nil"/>
              <w:bottom w:val="single" w:sz="8" w:space="0" w:color="auto"/>
              <w:right w:val="nil"/>
            </w:tcBorders>
            <w:shd w:val="clear" w:color="auto" w:fill="auto"/>
            <w:noWrap/>
            <w:vAlign w:val="bottom"/>
            <w:hideMark/>
          </w:tcPr>
          <w:p w14:paraId="5FB859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bottom w:val="single" w:sz="8" w:space="0" w:color="auto"/>
              <w:right w:val="nil"/>
            </w:tcBorders>
            <w:shd w:val="clear" w:color="auto" w:fill="auto"/>
            <w:noWrap/>
            <w:vAlign w:val="bottom"/>
            <w:hideMark/>
          </w:tcPr>
          <w:p w14:paraId="3E5AAC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5.11</w:t>
            </w:r>
          </w:p>
        </w:tc>
        <w:tc>
          <w:tcPr>
            <w:tcW w:w="291" w:type="dxa"/>
            <w:tcBorders>
              <w:top w:val="nil"/>
              <w:left w:val="nil"/>
              <w:bottom w:val="single" w:sz="8" w:space="0" w:color="auto"/>
              <w:right w:val="nil"/>
            </w:tcBorders>
            <w:shd w:val="clear" w:color="auto" w:fill="auto"/>
            <w:noWrap/>
            <w:vAlign w:val="bottom"/>
            <w:hideMark/>
          </w:tcPr>
          <w:p w14:paraId="379685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9DF2D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6E185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single" w:sz="8" w:space="0" w:color="auto"/>
              <w:left w:val="nil"/>
              <w:bottom w:val="nil"/>
              <w:right w:val="nil"/>
            </w:tcBorders>
            <w:shd w:val="clear" w:color="auto" w:fill="auto"/>
            <w:noWrap/>
            <w:vAlign w:val="bottom"/>
            <w:hideMark/>
          </w:tcPr>
          <w:p w14:paraId="64D0C2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single" w:sz="8" w:space="0" w:color="auto"/>
              <w:left w:val="nil"/>
              <w:bottom w:val="nil"/>
              <w:right w:val="nil"/>
            </w:tcBorders>
            <w:shd w:val="clear" w:color="auto" w:fill="auto"/>
            <w:noWrap/>
            <w:vAlign w:val="bottom"/>
            <w:hideMark/>
          </w:tcPr>
          <w:p w14:paraId="37CF78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single" w:sz="8" w:space="0" w:color="auto"/>
              <w:left w:val="nil"/>
              <w:bottom w:val="nil"/>
              <w:right w:val="nil"/>
            </w:tcBorders>
            <w:shd w:val="clear" w:color="auto" w:fill="auto"/>
            <w:noWrap/>
            <w:vAlign w:val="bottom"/>
            <w:hideMark/>
          </w:tcPr>
          <w:p w14:paraId="2D5E75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CC07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single" w:sz="8" w:space="0" w:color="auto"/>
              <w:left w:val="nil"/>
              <w:bottom w:val="nil"/>
              <w:right w:val="nil"/>
            </w:tcBorders>
            <w:shd w:val="clear" w:color="auto" w:fill="auto"/>
            <w:noWrap/>
            <w:vAlign w:val="bottom"/>
            <w:hideMark/>
          </w:tcPr>
          <w:p w14:paraId="7D4E73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-1.70</w:t>
            </w:r>
          </w:p>
        </w:tc>
        <w:tc>
          <w:tcPr>
            <w:tcW w:w="870" w:type="dxa"/>
            <w:tcBorders>
              <w:top w:val="single" w:sz="8" w:space="0" w:color="auto"/>
              <w:left w:val="nil"/>
              <w:bottom w:val="nil"/>
              <w:right w:val="nil"/>
            </w:tcBorders>
            <w:shd w:val="clear" w:color="auto" w:fill="auto"/>
            <w:noWrap/>
            <w:vAlign w:val="bottom"/>
            <w:hideMark/>
          </w:tcPr>
          <w:p w14:paraId="45BE3D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1126" w:type="dxa"/>
            <w:tcBorders>
              <w:top w:val="single" w:sz="8" w:space="0" w:color="auto"/>
              <w:left w:val="nil"/>
              <w:bottom w:val="nil"/>
              <w:right w:val="nil"/>
            </w:tcBorders>
            <w:shd w:val="clear" w:color="auto" w:fill="auto"/>
            <w:noWrap/>
            <w:vAlign w:val="bottom"/>
            <w:hideMark/>
          </w:tcPr>
          <w:p w14:paraId="2E4BD9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1.73</w:t>
            </w:r>
          </w:p>
        </w:tc>
        <w:tc>
          <w:tcPr>
            <w:tcW w:w="291" w:type="dxa"/>
            <w:tcBorders>
              <w:top w:val="single" w:sz="8" w:space="0" w:color="auto"/>
              <w:left w:val="nil"/>
              <w:bottom w:val="nil"/>
              <w:right w:val="nil"/>
            </w:tcBorders>
            <w:shd w:val="clear" w:color="auto" w:fill="auto"/>
            <w:noWrap/>
            <w:vAlign w:val="bottom"/>
            <w:hideMark/>
          </w:tcPr>
          <w:p w14:paraId="2EF28B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4017D03" w14:textId="77777777" w:rsidTr="00D104E5">
        <w:trPr>
          <w:trHeight w:val="288"/>
        </w:trPr>
        <w:tc>
          <w:tcPr>
            <w:tcW w:w="894" w:type="dxa"/>
            <w:tcBorders>
              <w:top w:val="nil"/>
              <w:left w:val="nil"/>
              <w:right w:val="nil"/>
            </w:tcBorders>
            <w:shd w:val="clear" w:color="auto" w:fill="auto"/>
            <w:noWrap/>
            <w:vAlign w:val="bottom"/>
            <w:hideMark/>
          </w:tcPr>
          <w:p w14:paraId="71E84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REVI</w:t>
            </w:r>
          </w:p>
        </w:tc>
        <w:tc>
          <w:tcPr>
            <w:tcW w:w="2792" w:type="dxa"/>
            <w:tcBorders>
              <w:top w:val="nil"/>
              <w:left w:val="nil"/>
              <w:right w:val="nil"/>
            </w:tcBorders>
            <w:shd w:val="clear" w:color="auto" w:fill="auto"/>
            <w:noWrap/>
            <w:vAlign w:val="bottom"/>
            <w:hideMark/>
          </w:tcPr>
          <w:p w14:paraId="76FF50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right w:val="nil"/>
            </w:tcBorders>
            <w:shd w:val="clear" w:color="auto" w:fill="auto"/>
            <w:noWrap/>
            <w:vAlign w:val="bottom"/>
            <w:hideMark/>
          </w:tcPr>
          <w:p w14:paraId="3BBE5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nil"/>
              <w:left w:val="nil"/>
              <w:right w:val="nil"/>
            </w:tcBorders>
            <w:shd w:val="clear" w:color="auto" w:fill="auto"/>
            <w:noWrap/>
            <w:vAlign w:val="bottom"/>
            <w:hideMark/>
          </w:tcPr>
          <w:p w14:paraId="10A354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4FAA2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89" w:type="dxa"/>
            <w:tcBorders>
              <w:top w:val="nil"/>
              <w:left w:val="nil"/>
              <w:right w:val="nil"/>
            </w:tcBorders>
            <w:shd w:val="clear" w:color="auto" w:fill="auto"/>
            <w:noWrap/>
            <w:vAlign w:val="bottom"/>
            <w:hideMark/>
          </w:tcPr>
          <w:p w14:paraId="7E3D00B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-3.40</w:t>
            </w:r>
          </w:p>
        </w:tc>
        <w:tc>
          <w:tcPr>
            <w:tcW w:w="870" w:type="dxa"/>
            <w:tcBorders>
              <w:top w:val="nil"/>
              <w:left w:val="nil"/>
              <w:right w:val="nil"/>
            </w:tcBorders>
            <w:shd w:val="clear" w:color="auto" w:fill="auto"/>
            <w:noWrap/>
            <w:vAlign w:val="bottom"/>
            <w:hideMark/>
          </w:tcPr>
          <w:p w14:paraId="0551D9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-0.90</w:t>
            </w:r>
          </w:p>
        </w:tc>
        <w:tc>
          <w:tcPr>
            <w:tcW w:w="1126" w:type="dxa"/>
            <w:tcBorders>
              <w:top w:val="nil"/>
              <w:left w:val="nil"/>
              <w:right w:val="nil"/>
            </w:tcBorders>
            <w:shd w:val="clear" w:color="auto" w:fill="auto"/>
            <w:noWrap/>
            <w:vAlign w:val="bottom"/>
            <w:hideMark/>
          </w:tcPr>
          <w:p w14:paraId="300E2B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2.50</w:t>
            </w:r>
          </w:p>
        </w:tc>
        <w:tc>
          <w:tcPr>
            <w:tcW w:w="291" w:type="dxa"/>
            <w:tcBorders>
              <w:top w:val="nil"/>
              <w:left w:val="nil"/>
              <w:right w:val="nil"/>
            </w:tcBorders>
            <w:shd w:val="clear" w:color="auto" w:fill="auto"/>
            <w:noWrap/>
            <w:vAlign w:val="bottom"/>
            <w:hideMark/>
          </w:tcPr>
          <w:p w14:paraId="2AB1045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9BAD79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825C7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nil"/>
              <w:left w:val="nil"/>
              <w:bottom w:val="single" w:sz="8" w:space="0" w:color="auto"/>
              <w:right w:val="nil"/>
            </w:tcBorders>
            <w:shd w:val="clear" w:color="auto" w:fill="auto"/>
            <w:noWrap/>
            <w:vAlign w:val="bottom"/>
            <w:hideMark/>
          </w:tcPr>
          <w:p w14:paraId="4C5EFF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bottom w:val="single" w:sz="8" w:space="0" w:color="auto"/>
              <w:right w:val="nil"/>
            </w:tcBorders>
            <w:shd w:val="clear" w:color="auto" w:fill="auto"/>
            <w:noWrap/>
            <w:vAlign w:val="bottom"/>
            <w:hideMark/>
          </w:tcPr>
          <w:p w14:paraId="73697B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nil"/>
              <w:left w:val="nil"/>
              <w:bottom w:val="single" w:sz="8" w:space="0" w:color="auto"/>
              <w:right w:val="nil"/>
            </w:tcBorders>
            <w:shd w:val="clear" w:color="auto" w:fill="auto"/>
            <w:noWrap/>
            <w:vAlign w:val="bottom"/>
            <w:hideMark/>
          </w:tcPr>
          <w:p w14:paraId="30AAB87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0749D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-2.99</w:t>
            </w:r>
          </w:p>
        </w:tc>
        <w:tc>
          <w:tcPr>
            <w:tcW w:w="889" w:type="dxa"/>
            <w:tcBorders>
              <w:top w:val="nil"/>
              <w:left w:val="nil"/>
              <w:bottom w:val="single" w:sz="8" w:space="0" w:color="auto"/>
              <w:right w:val="nil"/>
            </w:tcBorders>
            <w:shd w:val="clear" w:color="auto" w:fill="auto"/>
            <w:noWrap/>
            <w:vAlign w:val="bottom"/>
            <w:hideMark/>
          </w:tcPr>
          <w:p w14:paraId="34B9EF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-4.67</w:t>
            </w:r>
          </w:p>
        </w:tc>
        <w:tc>
          <w:tcPr>
            <w:tcW w:w="870" w:type="dxa"/>
            <w:tcBorders>
              <w:top w:val="nil"/>
              <w:left w:val="nil"/>
              <w:bottom w:val="single" w:sz="8" w:space="0" w:color="auto"/>
              <w:right w:val="nil"/>
            </w:tcBorders>
            <w:shd w:val="clear" w:color="auto" w:fill="auto"/>
            <w:noWrap/>
            <w:vAlign w:val="bottom"/>
            <w:hideMark/>
          </w:tcPr>
          <w:p w14:paraId="5C227A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w:t>
            </w:r>
          </w:p>
        </w:tc>
        <w:tc>
          <w:tcPr>
            <w:tcW w:w="1126" w:type="dxa"/>
            <w:tcBorders>
              <w:top w:val="nil"/>
              <w:left w:val="nil"/>
              <w:bottom w:val="single" w:sz="8" w:space="0" w:color="auto"/>
              <w:right w:val="nil"/>
            </w:tcBorders>
            <w:shd w:val="clear" w:color="auto" w:fill="auto"/>
            <w:noWrap/>
            <w:vAlign w:val="bottom"/>
            <w:hideMark/>
          </w:tcPr>
          <w:p w14:paraId="31BD3F3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291" w:type="dxa"/>
            <w:tcBorders>
              <w:top w:val="nil"/>
              <w:left w:val="nil"/>
              <w:bottom w:val="single" w:sz="8" w:space="0" w:color="auto"/>
              <w:right w:val="nil"/>
            </w:tcBorders>
            <w:shd w:val="clear" w:color="auto" w:fill="auto"/>
            <w:noWrap/>
            <w:vAlign w:val="bottom"/>
            <w:hideMark/>
          </w:tcPr>
          <w:p w14:paraId="442EFD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30C9A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FEC96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single" w:sz="8" w:space="0" w:color="auto"/>
              <w:left w:val="nil"/>
              <w:bottom w:val="nil"/>
              <w:right w:val="nil"/>
            </w:tcBorders>
            <w:shd w:val="clear" w:color="auto" w:fill="auto"/>
            <w:noWrap/>
            <w:vAlign w:val="bottom"/>
            <w:hideMark/>
          </w:tcPr>
          <w:p w14:paraId="6244D89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single" w:sz="8" w:space="0" w:color="auto"/>
              <w:left w:val="nil"/>
              <w:bottom w:val="nil"/>
              <w:right w:val="nil"/>
            </w:tcBorders>
            <w:shd w:val="clear" w:color="auto" w:fill="auto"/>
            <w:noWrap/>
            <w:vAlign w:val="bottom"/>
            <w:hideMark/>
          </w:tcPr>
          <w:p w14:paraId="06362CD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single" w:sz="8" w:space="0" w:color="auto"/>
              <w:left w:val="nil"/>
              <w:bottom w:val="nil"/>
              <w:right w:val="nil"/>
            </w:tcBorders>
            <w:shd w:val="clear" w:color="auto" w:fill="auto"/>
            <w:noWrap/>
            <w:vAlign w:val="bottom"/>
            <w:hideMark/>
          </w:tcPr>
          <w:p w14:paraId="676303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9C7F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single" w:sz="8" w:space="0" w:color="auto"/>
              <w:left w:val="nil"/>
              <w:bottom w:val="nil"/>
              <w:right w:val="nil"/>
            </w:tcBorders>
            <w:shd w:val="clear" w:color="auto" w:fill="auto"/>
            <w:noWrap/>
            <w:vAlign w:val="bottom"/>
            <w:hideMark/>
          </w:tcPr>
          <w:p w14:paraId="7ADF26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70" w:type="dxa"/>
            <w:tcBorders>
              <w:top w:val="single" w:sz="8" w:space="0" w:color="auto"/>
              <w:left w:val="nil"/>
              <w:bottom w:val="nil"/>
              <w:right w:val="nil"/>
            </w:tcBorders>
            <w:shd w:val="clear" w:color="auto" w:fill="auto"/>
            <w:noWrap/>
            <w:vAlign w:val="bottom"/>
            <w:hideMark/>
          </w:tcPr>
          <w:p w14:paraId="5DD1E6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0.06</w:t>
            </w:r>
          </w:p>
        </w:tc>
        <w:tc>
          <w:tcPr>
            <w:tcW w:w="1126" w:type="dxa"/>
            <w:tcBorders>
              <w:top w:val="single" w:sz="8" w:space="0" w:color="auto"/>
              <w:left w:val="nil"/>
              <w:bottom w:val="nil"/>
              <w:right w:val="nil"/>
            </w:tcBorders>
            <w:shd w:val="clear" w:color="auto" w:fill="auto"/>
            <w:noWrap/>
            <w:vAlign w:val="bottom"/>
            <w:hideMark/>
          </w:tcPr>
          <w:p w14:paraId="587F2B4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291" w:type="dxa"/>
            <w:tcBorders>
              <w:top w:val="single" w:sz="8" w:space="0" w:color="auto"/>
              <w:left w:val="nil"/>
              <w:bottom w:val="nil"/>
              <w:right w:val="nil"/>
            </w:tcBorders>
            <w:shd w:val="clear" w:color="auto" w:fill="auto"/>
            <w:noWrap/>
            <w:vAlign w:val="bottom"/>
            <w:hideMark/>
          </w:tcPr>
          <w:p w14:paraId="21ABB35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4E5201" w14:textId="77777777" w:rsidTr="00D104E5">
        <w:trPr>
          <w:trHeight w:val="288"/>
        </w:trPr>
        <w:tc>
          <w:tcPr>
            <w:tcW w:w="894" w:type="dxa"/>
            <w:tcBorders>
              <w:top w:val="nil"/>
              <w:left w:val="nil"/>
              <w:right w:val="nil"/>
            </w:tcBorders>
            <w:shd w:val="clear" w:color="auto" w:fill="auto"/>
            <w:noWrap/>
            <w:vAlign w:val="bottom"/>
            <w:hideMark/>
          </w:tcPr>
          <w:p w14:paraId="258579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right w:val="nil"/>
            </w:tcBorders>
            <w:shd w:val="clear" w:color="auto" w:fill="auto"/>
            <w:noWrap/>
            <w:vAlign w:val="bottom"/>
            <w:hideMark/>
          </w:tcPr>
          <w:p w14:paraId="0C9A2DE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nil"/>
              <w:left w:val="nil"/>
              <w:right w:val="nil"/>
            </w:tcBorders>
            <w:shd w:val="clear" w:color="auto" w:fill="auto"/>
            <w:noWrap/>
            <w:vAlign w:val="bottom"/>
            <w:hideMark/>
          </w:tcPr>
          <w:p w14:paraId="11DEDB8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nil"/>
              <w:left w:val="nil"/>
              <w:right w:val="nil"/>
            </w:tcBorders>
            <w:shd w:val="clear" w:color="auto" w:fill="auto"/>
            <w:noWrap/>
            <w:vAlign w:val="bottom"/>
            <w:hideMark/>
          </w:tcPr>
          <w:p w14:paraId="2D983B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2CDB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89" w:type="dxa"/>
            <w:tcBorders>
              <w:top w:val="nil"/>
              <w:left w:val="nil"/>
              <w:right w:val="nil"/>
            </w:tcBorders>
            <w:shd w:val="clear" w:color="auto" w:fill="auto"/>
            <w:noWrap/>
            <w:vAlign w:val="bottom"/>
            <w:hideMark/>
          </w:tcPr>
          <w:p w14:paraId="07DC77B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70" w:type="dxa"/>
            <w:tcBorders>
              <w:top w:val="nil"/>
              <w:left w:val="nil"/>
              <w:right w:val="nil"/>
            </w:tcBorders>
            <w:shd w:val="clear" w:color="auto" w:fill="auto"/>
            <w:noWrap/>
            <w:vAlign w:val="bottom"/>
            <w:hideMark/>
          </w:tcPr>
          <w:p w14:paraId="2FEA44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w:t>
            </w:r>
          </w:p>
        </w:tc>
        <w:tc>
          <w:tcPr>
            <w:tcW w:w="1126" w:type="dxa"/>
            <w:tcBorders>
              <w:top w:val="nil"/>
              <w:left w:val="nil"/>
              <w:right w:val="nil"/>
            </w:tcBorders>
            <w:shd w:val="clear" w:color="auto" w:fill="auto"/>
            <w:noWrap/>
            <w:vAlign w:val="bottom"/>
            <w:hideMark/>
          </w:tcPr>
          <w:p w14:paraId="494D47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1.65</w:t>
            </w:r>
          </w:p>
        </w:tc>
        <w:tc>
          <w:tcPr>
            <w:tcW w:w="291" w:type="dxa"/>
            <w:tcBorders>
              <w:top w:val="nil"/>
              <w:left w:val="nil"/>
              <w:right w:val="nil"/>
            </w:tcBorders>
            <w:shd w:val="clear" w:color="auto" w:fill="auto"/>
            <w:noWrap/>
            <w:vAlign w:val="bottom"/>
            <w:hideMark/>
          </w:tcPr>
          <w:p w14:paraId="34C951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8C578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9ACBE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bottom w:val="single" w:sz="8" w:space="0" w:color="auto"/>
              <w:right w:val="nil"/>
            </w:tcBorders>
            <w:shd w:val="clear" w:color="auto" w:fill="auto"/>
            <w:noWrap/>
            <w:vAlign w:val="bottom"/>
            <w:hideMark/>
          </w:tcPr>
          <w:p w14:paraId="1307336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nil"/>
              <w:left w:val="nil"/>
              <w:bottom w:val="single" w:sz="8" w:space="0" w:color="auto"/>
              <w:right w:val="nil"/>
            </w:tcBorders>
            <w:shd w:val="clear" w:color="auto" w:fill="auto"/>
            <w:noWrap/>
            <w:vAlign w:val="bottom"/>
            <w:hideMark/>
          </w:tcPr>
          <w:p w14:paraId="164B1B4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nil"/>
              <w:left w:val="nil"/>
              <w:bottom w:val="single" w:sz="8" w:space="0" w:color="auto"/>
              <w:right w:val="nil"/>
            </w:tcBorders>
            <w:shd w:val="clear" w:color="auto" w:fill="auto"/>
            <w:noWrap/>
            <w:vAlign w:val="bottom"/>
            <w:hideMark/>
          </w:tcPr>
          <w:p w14:paraId="5A635D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118DC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889" w:type="dxa"/>
            <w:tcBorders>
              <w:top w:val="nil"/>
              <w:left w:val="nil"/>
              <w:bottom w:val="single" w:sz="8" w:space="0" w:color="auto"/>
              <w:right w:val="nil"/>
            </w:tcBorders>
            <w:shd w:val="clear" w:color="auto" w:fill="auto"/>
            <w:noWrap/>
            <w:vAlign w:val="bottom"/>
            <w:hideMark/>
          </w:tcPr>
          <w:p w14:paraId="21D943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w:t>
            </w:r>
          </w:p>
        </w:tc>
        <w:tc>
          <w:tcPr>
            <w:tcW w:w="870" w:type="dxa"/>
            <w:tcBorders>
              <w:top w:val="nil"/>
              <w:left w:val="nil"/>
              <w:bottom w:val="single" w:sz="8" w:space="0" w:color="auto"/>
              <w:right w:val="nil"/>
            </w:tcBorders>
            <w:shd w:val="clear" w:color="auto" w:fill="auto"/>
            <w:noWrap/>
            <w:vAlign w:val="bottom"/>
            <w:hideMark/>
          </w:tcPr>
          <w:p w14:paraId="26F42E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0.49</w:t>
            </w:r>
          </w:p>
        </w:tc>
        <w:tc>
          <w:tcPr>
            <w:tcW w:w="1126" w:type="dxa"/>
            <w:tcBorders>
              <w:top w:val="nil"/>
              <w:left w:val="nil"/>
              <w:bottom w:val="single" w:sz="8" w:space="0" w:color="auto"/>
              <w:right w:val="nil"/>
            </w:tcBorders>
            <w:shd w:val="clear" w:color="auto" w:fill="auto"/>
            <w:noWrap/>
            <w:vAlign w:val="bottom"/>
            <w:hideMark/>
          </w:tcPr>
          <w:p w14:paraId="00A70F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291" w:type="dxa"/>
            <w:tcBorders>
              <w:top w:val="nil"/>
              <w:left w:val="nil"/>
              <w:bottom w:val="single" w:sz="8" w:space="0" w:color="auto"/>
              <w:right w:val="nil"/>
            </w:tcBorders>
            <w:shd w:val="clear" w:color="auto" w:fill="auto"/>
            <w:noWrap/>
            <w:vAlign w:val="bottom"/>
            <w:hideMark/>
          </w:tcPr>
          <w:p w14:paraId="23F949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0B293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C06A7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single" w:sz="8" w:space="0" w:color="auto"/>
              <w:left w:val="nil"/>
              <w:bottom w:val="nil"/>
              <w:right w:val="nil"/>
            </w:tcBorders>
            <w:shd w:val="clear" w:color="auto" w:fill="auto"/>
            <w:noWrap/>
            <w:vAlign w:val="bottom"/>
            <w:hideMark/>
          </w:tcPr>
          <w:p w14:paraId="265B80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single" w:sz="8" w:space="0" w:color="auto"/>
              <w:left w:val="nil"/>
              <w:bottom w:val="nil"/>
              <w:right w:val="nil"/>
            </w:tcBorders>
            <w:shd w:val="clear" w:color="auto" w:fill="auto"/>
            <w:noWrap/>
            <w:vAlign w:val="bottom"/>
            <w:hideMark/>
          </w:tcPr>
          <w:p w14:paraId="1F6E346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single" w:sz="8" w:space="0" w:color="auto"/>
              <w:left w:val="nil"/>
              <w:bottom w:val="nil"/>
              <w:right w:val="nil"/>
            </w:tcBorders>
            <w:shd w:val="clear" w:color="auto" w:fill="auto"/>
            <w:noWrap/>
            <w:vAlign w:val="bottom"/>
            <w:hideMark/>
          </w:tcPr>
          <w:p w14:paraId="61DD3C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F6B54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5.56</w:t>
            </w:r>
          </w:p>
        </w:tc>
        <w:tc>
          <w:tcPr>
            <w:tcW w:w="889" w:type="dxa"/>
            <w:tcBorders>
              <w:top w:val="single" w:sz="8" w:space="0" w:color="auto"/>
              <w:left w:val="nil"/>
              <w:bottom w:val="nil"/>
              <w:right w:val="nil"/>
            </w:tcBorders>
            <w:shd w:val="clear" w:color="auto" w:fill="auto"/>
            <w:noWrap/>
            <w:vAlign w:val="bottom"/>
            <w:hideMark/>
          </w:tcPr>
          <w:p w14:paraId="53879B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870" w:type="dxa"/>
            <w:tcBorders>
              <w:top w:val="single" w:sz="8" w:space="0" w:color="auto"/>
              <w:left w:val="nil"/>
              <w:bottom w:val="nil"/>
              <w:right w:val="nil"/>
            </w:tcBorders>
            <w:shd w:val="clear" w:color="auto" w:fill="auto"/>
            <w:noWrap/>
            <w:vAlign w:val="bottom"/>
            <w:hideMark/>
          </w:tcPr>
          <w:p w14:paraId="145CE7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4B2E05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1.32</w:t>
            </w:r>
          </w:p>
        </w:tc>
        <w:tc>
          <w:tcPr>
            <w:tcW w:w="291" w:type="dxa"/>
            <w:tcBorders>
              <w:top w:val="single" w:sz="8" w:space="0" w:color="auto"/>
              <w:left w:val="nil"/>
              <w:bottom w:val="nil"/>
              <w:right w:val="nil"/>
            </w:tcBorders>
            <w:shd w:val="clear" w:color="auto" w:fill="auto"/>
            <w:noWrap/>
            <w:vAlign w:val="bottom"/>
            <w:hideMark/>
          </w:tcPr>
          <w:p w14:paraId="3FA7BA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BAF6370" w14:textId="77777777" w:rsidTr="00D104E5">
        <w:trPr>
          <w:trHeight w:val="288"/>
        </w:trPr>
        <w:tc>
          <w:tcPr>
            <w:tcW w:w="894" w:type="dxa"/>
            <w:tcBorders>
              <w:top w:val="nil"/>
              <w:left w:val="nil"/>
              <w:right w:val="nil"/>
            </w:tcBorders>
            <w:shd w:val="clear" w:color="auto" w:fill="auto"/>
            <w:noWrap/>
            <w:vAlign w:val="bottom"/>
            <w:hideMark/>
          </w:tcPr>
          <w:p w14:paraId="7DDB69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right w:val="nil"/>
            </w:tcBorders>
            <w:shd w:val="clear" w:color="auto" w:fill="auto"/>
            <w:noWrap/>
            <w:vAlign w:val="bottom"/>
            <w:hideMark/>
          </w:tcPr>
          <w:p w14:paraId="657675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right w:val="nil"/>
            </w:tcBorders>
            <w:shd w:val="clear" w:color="auto" w:fill="auto"/>
            <w:noWrap/>
            <w:vAlign w:val="bottom"/>
            <w:hideMark/>
          </w:tcPr>
          <w:p w14:paraId="0C7EDB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nil"/>
              <w:left w:val="nil"/>
              <w:right w:val="nil"/>
            </w:tcBorders>
            <w:shd w:val="clear" w:color="auto" w:fill="auto"/>
            <w:noWrap/>
            <w:vAlign w:val="bottom"/>
            <w:hideMark/>
          </w:tcPr>
          <w:p w14:paraId="79C3E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92214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03149B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-0.63</w:t>
            </w:r>
          </w:p>
        </w:tc>
        <w:tc>
          <w:tcPr>
            <w:tcW w:w="870" w:type="dxa"/>
            <w:tcBorders>
              <w:top w:val="nil"/>
              <w:left w:val="nil"/>
              <w:right w:val="nil"/>
            </w:tcBorders>
            <w:shd w:val="clear" w:color="auto" w:fill="auto"/>
            <w:noWrap/>
            <w:vAlign w:val="bottom"/>
            <w:hideMark/>
          </w:tcPr>
          <w:p w14:paraId="489AB8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right w:val="nil"/>
            </w:tcBorders>
            <w:shd w:val="clear" w:color="auto" w:fill="auto"/>
            <w:noWrap/>
            <w:vAlign w:val="bottom"/>
            <w:hideMark/>
          </w:tcPr>
          <w:p w14:paraId="72959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1.68</w:t>
            </w:r>
          </w:p>
        </w:tc>
        <w:tc>
          <w:tcPr>
            <w:tcW w:w="291" w:type="dxa"/>
            <w:tcBorders>
              <w:top w:val="nil"/>
              <w:left w:val="nil"/>
              <w:right w:val="nil"/>
            </w:tcBorders>
            <w:shd w:val="clear" w:color="auto" w:fill="auto"/>
            <w:noWrap/>
            <w:vAlign w:val="bottom"/>
            <w:hideMark/>
          </w:tcPr>
          <w:p w14:paraId="6FC2B5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1DB50F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2869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bottom w:val="single" w:sz="8" w:space="0" w:color="auto"/>
              <w:right w:val="nil"/>
            </w:tcBorders>
            <w:shd w:val="clear" w:color="auto" w:fill="auto"/>
            <w:noWrap/>
            <w:vAlign w:val="bottom"/>
            <w:hideMark/>
          </w:tcPr>
          <w:p w14:paraId="6FB9ED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bottom w:val="single" w:sz="8" w:space="0" w:color="auto"/>
              <w:right w:val="nil"/>
            </w:tcBorders>
            <w:shd w:val="clear" w:color="auto" w:fill="auto"/>
            <w:noWrap/>
            <w:vAlign w:val="bottom"/>
            <w:hideMark/>
          </w:tcPr>
          <w:p w14:paraId="4AD388B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nil"/>
              <w:left w:val="nil"/>
              <w:bottom w:val="single" w:sz="8" w:space="0" w:color="auto"/>
              <w:right w:val="nil"/>
            </w:tcBorders>
            <w:shd w:val="clear" w:color="auto" w:fill="auto"/>
            <w:noWrap/>
            <w:vAlign w:val="bottom"/>
            <w:hideMark/>
          </w:tcPr>
          <w:p w14:paraId="303081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D41F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5.76</w:t>
            </w:r>
          </w:p>
        </w:tc>
        <w:tc>
          <w:tcPr>
            <w:tcW w:w="889" w:type="dxa"/>
            <w:tcBorders>
              <w:top w:val="nil"/>
              <w:left w:val="nil"/>
              <w:bottom w:val="single" w:sz="8" w:space="0" w:color="auto"/>
              <w:right w:val="nil"/>
            </w:tcBorders>
            <w:shd w:val="clear" w:color="auto" w:fill="auto"/>
            <w:noWrap/>
            <w:vAlign w:val="bottom"/>
            <w:hideMark/>
          </w:tcPr>
          <w:p w14:paraId="17CC1F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4.71</w:t>
            </w:r>
          </w:p>
        </w:tc>
        <w:tc>
          <w:tcPr>
            <w:tcW w:w="870" w:type="dxa"/>
            <w:tcBorders>
              <w:top w:val="nil"/>
              <w:left w:val="nil"/>
              <w:bottom w:val="single" w:sz="8" w:space="0" w:color="auto"/>
              <w:right w:val="nil"/>
            </w:tcBorders>
            <w:shd w:val="clear" w:color="auto" w:fill="auto"/>
            <w:noWrap/>
            <w:vAlign w:val="bottom"/>
            <w:hideMark/>
          </w:tcPr>
          <w:p w14:paraId="0CD978B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6.83</w:t>
            </w:r>
          </w:p>
        </w:tc>
        <w:tc>
          <w:tcPr>
            <w:tcW w:w="1126" w:type="dxa"/>
            <w:tcBorders>
              <w:top w:val="nil"/>
              <w:left w:val="nil"/>
              <w:bottom w:val="single" w:sz="8" w:space="0" w:color="auto"/>
              <w:right w:val="nil"/>
            </w:tcBorders>
            <w:shd w:val="clear" w:color="auto" w:fill="auto"/>
            <w:noWrap/>
            <w:vAlign w:val="bottom"/>
            <w:hideMark/>
          </w:tcPr>
          <w:p w14:paraId="0DF97A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2.12</w:t>
            </w:r>
          </w:p>
        </w:tc>
        <w:tc>
          <w:tcPr>
            <w:tcW w:w="291" w:type="dxa"/>
            <w:tcBorders>
              <w:top w:val="nil"/>
              <w:left w:val="nil"/>
              <w:bottom w:val="single" w:sz="8" w:space="0" w:color="auto"/>
              <w:right w:val="nil"/>
            </w:tcBorders>
            <w:shd w:val="clear" w:color="auto" w:fill="auto"/>
            <w:noWrap/>
            <w:vAlign w:val="bottom"/>
            <w:hideMark/>
          </w:tcPr>
          <w:p w14:paraId="36E7B3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AC11D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5BDCA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single" w:sz="8" w:space="0" w:color="auto"/>
              <w:left w:val="nil"/>
              <w:bottom w:val="nil"/>
              <w:right w:val="nil"/>
            </w:tcBorders>
            <w:shd w:val="clear" w:color="auto" w:fill="auto"/>
            <w:noWrap/>
            <w:vAlign w:val="bottom"/>
            <w:hideMark/>
          </w:tcPr>
          <w:p w14:paraId="5D1168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single" w:sz="8" w:space="0" w:color="auto"/>
              <w:left w:val="nil"/>
              <w:bottom w:val="nil"/>
              <w:right w:val="nil"/>
            </w:tcBorders>
            <w:shd w:val="clear" w:color="auto" w:fill="auto"/>
            <w:noWrap/>
            <w:vAlign w:val="bottom"/>
            <w:hideMark/>
          </w:tcPr>
          <w:p w14:paraId="7FD3B39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single" w:sz="8" w:space="0" w:color="auto"/>
              <w:left w:val="nil"/>
              <w:bottom w:val="nil"/>
              <w:right w:val="nil"/>
            </w:tcBorders>
            <w:shd w:val="clear" w:color="auto" w:fill="auto"/>
            <w:noWrap/>
            <w:vAlign w:val="bottom"/>
            <w:hideMark/>
          </w:tcPr>
          <w:p w14:paraId="779CA0C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D01FA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4.04</w:t>
            </w:r>
          </w:p>
        </w:tc>
        <w:tc>
          <w:tcPr>
            <w:tcW w:w="889" w:type="dxa"/>
            <w:tcBorders>
              <w:top w:val="single" w:sz="8" w:space="0" w:color="auto"/>
              <w:left w:val="nil"/>
              <w:bottom w:val="nil"/>
              <w:right w:val="nil"/>
            </w:tcBorders>
            <w:shd w:val="clear" w:color="auto" w:fill="auto"/>
            <w:noWrap/>
            <w:vAlign w:val="bottom"/>
            <w:hideMark/>
          </w:tcPr>
          <w:p w14:paraId="215AE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w:t>
            </w:r>
          </w:p>
        </w:tc>
        <w:tc>
          <w:tcPr>
            <w:tcW w:w="870" w:type="dxa"/>
            <w:tcBorders>
              <w:top w:val="single" w:sz="8" w:space="0" w:color="auto"/>
              <w:left w:val="nil"/>
              <w:bottom w:val="nil"/>
              <w:right w:val="nil"/>
            </w:tcBorders>
            <w:shd w:val="clear" w:color="auto" w:fill="auto"/>
            <w:noWrap/>
            <w:vAlign w:val="bottom"/>
            <w:hideMark/>
          </w:tcPr>
          <w:p w14:paraId="38AE9D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9.49</w:t>
            </w:r>
          </w:p>
        </w:tc>
        <w:tc>
          <w:tcPr>
            <w:tcW w:w="1126" w:type="dxa"/>
            <w:tcBorders>
              <w:top w:val="single" w:sz="8" w:space="0" w:color="auto"/>
              <w:left w:val="nil"/>
              <w:bottom w:val="nil"/>
              <w:right w:val="nil"/>
            </w:tcBorders>
            <w:shd w:val="clear" w:color="auto" w:fill="auto"/>
            <w:noWrap/>
            <w:vAlign w:val="bottom"/>
            <w:hideMark/>
          </w:tcPr>
          <w:p w14:paraId="1DCEFF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292851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BC97D5" w14:textId="77777777" w:rsidTr="00D104E5">
        <w:trPr>
          <w:trHeight w:val="288"/>
        </w:trPr>
        <w:tc>
          <w:tcPr>
            <w:tcW w:w="894" w:type="dxa"/>
            <w:tcBorders>
              <w:top w:val="nil"/>
              <w:left w:val="nil"/>
              <w:right w:val="nil"/>
            </w:tcBorders>
            <w:shd w:val="clear" w:color="auto" w:fill="auto"/>
            <w:noWrap/>
            <w:vAlign w:val="bottom"/>
            <w:hideMark/>
          </w:tcPr>
          <w:p w14:paraId="2D8AF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right w:val="nil"/>
            </w:tcBorders>
            <w:shd w:val="clear" w:color="auto" w:fill="auto"/>
            <w:noWrap/>
            <w:vAlign w:val="bottom"/>
            <w:hideMark/>
          </w:tcPr>
          <w:p w14:paraId="472F35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right w:val="nil"/>
            </w:tcBorders>
            <w:shd w:val="clear" w:color="auto" w:fill="auto"/>
            <w:noWrap/>
            <w:vAlign w:val="bottom"/>
            <w:hideMark/>
          </w:tcPr>
          <w:p w14:paraId="791F202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nil"/>
              <w:left w:val="nil"/>
              <w:right w:val="nil"/>
            </w:tcBorders>
            <w:shd w:val="clear" w:color="auto" w:fill="auto"/>
            <w:noWrap/>
            <w:vAlign w:val="bottom"/>
            <w:hideMark/>
          </w:tcPr>
          <w:p w14:paraId="3A2068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85CBB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w:t>
            </w:r>
          </w:p>
        </w:tc>
        <w:tc>
          <w:tcPr>
            <w:tcW w:w="889" w:type="dxa"/>
            <w:tcBorders>
              <w:top w:val="nil"/>
              <w:left w:val="nil"/>
              <w:right w:val="nil"/>
            </w:tcBorders>
            <w:shd w:val="clear" w:color="auto" w:fill="auto"/>
            <w:noWrap/>
            <w:vAlign w:val="bottom"/>
            <w:hideMark/>
          </w:tcPr>
          <w:p w14:paraId="68863A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-4.34</w:t>
            </w:r>
          </w:p>
        </w:tc>
        <w:tc>
          <w:tcPr>
            <w:tcW w:w="870" w:type="dxa"/>
            <w:tcBorders>
              <w:top w:val="nil"/>
              <w:left w:val="nil"/>
              <w:right w:val="nil"/>
            </w:tcBorders>
            <w:shd w:val="clear" w:color="auto" w:fill="auto"/>
            <w:noWrap/>
            <w:vAlign w:val="bottom"/>
            <w:hideMark/>
          </w:tcPr>
          <w:p w14:paraId="008A38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10.36</w:t>
            </w:r>
          </w:p>
        </w:tc>
        <w:tc>
          <w:tcPr>
            <w:tcW w:w="1126" w:type="dxa"/>
            <w:tcBorders>
              <w:top w:val="nil"/>
              <w:left w:val="nil"/>
              <w:right w:val="nil"/>
            </w:tcBorders>
            <w:shd w:val="clear" w:color="auto" w:fill="auto"/>
            <w:noWrap/>
            <w:vAlign w:val="bottom"/>
            <w:hideMark/>
          </w:tcPr>
          <w:p w14:paraId="51979D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nil"/>
              <w:left w:val="nil"/>
              <w:right w:val="nil"/>
            </w:tcBorders>
            <w:shd w:val="clear" w:color="auto" w:fill="auto"/>
            <w:noWrap/>
            <w:vAlign w:val="bottom"/>
            <w:hideMark/>
          </w:tcPr>
          <w:p w14:paraId="408155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DB906C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199F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bottom w:val="single" w:sz="8" w:space="0" w:color="auto"/>
              <w:right w:val="nil"/>
            </w:tcBorders>
            <w:shd w:val="clear" w:color="auto" w:fill="auto"/>
            <w:noWrap/>
            <w:vAlign w:val="bottom"/>
            <w:hideMark/>
          </w:tcPr>
          <w:p w14:paraId="3404B7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bottom w:val="single" w:sz="8" w:space="0" w:color="auto"/>
              <w:right w:val="nil"/>
            </w:tcBorders>
            <w:shd w:val="clear" w:color="auto" w:fill="auto"/>
            <w:noWrap/>
            <w:vAlign w:val="bottom"/>
            <w:hideMark/>
          </w:tcPr>
          <w:p w14:paraId="33FE24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nil"/>
              <w:left w:val="nil"/>
              <w:bottom w:val="single" w:sz="8" w:space="0" w:color="auto"/>
              <w:right w:val="nil"/>
            </w:tcBorders>
            <w:shd w:val="clear" w:color="auto" w:fill="auto"/>
            <w:noWrap/>
            <w:vAlign w:val="bottom"/>
            <w:hideMark/>
          </w:tcPr>
          <w:p w14:paraId="37B9AA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8CD6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6.98</w:t>
            </w:r>
          </w:p>
        </w:tc>
        <w:tc>
          <w:tcPr>
            <w:tcW w:w="889" w:type="dxa"/>
            <w:tcBorders>
              <w:top w:val="nil"/>
              <w:left w:val="nil"/>
              <w:bottom w:val="single" w:sz="8" w:space="0" w:color="auto"/>
              <w:right w:val="nil"/>
            </w:tcBorders>
            <w:shd w:val="clear" w:color="auto" w:fill="auto"/>
            <w:noWrap/>
            <w:vAlign w:val="bottom"/>
            <w:hideMark/>
          </w:tcPr>
          <w:p w14:paraId="2A6988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-1.98</w:t>
            </w:r>
          </w:p>
        </w:tc>
        <w:tc>
          <w:tcPr>
            <w:tcW w:w="870" w:type="dxa"/>
            <w:tcBorders>
              <w:top w:val="nil"/>
              <w:left w:val="nil"/>
              <w:bottom w:val="single" w:sz="8" w:space="0" w:color="auto"/>
              <w:right w:val="nil"/>
            </w:tcBorders>
            <w:shd w:val="clear" w:color="auto" w:fill="auto"/>
            <w:noWrap/>
            <w:vAlign w:val="bottom"/>
            <w:hideMark/>
          </w:tcPr>
          <w:p w14:paraId="2DB4E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16.48</w:t>
            </w:r>
          </w:p>
        </w:tc>
        <w:tc>
          <w:tcPr>
            <w:tcW w:w="1126" w:type="dxa"/>
            <w:tcBorders>
              <w:top w:val="nil"/>
              <w:left w:val="nil"/>
              <w:bottom w:val="single" w:sz="8" w:space="0" w:color="auto"/>
              <w:right w:val="nil"/>
            </w:tcBorders>
            <w:shd w:val="clear" w:color="auto" w:fill="auto"/>
            <w:noWrap/>
            <w:vAlign w:val="bottom"/>
            <w:hideMark/>
          </w:tcPr>
          <w:p w14:paraId="10CF2B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18.46</w:t>
            </w:r>
          </w:p>
        </w:tc>
        <w:tc>
          <w:tcPr>
            <w:tcW w:w="291" w:type="dxa"/>
            <w:tcBorders>
              <w:top w:val="nil"/>
              <w:left w:val="nil"/>
              <w:bottom w:val="single" w:sz="8" w:space="0" w:color="auto"/>
              <w:right w:val="nil"/>
            </w:tcBorders>
            <w:shd w:val="clear" w:color="auto" w:fill="auto"/>
            <w:noWrap/>
            <w:vAlign w:val="bottom"/>
            <w:hideMark/>
          </w:tcPr>
          <w:p w14:paraId="76D1E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2D770D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E4656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single" w:sz="8" w:space="0" w:color="auto"/>
              <w:left w:val="nil"/>
              <w:bottom w:val="nil"/>
              <w:right w:val="nil"/>
            </w:tcBorders>
            <w:shd w:val="clear" w:color="auto" w:fill="auto"/>
            <w:noWrap/>
            <w:vAlign w:val="bottom"/>
            <w:hideMark/>
          </w:tcPr>
          <w:p w14:paraId="1B7D44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single" w:sz="8" w:space="0" w:color="auto"/>
              <w:left w:val="nil"/>
              <w:bottom w:val="nil"/>
              <w:right w:val="nil"/>
            </w:tcBorders>
            <w:shd w:val="clear" w:color="auto" w:fill="auto"/>
            <w:noWrap/>
            <w:vAlign w:val="bottom"/>
            <w:hideMark/>
          </w:tcPr>
          <w:p w14:paraId="2FC915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single" w:sz="8" w:space="0" w:color="auto"/>
              <w:left w:val="nil"/>
              <w:bottom w:val="nil"/>
              <w:right w:val="nil"/>
            </w:tcBorders>
            <w:shd w:val="clear" w:color="auto" w:fill="auto"/>
            <w:noWrap/>
            <w:vAlign w:val="bottom"/>
            <w:hideMark/>
          </w:tcPr>
          <w:p w14:paraId="504DA9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69B2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0.04</w:t>
            </w:r>
          </w:p>
        </w:tc>
        <w:tc>
          <w:tcPr>
            <w:tcW w:w="889" w:type="dxa"/>
            <w:tcBorders>
              <w:top w:val="single" w:sz="8" w:space="0" w:color="auto"/>
              <w:left w:val="nil"/>
              <w:bottom w:val="nil"/>
              <w:right w:val="nil"/>
            </w:tcBorders>
            <w:shd w:val="clear" w:color="auto" w:fill="auto"/>
            <w:noWrap/>
            <w:vAlign w:val="bottom"/>
            <w:hideMark/>
          </w:tcPr>
          <w:p w14:paraId="47F3EA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70" w:type="dxa"/>
            <w:tcBorders>
              <w:top w:val="single" w:sz="8" w:space="0" w:color="auto"/>
              <w:left w:val="nil"/>
              <w:bottom w:val="nil"/>
              <w:right w:val="nil"/>
            </w:tcBorders>
            <w:shd w:val="clear" w:color="auto" w:fill="auto"/>
            <w:noWrap/>
            <w:vAlign w:val="bottom"/>
            <w:hideMark/>
          </w:tcPr>
          <w:p w14:paraId="737310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1126" w:type="dxa"/>
            <w:tcBorders>
              <w:top w:val="single" w:sz="8" w:space="0" w:color="auto"/>
              <w:left w:val="nil"/>
              <w:bottom w:val="nil"/>
              <w:right w:val="nil"/>
            </w:tcBorders>
            <w:shd w:val="clear" w:color="auto" w:fill="auto"/>
            <w:noWrap/>
            <w:vAlign w:val="bottom"/>
            <w:hideMark/>
          </w:tcPr>
          <w:p w14:paraId="205A9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291" w:type="dxa"/>
            <w:tcBorders>
              <w:top w:val="single" w:sz="8" w:space="0" w:color="auto"/>
              <w:left w:val="nil"/>
              <w:bottom w:val="nil"/>
              <w:right w:val="nil"/>
            </w:tcBorders>
            <w:shd w:val="clear" w:color="auto" w:fill="auto"/>
            <w:noWrap/>
            <w:vAlign w:val="bottom"/>
            <w:hideMark/>
          </w:tcPr>
          <w:p w14:paraId="4DD1C09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6E4BFA8" w14:textId="77777777" w:rsidTr="00D104E5">
        <w:trPr>
          <w:trHeight w:val="288"/>
        </w:trPr>
        <w:tc>
          <w:tcPr>
            <w:tcW w:w="894" w:type="dxa"/>
            <w:tcBorders>
              <w:top w:val="nil"/>
              <w:left w:val="nil"/>
              <w:right w:val="nil"/>
            </w:tcBorders>
            <w:shd w:val="clear" w:color="auto" w:fill="auto"/>
            <w:noWrap/>
            <w:vAlign w:val="bottom"/>
            <w:hideMark/>
          </w:tcPr>
          <w:p w14:paraId="1E1019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right w:val="nil"/>
            </w:tcBorders>
            <w:shd w:val="clear" w:color="auto" w:fill="auto"/>
            <w:noWrap/>
            <w:vAlign w:val="bottom"/>
            <w:hideMark/>
          </w:tcPr>
          <w:p w14:paraId="6A9E161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right w:val="nil"/>
            </w:tcBorders>
            <w:shd w:val="clear" w:color="auto" w:fill="auto"/>
            <w:noWrap/>
            <w:vAlign w:val="bottom"/>
            <w:hideMark/>
          </w:tcPr>
          <w:p w14:paraId="4DC23F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nil"/>
              <w:left w:val="nil"/>
              <w:right w:val="nil"/>
            </w:tcBorders>
            <w:shd w:val="clear" w:color="auto" w:fill="auto"/>
            <w:noWrap/>
            <w:vAlign w:val="bottom"/>
            <w:hideMark/>
          </w:tcPr>
          <w:p w14:paraId="30046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393BD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w:t>
            </w:r>
          </w:p>
        </w:tc>
        <w:tc>
          <w:tcPr>
            <w:tcW w:w="889" w:type="dxa"/>
            <w:tcBorders>
              <w:top w:val="nil"/>
              <w:left w:val="nil"/>
              <w:right w:val="nil"/>
            </w:tcBorders>
            <w:shd w:val="clear" w:color="auto" w:fill="auto"/>
            <w:noWrap/>
            <w:vAlign w:val="bottom"/>
            <w:hideMark/>
          </w:tcPr>
          <w:p w14:paraId="45EC51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0.81</w:t>
            </w:r>
          </w:p>
        </w:tc>
        <w:tc>
          <w:tcPr>
            <w:tcW w:w="870" w:type="dxa"/>
            <w:tcBorders>
              <w:top w:val="nil"/>
              <w:left w:val="nil"/>
              <w:right w:val="nil"/>
            </w:tcBorders>
            <w:shd w:val="clear" w:color="auto" w:fill="auto"/>
            <w:noWrap/>
            <w:vAlign w:val="bottom"/>
            <w:hideMark/>
          </w:tcPr>
          <w:p w14:paraId="15F30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5.02</w:t>
            </w:r>
          </w:p>
        </w:tc>
        <w:tc>
          <w:tcPr>
            <w:tcW w:w="1126" w:type="dxa"/>
            <w:tcBorders>
              <w:top w:val="nil"/>
              <w:left w:val="nil"/>
              <w:right w:val="nil"/>
            </w:tcBorders>
            <w:shd w:val="clear" w:color="auto" w:fill="auto"/>
            <w:noWrap/>
            <w:vAlign w:val="bottom"/>
            <w:hideMark/>
          </w:tcPr>
          <w:p w14:paraId="26C77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4.21</w:t>
            </w:r>
          </w:p>
        </w:tc>
        <w:tc>
          <w:tcPr>
            <w:tcW w:w="291" w:type="dxa"/>
            <w:tcBorders>
              <w:top w:val="nil"/>
              <w:left w:val="nil"/>
              <w:right w:val="nil"/>
            </w:tcBorders>
            <w:shd w:val="clear" w:color="auto" w:fill="auto"/>
            <w:noWrap/>
            <w:vAlign w:val="bottom"/>
            <w:hideMark/>
          </w:tcPr>
          <w:p w14:paraId="4D4E1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2F6CBD"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99752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bottom w:val="single" w:sz="8" w:space="0" w:color="auto"/>
              <w:right w:val="nil"/>
            </w:tcBorders>
            <w:shd w:val="clear" w:color="auto" w:fill="auto"/>
            <w:noWrap/>
            <w:vAlign w:val="bottom"/>
            <w:hideMark/>
          </w:tcPr>
          <w:p w14:paraId="2A316E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bottom w:val="single" w:sz="8" w:space="0" w:color="auto"/>
              <w:right w:val="nil"/>
            </w:tcBorders>
            <w:shd w:val="clear" w:color="auto" w:fill="auto"/>
            <w:noWrap/>
            <w:vAlign w:val="bottom"/>
            <w:hideMark/>
          </w:tcPr>
          <w:p w14:paraId="455BC5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nil"/>
              <w:left w:val="nil"/>
              <w:bottom w:val="single" w:sz="8" w:space="0" w:color="auto"/>
              <w:right w:val="nil"/>
            </w:tcBorders>
            <w:shd w:val="clear" w:color="auto" w:fill="auto"/>
            <w:noWrap/>
            <w:vAlign w:val="bottom"/>
            <w:hideMark/>
          </w:tcPr>
          <w:p w14:paraId="6CB2D3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6B7F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w:t>
            </w:r>
          </w:p>
        </w:tc>
        <w:tc>
          <w:tcPr>
            <w:tcW w:w="889" w:type="dxa"/>
            <w:tcBorders>
              <w:top w:val="nil"/>
              <w:left w:val="nil"/>
              <w:bottom w:val="single" w:sz="8" w:space="0" w:color="auto"/>
              <w:right w:val="nil"/>
            </w:tcBorders>
            <w:shd w:val="clear" w:color="auto" w:fill="auto"/>
            <w:noWrap/>
            <w:vAlign w:val="bottom"/>
            <w:hideMark/>
          </w:tcPr>
          <w:p w14:paraId="6E0633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70" w:type="dxa"/>
            <w:tcBorders>
              <w:top w:val="nil"/>
              <w:left w:val="nil"/>
              <w:bottom w:val="single" w:sz="8" w:space="0" w:color="auto"/>
              <w:right w:val="nil"/>
            </w:tcBorders>
            <w:shd w:val="clear" w:color="auto" w:fill="auto"/>
            <w:noWrap/>
            <w:vAlign w:val="bottom"/>
            <w:hideMark/>
          </w:tcPr>
          <w:p w14:paraId="7EF1A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5.05</w:t>
            </w:r>
          </w:p>
        </w:tc>
        <w:tc>
          <w:tcPr>
            <w:tcW w:w="1126" w:type="dxa"/>
            <w:tcBorders>
              <w:top w:val="nil"/>
              <w:left w:val="nil"/>
              <w:bottom w:val="single" w:sz="8" w:space="0" w:color="auto"/>
              <w:right w:val="nil"/>
            </w:tcBorders>
            <w:shd w:val="clear" w:color="auto" w:fill="auto"/>
            <w:noWrap/>
            <w:vAlign w:val="bottom"/>
            <w:hideMark/>
          </w:tcPr>
          <w:p w14:paraId="177D81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4.18</w:t>
            </w:r>
          </w:p>
        </w:tc>
        <w:tc>
          <w:tcPr>
            <w:tcW w:w="291" w:type="dxa"/>
            <w:tcBorders>
              <w:top w:val="nil"/>
              <w:left w:val="nil"/>
              <w:bottom w:val="single" w:sz="8" w:space="0" w:color="auto"/>
              <w:right w:val="nil"/>
            </w:tcBorders>
            <w:shd w:val="clear" w:color="auto" w:fill="auto"/>
            <w:noWrap/>
            <w:vAlign w:val="bottom"/>
            <w:hideMark/>
          </w:tcPr>
          <w:p w14:paraId="44CB6D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8C48E4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56B74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single" w:sz="8" w:space="0" w:color="auto"/>
              <w:left w:val="nil"/>
              <w:bottom w:val="nil"/>
              <w:right w:val="nil"/>
            </w:tcBorders>
            <w:shd w:val="clear" w:color="auto" w:fill="auto"/>
            <w:noWrap/>
            <w:vAlign w:val="bottom"/>
            <w:hideMark/>
          </w:tcPr>
          <w:p w14:paraId="365AF3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single" w:sz="8" w:space="0" w:color="auto"/>
              <w:left w:val="nil"/>
              <w:bottom w:val="nil"/>
              <w:right w:val="nil"/>
            </w:tcBorders>
            <w:shd w:val="clear" w:color="auto" w:fill="auto"/>
            <w:noWrap/>
            <w:vAlign w:val="bottom"/>
            <w:hideMark/>
          </w:tcPr>
          <w:p w14:paraId="5A457419"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single" w:sz="8" w:space="0" w:color="auto"/>
              <w:left w:val="nil"/>
              <w:bottom w:val="nil"/>
              <w:right w:val="nil"/>
            </w:tcBorders>
            <w:shd w:val="clear" w:color="auto" w:fill="auto"/>
            <w:noWrap/>
            <w:vAlign w:val="bottom"/>
            <w:hideMark/>
          </w:tcPr>
          <w:p w14:paraId="3583C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550B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0.19</w:t>
            </w:r>
          </w:p>
        </w:tc>
        <w:tc>
          <w:tcPr>
            <w:tcW w:w="889" w:type="dxa"/>
            <w:tcBorders>
              <w:top w:val="single" w:sz="8" w:space="0" w:color="auto"/>
              <w:left w:val="nil"/>
              <w:bottom w:val="nil"/>
              <w:right w:val="nil"/>
            </w:tcBorders>
            <w:shd w:val="clear" w:color="auto" w:fill="auto"/>
            <w:noWrap/>
            <w:vAlign w:val="bottom"/>
            <w:hideMark/>
          </w:tcPr>
          <w:p w14:paraId="28A6F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0.00</w:t>
            </w:r>
          </w:p>
        </w:tc>
        <w:tc>
          <w:tcPr>
            <w:tcW w:w="870" w:type="dxa"/>
            <w:tcBorders>
              <w:top w:val="single" w:sz="8" w:space="0" w:color="auto"/>
              <w:left w:val="nil"/>
              <w:bottom w:val="nil"/>
              <w:right w:val="nil"/>
            </w:tcBorders>
            <w:shd w:val="clear" w:color="auto" w:fill="auto"/>
            <w:noWrap/>
            <w:vAlign w:val="bottom"/>
            <w:hideMark/>
          </w:tcPr>
          <w:p w14:paraId="2986D5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34ABF9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291" w:type="dxa"/>
            <w:tcBorders>
              <w:top w:val="single" w:sz="8" w:space="0" w:color="auto"/>
              <w:left w:val="nil"/>
              <w:bottom w:val="nil"/>
              <w:right w:val="nil"/>
            </w:tcBorders>
            <w:shd w:val="clear" w:color="auto" w:fill="auto"/>
            <w:noWrap/>
            <w:vAlign w:val="bottom"/>
            <w:hideMark/>
          </w:tcPr>
          <w:p w14:paraId="449950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16E17E5" w14:textId="77777777" w:rsidTr="00D104E5">
        <w:trPr>
          <w:trHeight w:val="288"/>
        </w:trPr>
        <w:tc>
          <w:tcPr>
            <w:tcW w:w="894" w:type="dxa"/>
            <w:tcBorders>
              <w:top w:val="nil"/>
              <w:left w:val="nil"/>
              <w:right w:val="nil"/>
            </w:tcBorders>
            <w:shd w:val="clear" w:color="auto" w:fill="auto"/>
            <w:noWrap/>
            <w:vAlign w:val="bottom"/>
            <w:hideMark/>
          </w:tcPr>
          <w:p w14:paraId="379396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right w:val="nil"/>
            </w:tcBorders>
            <w:shd w:val="clear" w:color="auto" w:fill="auto"/>
            <w:noWrap/>
            <w:vAlign w:val="bottom"/>
            <w:hideMark/>
          </w:tcPr>
          <w:p w14:paraId="33FA1D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right w:val="nil"/>
            </w:tcBorders>
            <w:shd w:val="clear" w:color="auto" w:fill="auto"/>
            <w:noWrap/>
            <w:vAlign w:val="bottom"/>
            <w:hideMark/>
          </w:tcPr>
          <w:p w14:paraId="1D5CF26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nil"/>
              <w:left w:val="nil"/>
              <w:right w:val="nil"/>
            </w:tcBorders>
            <w:shd w:val="clear" w:color="auto" w:fill="auto"/>
            <w:noWrap/>
            <w:vAlign w:val="bottom"/>
            <w:hideMark/>
          </w:tcPr>
          <w:p w14:paraId="11CB8F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948B7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-3.88</w:t>
            </w:r>
          </w:p>
        </w:tc>
        <w:tc>
          <w:tcPr>
            <w:tcW w:w="889" w:type="dxa"/>
            <w:tcBorders>
              <w:top w:val="nil"/>
              <w:left w:val="nil"/>
              <w:right w:val="nil"/>
            </w:tcBorders>
            <w:shd w:val="clear" w:color="auto" w:fill="auto"/>
            <w:noWrap/>
            <w:vAlign w:val="bottom"/>
            <w:hideMark/>
          </w:tcPr>
          <w:p w14:paraId="05B3E6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870" w:type="dxa"/>
            <w:tcBorders>
              <w:top w:val="nil"/>
              <w:left w:val="nil"/>
              <w:right w:val="nil"/>
            </w:tcBorders>
            <w:shd w:val="clear" w:color="auto" w:fill="auto"/>
            <w:noWrap/>
            <w:vAlign w:val="bottom"/>
            <w:hideMark/>
          </w:tcPr>
          <w:p w14:paraId="61AAA07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1126" w:type="dxa"/>
            <w:tcBorders>
              <w:top w:val="nil"/>
              <w:left w:val="nil"/>
              <w:right w:val="nil"/>
            </w:tcBorders>
            <w:shd w:val="clear" w:color="auto" w:fill="auto"/>
            <w:noWrap/>
            <w:vAlign w:val="bottom"/>
            <w:hideMark/>
          </w:tcPr>
          <w:p w14:paraId="69D9D1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291" w:type="dxa"/>
            <w:tcBorders>
              <w:top w:val="nil"/>
              <w:left w:val="nil"/>
              <w:right w:val="nil"/>
            </w:tcBorders>
            <w:shd w:val="clear" w:color="auto" w:fill="auto"/>
            <w:noWrap/>
            <w:vAlign w:val="bottom"/>
            <w:hideMark/>
          </w:tcPr>
          <w:p w14:paraId="644A4C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BA28BD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79778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bottom w:val="single" w:sz="8" w:space="0" w:color="auto"/>
              <w:right w:val="nil"/>
            </w:tcBorders>
            <w:shd w:val="clear" w:color="auto" w:fill="auto"/>
            <w:noWrap/>
            <w:vAlign w:val="bottom"/>
            <w:hideMark/>
          </w:tcPr>
          <w:p w14:paraId="190989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bottom w:val="single" w:sz="8" w:space="0" w:color="auto"/>
              <w:right w:val="nil"/>
            </w:tcBorders>
            <w:shd w:val="clear" w:color="auto" w:fill="auto"/>
            <w:noWrap/>
            <w:vAlign w:val="bottom"/>
            <w:hideMark/>
          </w:tcPr>
          <w:p w14:paraId="1DDCB82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nil"/>
              <w:left w:val="nil"/>
              <w:bottom w:val="single" w:sz="8" w:space="0" w:color="auto"/>
              <w:right w:val="nil"/>
            </w:tcBorders>
            <w:shd w:val="clear" w:color="auto" w:fill="auto"/>
            <w:noWrap/>
            <w:vAlign w:val="bottom"/>
            <w:hideMark/>
          </w:tcPr>
          <w:p w14:paraId="37929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DA3910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889" w:type="dxa"/>
            <w:tcBorders>
              <w:top w:val="nil"/>
              <w:left w:val="nil"/>
              <w:bottom w:val="single" w:sz="8" w:space="0" w:color="auto"/>
              <w:right w:val="nil"/>
            </w:tcBorders>
            <w:shd w:val="clear" w:color="auto" w:fill="auto"/>
            <w:noWrap/>
            <w:vAlign w:val="bottom"/>
            <w:hideMark/>
          </w:tcPr>
          <w:p w14:paraId="56FF70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870" w:type="dxa"/>
            <w:tcBorders>
              <w:top w:val="nil"/>
              <w:left w:val="nil"/>
              <w:bottom w:val="single" w:sz="8" w:space="0" w:color="auto"/>
              <w:right w:val="nil"/>
            </w:tcBorders>
            <w:shd w:val="clear" w:color="auto" w:fill="auto"/>
            <w:noWrap/>
            <w:vAlign w:val="bottom"/>
            <w:hideMark/>
          </w:tcPr>
          <w:p w14:paraId="209304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w:t>
            </w:r>
          </w:p>
        </w:tc>
        <w:tc>
          <w:tcPr>
            <w:tcW w:w="1126" w:type="dxa"/>
            <w:tcBorders>
              <w:top w:val="nil"/>
              <w:left w:val="nil"/>
              <w:bottom w:val="single" w:sz="8" w:space="0" w:color="auto"/>
              <w:right w:val="nil"/>
            </w:tcBorders>
            <w:shd w:val="clear" w:color="auto" w:fill="auto"/>
            <w:noWrap/>
            <w:vAlign w:val="bottom"/>
            <w:hideMark/>
          </w:tcPr>
          <w:p w14:paraId="43131B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291" w:type="dxa"/>
            <w:tcBorders>
              <w:top w:val="nil"/>
              <w:left w:val="nil"/>
              <w:bottom w:val="single" w:sz="8" w:space="0" w:color="auto"/>
              <w:right w:val="nil"/>
            </w:tcBorders>
            <w:shd w:val="clear" w:color="auto" w:fill="auto"/>
            <w:noWrap/>
            <w:vAlign w:val="bottom"/>
            <w:hideMark/>
          </w:tcPr>
          <w:p w14:paraId="4F109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1589E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DC5D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single" w:sz="8" w:space="0" w:color="auto"/>
              <w:left w:val="nil"/>
              <w:bottom w:val="nil"/>
              <w:right w:val="nil"/>
            </w:tcBorders>
            <w:shd w:val="clear" w:color="auto" w:fill="auto"/>
            <w:noWrap/>
            <w:vAlign w:val="bottom"/>
            <w:hideMark/>
          </w:tcPr>
          <w:p w14:paraId="61EA85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single" w:sz="8" w:space="0" w:color="auto"/>
              <w:left w:val="nil"/>
              <w:bottom w:val="nil"/>
              <w:right w:val="nil"/>
            </w:tcBorders>
            <w:shd w:val="clear" w:color="auto" w:fill="auto"/>
            <w:noWrap/>
            <w:vAlign w:val="bottom"/>
            <w:hideMark/>
          </w:tcPr>
          <w:p w14:paraId="7D08C30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single" w:sz="8" w:space="0" w:color="auto"/>
              <w:left w:val="nil"/>
              <w:bottom w:val="nil"/>
              <w:right w:val="nil"/>
            </w:tcBorders>
            <w:shd w:val="clear" w:color="auto" w:fill="auto"/>
            <w:noWrap/>
            <w:vAlign w:val="bottom"/>
            <w:hideMark/>
          </w:tcPr>
          <w:p w14:paraId="542F88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3E9AAB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5.01</w:t>
            </w:r>
          </w:p>
        </w:tc>
        <w:tc>
          <w:tcPr>
            <w:tcW w:w="889" w:type="dxa"/>
            <w:tcBorders>
              <w:top w:val="single" w:sz="8" w:space="0" w:color="auto"/>
              <w:left w:val="nil"/>
              <w:bottom w:val="nil"/>
              <w:right w:val="nil"/>
            </w:tcBorders>
            <w:shd w:val="clear" w:color="auto" w:fill="auto"/>
            <w:noWrap/>
            <w:vAlign w:val="bottom"/>
            <w:hideMark/>
          </w:tcPr>
          <w:p w14:paraId="4EAECA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-7.34</w:t>
            </w:r>
          </w:p>
        </w:tc>
        <w:tc>
          <w:tcPr>
            <w:tcW w:w="870" w:type="dxa"/>
            <w:tcBorders>
              <w:top w:val="single" w:sz="8" w:space="0" w:color="auto"/>
              <w:left w:val="nil"/>
              <w:bottom w:val="nil"/>
              <w:right w:val="nil"/>
            </w:tcBorders>
            <w:shd w:val="clear" w:color="auto" w:fill="auto"/>
            <w:noWrap/>
            <w:vAlign w:val="bottom"/>
            <w:hideMark/>
          </w:tcPr>
          <w:p w14:paraId="228F74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38.33</w:t>
            </w:r>
          </w:p>
        </w:tc>
        <w:tc>
          <w:tcPr>
            <w:tcW w:w="1126" w:type="dxa"/>
            <w:tcBorders>
              <w:top w:val="single" w:sz="8" w:space="0" w:color="auto"/>
              <w:left w:val="nil"/>
              <w:bottom w:val="nil"/>
              <w:right w:val="nil"/>
            </w:tcBorders>
            <w:shd w:val="clear" w:color="auto" w:fill="auto"/>
            <w:noWrap/>
            <w:vAlign w:val="bottom"/>
            <w:hideMark/>
          </w:tcPr>
          <w:p w14:paraId="7479C1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45.67</w:t>
            </w:r>
          </w:p>
        </w:tc>
        <w:tc>
          <w:tcPr>
            <w:tcW w:w="291" w:type="dxa"/>
            <w:tcBorders>
              <w:top w:val="single" w:sz="8" w:space="0" w:color="auto"/>
              <w:left w:val="nil"/>
              <w:bottom w:val="nil"/>
              <w:right w:val="nil"/>
            </w:tcBorders>
            <w:shd w:val="clear" w:color="auto" w:fill="auto"/>
            <w:noWrap/>
            <w:vAlign w:val="bottom"/>
            <w:hideMark/>
          </w:tcPr>
          <w:p w14:paraId="7E0C4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8E74EF2" w14:textId="77777777" w:rsidTr="00D104E5">
        <w:trPr>
          <w:trHeight w:val="288"/>
        </w:trPr>
        <w:tc>
          <w:tcPr>
            <w:tcW w:w="894" w:type="dxa"/>
            <w:tcBorders>
              <w:top w:val="nil"/>
              <w:left w:val="nil"/>
              <w:right w:val="nil"/>
            </w:tcBorders>
            <w:shd w:val="clear" w:color="auto" w:fill="auto"/>
            <w:noWrap/>
            <w:vAlign w:val="bottom"/>
            <w:hideMark/>
          </w:tcPr>
          <w:p w14:paraId="0A5968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right w:val="nil"/>
            </w:tcBorders>
            <w:shd w:val="clear" w:color="auto" w:fill="auto"/>
            <w:noWrap/>
            <w:vAlign w:val="bottom"/>
            <w:hideMark/>
          </w:tcPr>
          <w:p w14:paraId="23152A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right w:val="nil"/>
            </w:tcBorders>
            <w:shd w:val="clear" w:color="auto" w:fill="auto"/>
            <w:noWrap/>
            <w:vAlign w:val="bottom"/>
            <w:hideMark/>
          </w:tcPr>
          <w:p w14:paraId="7E05AD6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nil"/>
              <w:left w:val="nil"/>
              <w:right w:val="nil"/>
            </w:tcBorders>
            <w:shd w:val="clear" w:color="auto" w:fill="auto"/>
            <w:noWrap/>
            <w:vAlign w:val="bottom"/>
            <w:hideMark/>
          </w:tcPr>
          <w:p w14:paraId="3ADA67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7B878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-6.57</w:t>
            </w:r>
          </w:p>
        </w:tc>
        <w:tc>
          <w:tcPr>
            <w:tcW w:w="889" w:type="dxa"/>
            <w:tcBorders>
              <w:top w:val="nil"/>
              <w:left w:val="nil"/>
              <w:right w:val="nil"/>
            </w:tcBorders>
            <w:shd w:val="clear" w:color="auto" w:fill="auto"/>
            <w:noWrap/>
            <w:vAlign w:val="bottom"/>
            <w:hideMark/>
          </w:tcPr>
          <w:p w14:paraId="2AF521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-29.22</w:t>
            </w:r>
          </w:p>
        </w:tc>
        <w:tc>
          <w:tcPr>
            <w:tcW w:w="870" w:type="dxa"/>
            <w:tcBorders>
              <w:top w:val="nil"/>
              <w:left w:val="nil"/>
              <w:right w:val="nil"/>
            </w:tcBorders>
            <w:shd w:val="clear" w:color="auto" w:fill="auto"/>
            <w:noWrap/>
            <w:vAlign w:val="bottom"/>
            <w:hideMark/>
          </w:tcPr>
          <w:p w14:paraId="192601A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1126" w:type="dxa"/>
            <w:tcBorders>
              <w:top w:val="nil"/>
              <w:left w:val="nil"/>
              <w:right w:val="nil"/>
            </w:tcBorders>
            <w:shd w:val="clear" w:color="auto" w:fill="auto"/>
            <w:noWrap/>
            <w:vAlign w:val="bottom"/>
            <w:hideMark/>
          </w:tcPr>
          <w:p w14:paraId="6219A7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40.22</w:t>
            </w:r>
          </w:p>
        </w:tc>
        <w:tc>
          <w:tcPr>
            <w:tcW w:w="291" w:type="dxa"/>
            <w:tcBorders>
              <w:top w:val="nil"/>
              <w:left w:val="nil"/>
              <w:right w:val="nil"/>
            </w:tcBorders>
            <w:shd w:val="clear" w:color="auto" w:fill="auto"/>
            <w:noWrap/>
            <w:vAlign w:val="bottom"/>
            <w:hideMark/>
          </w:tcPr>
          <w:p w14:paraId="0D38D8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D25B3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CC7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bottom w:val="single" w:sz="8" w:space="0" w:color="auto"/>
              <w:right w:val="nil"/>
            </w:tcBorders>
            <w:shd w:val="clear" w:color="auto" w:fill="auto"/>
            <w:noWrap/>
            <w:vAlign w:val="bottom"/>
            <w:hideMark/>
          </w:tcPr>
          <w:p w14:paraId="0B4ABB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bottom w:val="single" w:sz="8" w:space="0" w:color="auto"/>
              <w:right w:val="nil"/>
            </w:tcBorders>
            <w:shd w:val="clear" w:color="auto" w:fill="auto"/>
            <w:noWrap/>
            <w:vAlign w:val="bottom"/>
            <w:hideMark/>
          </w:tcPr>
          <w:p w14:paraId="4D10E0C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nil"/>
              <w:left w:val="nil"/>
              <w:bottom w:val="single" w:sz="8" w:space="0" w:color="auto"/>
              <w:right w:val="nil"/>
            </w:tcBorders>
            <w:shd w:val="clear" w:color="auto" w:fill="auto"/>
            <w:noWrap/>
            <w:vAlign w:val="bottom"/>
            <w:hideMark/>
          </w:tcPr>
          <w:p w14:paraId="1B8B34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66C5A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889" w:type="dxa"/>
            <w:tcBorders>
              <w:top w:val="nil"/>
              <w:left w:val="nil"/>
              <w:bottom w:val="single" w:sz="8" w:space="0" w:color="auto"/>
              <w:right w:val="nil"/>
            </w:tcBorders>
            <w:shd w:val="clear" w:color="auto" w:fill="auto"/>
            <w:noWrap/>
            <w:vAlign w:val="bottom"/>
            <w:hideMark/>
          </w:tcPr>
          <w:p w14:paraId="45C926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-27.59</w:t>
            </w:r>
          </w:p>
        </w:tc>
        <w:tc>
          <w:tcPr>
            <w:tcW w:w="870" w:type="dxa"/>
            <w:tcBorders>
              <w:top w:val="nil"/>
              <w:left w:val="nil"/>
              <w:bottom w:val="single" w:sz="8" w:space="0" w:color="auto"/>
              <w:right w:val="nil"/>
            </w:tcBorders>
            <w:shd w:val="clear" w:color="auto" w:fill="auto"/>
            <w:noWrap/>
            <w:vAlign w:val="bottom"/>
            <w:hideMark/>
          </w:tcPr>
          <w:p w14:paraId="50C8B0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34.17</w:t>
            </w:r>
          </w:p>
        </w:tc>
        <w:tc>
          <w:tcPr>
            <w:tcW w:w="1126" w:type="dxa"/>
            <w:tcBorders>
              <w:top w:val="nil"/>
              <w:left w:val="nil"/>
              <w:bottom w:val="single" w:sz="8" w:space="0" w:color="auto"/>
              <w:right w:val="nil"/>
            </w:tcBorders>
            <w:shd w:val="clear" w:color="auto" w:fill="auto"/>
            <w:noWrap/>
            <w:vAlign w:val="bottom"/>
            <w:hideMark/>
          </w:tcPr>
          <w:p w14:paraId="3E3783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61.75</w:t>
            </w:r>
          </w:p>
        </w:tc>
        <w:tc>
          <w:tcPr>
            <w:tcW w:w="291" w:type="dxa"/>
            <w:tcBorders>
              <w:top w:val="nil"/>
              <w:left w:val="nil"/>
              <w:bottom w:val="single" w:sz="8" w:space="0" w:color="auto"/>
              <w:right w:val="nil"/>
            </w:tcBorders>
            <w:shd w:val="clear" w:color="auto" w:fill="auto"/>
            <w:noWrap/>
            <w:vAlign w:val="bottom"/>
            <w:hideMark/>
          </w:tcPr>
          <w:p w14:paraId="72CA3E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E4A92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014E6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single" w:sz="8" w:space="0" w:color="auto"/>
              <w:left w:val="nil"/>
              <w:bottom w:val="nil"/>
              <w:right w:val="nil"/>
            </w:tcBorders>
            <w:shd w:val="clear" w:color="auto" w:fill="auto"/>
            <w:noWrap/>
            <w:vAlign w:val="bottom"/>
            <w:hideMark/>
          </w:tcPr>
          <w:p w14:paraId="752A8D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single" w:sz="8" w:space="0" w:color="auto"/>
              <w:left w:val="nil"/>
              <w:bottom w:val="nil"/>
              <w:right w:val="nil"/>
            </w:tcBorders>
            <w:shd w:val="clear" w:color="auto" w:fill="auto"/>
            <w:noWrap/>
            <w:vAlign w:val="bottom"/>
            <w:hideMark/>
          </w:tcPr>
          <w:p w14:paraId="7C817D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single" w:sz="8" w:space="0" w:color="auto"/>
              <w:left w:val="nil"/>
              <w:bottom w:val="nil"/>
              <w:right w:val="nil"/>
            </w:tcBorders>
            <w:shd w:val="clear" w:color="auto" w:fill="auto"/>
            <w:noWrap/>
            <w:vAlign w:val="bottom"/>
            <w:hideMark/>
          </w:tcPr>
          <w:p w14:paraId="0EB944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479BC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-4.51</w:t>
            </w:r>
          </w:p>
        </w:tc>
        <w:tc>
          <w:tcPr>
            <w:tcW w:w="889" w:type="dxa"/>
            <w:tcBorders>
              <w:top w:val="single" w:sz="8" w:space="0" w:color="auto"/>
              <w:left w:val="nil"/>
              <w:bottom w:val="nil"/>
              <w:right w:val="nil"/>
            </w:tcBorders>
            <w:shd w:val="clear" w:color="auto" w:fill="auto"/>
            <w:noWrap/>
            <w:vAlign w:val="bottom"/>
            <w:hideMark/>
          </w:tcPr>
          <w:p w14:paraId="7D3E9D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-6.58</w:t>
            </w:r>
          </w:p>
        </w:tc>
        <w:tc>
          <w:tcPr>
            <w:tcW w:w="870" w:type="dxa"/>
            <w:tcBorders>
              <w:top w:val="single" w:sz="8" w:space="0" w:color="auto"/>
              <w:left w:val="nil"/>
              <w:bottom w:val="nil"/>
              <w:right w:val="nil"/>
            </w:tcBorders>
            <w:shd w:val="clear" w:color="auto" w:fill="auto"/>
            <w:noWrap/>
            <w:vAlign w:val="bottom"/>
            <w:hideMark/>
          </w:tcPr>
          <w:p w14:paraId="66286E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-2.31</w:t>
            </w:r>
          </w:p>
        </w:tc>
        <w:tc>
          <w:tcPr>
            <w:tcW w:w="1126" w:type="dxa"/>
            <w:tcBorders>
              <w:top w:val="single" w:sz="8" w:space="0" w:color="auto"/>
              <w:left w:val="nil"/>
              <w:bottom w:val="nil"/>
              <w:right w:val="nil"/>
            </w:tcBorders>
            <w:shd w:val="clear" w:color="auto" w:fill="auto"/>
            <w:noWrap/>
            <w:vAlign w:val="bottom"/>
            <w:hideMark/>
          </w:tcPr>
          <w:p w14:paraId="382E88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single" w:sz="8" w:space="0" w:color="auto"/>
              <w:left w:val="nil"/>
              <w:bottom w:val="nil"/>
              <w:right w:val="nil"/>
            </w:tcBorders>
            <w:shd w:val="clear" w:color="auto" w:fill="auto"/>
            <w:noWrap/>
            <w:vAlign w:val="bottom"/>
            <w:hideMark/>
          </w:tcPr>
          <w:p w14:paraId="6C31F0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8EF3A9D" w14:textId="77777777" w:rsidTr="00D104E5">
        <w:trPr>
          <w:trHeight w:val="288"/>
        </w:trPr>
        <w:tc>
          <w:tcPr>
            <w:tcW w:w="894" w:type="dxa"/>
            <w:tcBorders>
              <w:top w:val="nil"/>
              <w:left w:val="nil"/>
              <w:right w:val="nil"/>
            </w:tcBorders>
            <w:shd w:val="clear" w:color="auto" w:fill="auto"/>
            <w:noWrap/>
            <w:vAlign w:val="bottom"/>
            <w:hideMark/>
          </w:tcPr>
          <w:p w14:paraId="293B30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right w:val="nil"/>
            </w:tcBorders>
            <w:shd w:val="clear" w:color="auto" w:fill="auto"/>
            <w:noWrap/>
            <w:vAlign w:val="bottom"/>
            <w:hideMark/>
          </w:tcPr>
          <w:p w14:paraId="5EC3D3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right w:val="nil"/>
            </w:tcBorders>
            <w:shd w:val="clear" w:color="auto" w:fill="auto"/>
            <w:noWrap/>
            <w:vAlign w:val="bottom"/>
            <w:hideMark/>
          </w:tcPr>
          <w:p w14:paraId="199188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nil"/>
              <w:left w:val="nil"/>
              <w:right w:val="nil"/>
            </w:tcBorders>
            <w:shd w:val="clear" w:color="auto" w:fill="auto"/>
            <w:noWrap/>
            <w:vAlign w:val="bottom"/>
            <w:hideMark/>
          </w:tcPr>
          <w:p w14:paraId="7F3098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65C72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889" w:type="dxa"/>
            <w:tcBorders>
              <w:top w:val="nil"/>
              <w:left w:val="nil"/>
              <w:right w:val="nil"/>
            </w:tcBorders>
            <w:shd w:val="clear" w:color="auto" w:fill="auto"/>
            <w:noWrap/>
            <w:vAlign w:val="bottom"/>
            <w:hideMark/>
          </w:tcPr>
          <w:p w14:paraId="238EE4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4.42</w:t>
            </w:r>
          </w:p>
        </w:tc>
        <w:tc>
          <w:tcPr>
            <w:tcW w:w="870" w:type="dxa"/>
            <w:tcBorders>
              <w:top w:val="nil"/>
              <w:left w:val="nil"/>
              <w:right w:val="nil"/>
            </w:tcBorders>
            <w:shd w:val="clear" w:color="auto" w:fill="auto"/>
            <w:noWrap/>
            <w:vAlign w:val="bottom"/>
            <w:hideMark/>
          </w:tcPr>
          <w:p w14:paraId="3BDA8B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10.00</w:t>
            </w:r>
          </w:p>
        </w:tc>
        <w:tc>
          <w:tcPr>
            <w:tcW w:w="1126" w:type="dxa"/>
            <w:tcBorders>
              <w:top w:val="nil"/>
              <w:left w:val="nil"/>
              <w:right w:val="nil"/>
            </w:tcBorders>
            <w:shd w:val="clear" w:color="auto" w:fill="auto"/>
            <w:noWrap/>
            <w:vAlign w:val="bottom"/>
            <w:hideMark/>
          </w:tcPr>
          <w:p w14:paraId="4A308D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5.58</w:t>
            </w:r>
          </w:p>
        </w:tc>
        <w:tc>
          <w:tcPr>
            <w:tcW w:w="291" w:type="dxa"/>
            <w:tcBorders>
              <w:top w:val="nil"/>
              <w:left w:val="nil"/>
              <w:right w:val="nil"/>
            </w:tcBorders>
            <w:shd w:val="clear" w:color="auto" w:fill="auto"/>
            <w:noWrap/>
            <w:vAlign w:val="bottom"/>
            <w:hideMark/>
          </w:tcPr>
          <w:p w14:paraId="43B099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DDCC07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A878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bottom w:val="single" w:sz="8" w:space="0" w:color="auto"/>
              <w:right w:val="nil"/>
            </w:tcBorders>
            <w:shd w:val="clear" w:color="auto" w:fill="auto"/>
            <w:noWrap/>
            <w:vAlign w:val="bottom"/>
            <w:hideMark/>
          </w:tcPr>
          <w:p w14:paraId="26292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bottom w:val="single" w:sz="8" w:space="0" w:color="auto"/>
              <w:right w:val="nil"/>
            </w:tcBorders>
            <w:shd w:val="clear" w:color="auto" w:fill="auto"/>
            <w:noWrap/>
            <w:vAlign w:val="bottom"/>
            <w:hideMark/>
          </w:tcPr>
          <w:p w14:paraId="1333F85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nil"/>
              <w:left w:val="nil"/>
              <w:bottom w:val="single" w:sz="8" w:space="0" w:color="auto"/>
              <w:right w:val="nil"/>
            </w:tcBorders>
            <w:shd w:val="clear" w:color="auto" w:fill="auto"/>
            <w:noWrap/>
            <w:vAlign w:val="bottom"/>
            <w:hideMark/>
          </w:tcPr>
          <w:p w14:paraId="4BCA9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72FE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w:t>
            </w:r>
          </w:p>
        </w:tc>
        <w:tc>
          <w:tcPr>
            <w:tcW w:w="889" w:type="dxa"/>
            <w:tcBorders>
              <w:top w:val="nil"/>
              <w:left w:val="nil"/>
              <w:bottom w:val="single" w:sz="8" w:space="0" w:color="auto"/>
              <w:right w:val="nil"/>
            </w:tcBorders>
            <w:shd w:val="clear" w:color="auto" w:fill="auto"/>
            <w:noWrap/>
            <w:vAlign w:val="bottom"/>
            <w:hideMark/>
          </w:tcPr>
          <w:p w14:paraId="74ACEE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0.11</w:t>
            </w:r>
          </w:p>
        </w:tc>
        <w:tc>
          <w:tcPr>
            <w:tcW w:w="870" w:type="dxa"/>
            <w:tcBorders>
              <w:top w:val="nil"/>
              <w:left w:val="nil"/>
              <w:bottom w:val="single" w:sz="8" w:space="0" w:color="auto"/>
              <w:right w:val="nil"/>
            </w:tcBorders>
            <w:shd w:val="clear" w:color="auto" w:fill="auto"/>
            <w:noWrap/>
            <w:vAlign w:val="bottom"/>
            <w:hideMark/>
          </w:tcPr>
          <w:p w14:paraId="293A0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1126" w:type="dxa"/>
            <w:tcBorders>
              <w:top w:val="nil"/>
              <w:left w:val="nil"/>
              <w:bottom w:val="single" w:sz="8" w:space="0" w:color="auto"/>
              <w:right w:val="nil"/>
            </w:tcBorders>
            <w:shd w:val="clear" w:color="auto" w:fill="auto"/>
            <w:noWrap/>
            <w:vAlign w:val="bottom"/>
            <w:hideMark/>
          </w:tcPr>
          <w:p w14:paraId="32EBBD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5.09</w:t>
            </w:r>
          </w:p>
        </w:tc>
        <w:tc>
          <w:tcPr>
            <w:tcW w:w="291" w:type="dxa"/>
            <w:tcBorders>
              <w:top w:val="nil"/>
              <w:left w:val="nil"/>
              <w:bottom w:val="single" w:sz="8" w:space="0" w:color="auto"/>
              <w:right w:val="nil"/>
            </w:tcBorders>
            <w:shd w:val="clear" w:color="auto" w:fill="auto"/>
            <w:noWrap/>
            <w:vAlign w:val="bottom"/>
            <w:hideMark/>
          </w:tcPr>
          <w:p w14:paraId="18BEE1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2D110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CF6E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single" w:sz="8" w:space="0" w:color="auto"/>
              <w:left w:val="nil"/>
              <w:bottom w:val="nil"/>
              <w:right w:val="nil"/>
            </w:tcBorders>
            <w:shd w:val="clear" w:color="auto" w:fill="auto"/>
            <w:noWrap/>
            <w:vAlign w:val="bottom"/>
            <w:hideMark/>
          </w:tcPr>
          <w:p w14:paraId="58D271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single" w:sz="8" w:space="0" w:color="auto"/>
              <w:left w:val="nil"/>
              <w:bottom w:val="nil"/>
              <w:right w:val="nil"/>
            </w:tcBorders>
            <w:shd w:val="clear" w:color="auto" w:fill="auto"/>
            <w:noWrap/>
            <w:vAlign w:val="bottom"/>
            <w:hideMark/>
          </w:tcPr>
          <w:p w14:paraId="1C682C4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single" w:sz="8" w:space="0" w:color="auto"/>
              <w:left w:val="nil"/>
              <w:bottom w:val="nil"/>
              <w:right w:val="nil"/>
            </w:tcBorders>
            <w:shd w:val="clear" w:color="auto" w:fill="auto"/>
            <w:noWrap/>
            <w:vAlign w:val="bottom"/>
            <w:hideMark/>
          </w:tcPr>
          <w:p w14:paraId="637710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CF82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-0.27</w:t>
            </w:r>
          </w:p>
        </w:tc>
        <w:tc>
          <w:tcPr>
            <w:tcW w:w="889" w:type="dxa"/>
            <w:tcBorders>
              <w:top w:val="single" w:sz="8" w:space="0" w:color="auto"/>
              <w:left w:val="nil"/>
              <w:bottom w:val="nil"/>
              <w:right w:val="nil"/>
            </w:tcBorders>
            <w:shd w:val="clear" w:color="auto" w:fill="auto"/>
            <w:noWrap/>
            <w:vAlign w:val="bottom"/>
            <w:hideMark/>
          </w:tcPr>
          <w:p w14:paraId="58C763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-1.33</w:t>
            </w:r>
          </w:p>
        </w:tc>
        <w:tc>
          <w:tcPr>
            <w:tcW w:w="870" w:type="dxa"/>
            <w:tcBorders>
              <w:top w:val="single" w:sz="8" w:space="0" w:color="auto"/>
              <w:left w:val="nil"/>
              <w:bottom w:val="nil"/>
              <w:right w:val="nil"/>
            </w:tcBorders>
            <w:shd w:val="clear" w:color="auto" w:fill="auto"/>
            <w:noWrap/>
            <w:vAlign w:val="bottom"/>
            <w:hideMark/>
          </w:tcPr>
          <w:p w14:paraId="74513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1126" w:type="dxa"/>
            <w:tcBorders>
              <w:top w:val="single" w:sz="8" w:space="0" w:color="auto"/>
              <w:left w:val="nil"/>
              <w:bottom w:val="nil"/>
              <w:right w:val="nil"/>
            </w:tcBorders>
            <w:shd w:val="clear" w:color="auto" w:fill="auto"/>
            <w:noWrap/>
            <w:vAlign w:val="bottom"/>
            <w:hideMark/>
          </w:tcPr>
          <w:p w14:paraId="69B6AC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w:t>
            </w:r>
          </w:p>
        </w:tc>
        <w:tc>
          <w:tcPr>
            <w:tcW w:w="291" w:type="dxa"/>
            <w:tcBorders>
              <w:top w:val="single" w:sz="8" w:space="0" w:color="auto"/>
              <w:left w:val="nil"/>
              <w:bottom w:val="nil"/>
              <w:right w:val="nil"/>
            </w:tcBorders>
            <w:shd w:val="clear" w:color="auto" w:fill="auto"/>
            <w:noWrap/>
            <w:vAlign w:val="bottom"/>
            <w:hideMark/>
          </w:tcPr>
          <w:p w14:paraId="1FF528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F769BDB" w14:textId="77777777" w:rsidTr="00D104E5">
        <w:trPr>
          <w:trHeight w:val="288"/>
        </w:trPr>
        <w:tc>
          <w:tcPr>
            <w:tcW w:w="894" w:type="dxa"/>
            <w:tcBorders>
              <w:top w:val="nil"/>
              <w:left w:val="nil"/>
              <w:right w:val="nil"/>
            </w:tcBorders>
            <w:shd w:val="clear" w:color="auto" w:fill="auto"/>
            <w:noWrap/>
            <w:vAlign w:val="bottom"/>
            <w:hideMark/>
          </w:tcPr>
          <w:p w14:paraId="2AF23D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right w:val="nil"/>
            </w:tcBorders>
            <w:shd w:val="clear" w:color="auto" w:fill="auto"/>
            <w:noWrap/>
            <w:vAlign w:val="bottom"/>
            <w:hideMark/>
          </w:tcPr>
          <w:p w14:paraId="2A1E5A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right w:val="nil"/>
            </w:tcBorders>
            <w:shd w:val="clear" w:color="auto" w:fill="auto"/>
            <w:noWrap/>
            <w:vAlign w:val="bottom"/>
            <w:hideMark/>
          </w:tcPr>
          <w:p w14:paraId="69751F8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nil"/>
              <w:left w:val="nil"/>
              <w:right w:val="nil"/>
            </w:tcBorders>
            <w:shd w:val="clear" w:color="auto" w:fill="auto"/>
            <w:noWrap/>
            <w:vAlign w:val="bottom"/>
            <w:hideMark/>
          </w:tcPr>
          <w:p w14:paraId="4D47289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DED7C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0.47</w:t>
            </w:r>
          </w:p>
        </w:tc>
        <w:tc>
          <w:tcPr>
            <w:tcW w:w="889" w:type="dxa"/>
            <w:tcBorders>
              <w:top w:val="nil"/>
              <w:left w:val="nil"/>
              <w:right w:val="nil"/>
            </w:tcBorders>
            <w:shd w:val="clear" w:color="auto" w:fill="auto"/>
            <w:noWrap/>
            <w:vAlign w:val="bottom"/>
            <w:hideMark/>
          </w:tcPr>
          <w:p w14:paraId="5AC966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870" w:type="dxa"/>
            <w:tcBorders>
              <w:top w:val="nil"/>
              <w:left w:val="nil"/>
              <w:right w:val="nil"/>
            </w:tcBorders>
            <w:shd w:val="clear" w:color="auto" w:fill="auto"/>
            <w:noWrap/>
            <w:vAlign w:val="bottom"/>
            <w:hideMark/>
          </w:tcPr>
          <w:p w14:paraId="7B66D3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1.95</w:t>
            </w:r>
          </w:p>
        </w:tc>
        <w:tc>
          <w:tcPr>
            <w:tcW w:w="1126" w:type="dxa"/>
            <w:tcBorders>
              <w:top w:val="nil"/>
              <w:left w:val="nil"/>
              <w:right w:val="nil"/>
            </w:tcBorders>
            <w:shd w:val="clear" w:color="auto" w:fill="auto"/>
            <w:noWrap/>
            <w:vAlign w:val="bottom"/>
            <w:hideMark/>
          </w:tcPr>
          <w:p w14:paraId="32BC2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291" w:type="dxa"/>
            <w:tcBorders>
              <w:top w:val="nil"/>
              <w:left w:val="nil"/>
              <w:right w:val="nil"/>
            </w:tcBorders>
            <w:shd w:val="clear" w:color="auto" w:fill="auto"/>
            <w:noWrap/>
            <w:vAlign w:val="bottom"/>
            <w:hideMark/>
          </w:tcPr>
          <w:p w14:paraId="767F5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B2D4B0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445E6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bottom w:val="single" w:sz="8" w:space="0" w:color="auto"/>
              <w:right w:val="nil"/>
            </w:tcBorders>
            <w:shd w:val="clear" w:color="auto" w:fill="auto"/>
            <w:noWrap/>
            <w:vAlign w:val="bottom"/>
            <w:hideMark/>
          </w:tcPr>
          <w:p w14:paraId="18AD0ED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bottom w:val="single" w:sz="8" w:space="0" w:color="auto"/>
              <w:right w:val="nil"/>
            </w:tcBorders>
            <w:shd w:val="clear" w:color="auto" w:fill="auto"/>
            <w:noWrap/>
            <w:vAlign w:val="bottom"/>
            <w:hideMark/>
          </w:tcPr>
          <w:p w14:paraId="422041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nil"/>
              <w:left w:val="nil"/>
              <w:bottom w:val="single" w:sz="8" w:space="0" w:color="auto"/>
              <w:right w:val="nil"/>
            </w:tcBorders>
            <w:shd w:val="clear" w:color="auto" w:fill="auto"/>
            <w:noWrap/>
            <w:vAlign w:val="bottom"/>
            <w:hideMark/>
          </w:tcPr>
          <w:p w14:paraId="6A8A1A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16AC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bottom w:val="single" w:sz="8" w:space="0" w:color="auto"/>
              <w:right w:val="nil"/>
            </w:tcBorders>
            <w:shd w:val="clear" w:color="auto" w:fill="auto"/>
            <w:noWrap/>
            <w:vAlign w:val="bottom"/>
            <w:hideMark/>
          </w:tcPr>
          <w:p w14:paraId="33E6AE2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-1.57</w:t>
            </w:r>
          </w:p>
        </w:tc>
        <w:tc>
          <w:tcPr>
            <w:tcW w:w="870" w:type="dxa"/>
            <w:tcBorders>
              <w:top w:val="nil"/>
              <w:left w:val="nil"/>
              <w:bottom w:val="single" w:sz="8" w:space="0" w:color="auto"/>
              <w:right w:val="nil"/>
            </w:tcBorders>
            <w:shd w:val="clear" w:color="auto" w:fill="auto"/>
            <w:noWrap/>
            <w:vAlign w:val="bottom"/>
            <w:hideMark/>
          </w:tcPr>
          <w:p w14:paraId="33B33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2.03</w:t>
            </w:r>
          </w:p>
        </w:tc>
        <w:tc>
          <w:tcPr>
            <w:tcW w:w="1126" w:type="dxa"/>
            <w:tcBorders>
              <w:top w:val="nil"/>
              <w:left w:val="nil"/>
              <w:bottom w:val="single" w:sz="8" w:space="0" w:color="auto"/>
              <w:right w:val="nil"/>
            </w:tcBorders>
            <w:shd w:val="clear" w:color="auto" w:fill="auto"/>
            <w:noWrap/>
            <w:vAlign w:val="bottom"/>
            <w:hideMark/>
          </w:tcPr>
          <w:p w14:paraId="7CC8DE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3.61</w:t>
            </w:r>
          </w:p>
        </w:tc>
        <w:tc>
          <w:tcPr>
            <w:tcW w:w="291" w:type="dxa"/>
            <w:tcBorders>
              <w:top w:val="nil"/>
              <w:left w:val="nil"/>
              <w:bottom w:val="single" w:sz="8" w:space="0" w:color="auto"/>
              <w:right w:val="nil"/>
            </w:tcBorders>
            <w:shd w:val="clear" w:color="auto" w:fill="auto"/>
            <w:noWrap/>
            <w:vAlign w:val="bottom"/>
            <w:hideMark/>
          </w:tcPr>
          <w:p w14:paraId="40FC53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0E8E58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3A4E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single" w:sz="8" w:space="0" w:color="auto"/>
              <w:left w:val="nil"/>
              <w:bottom w:val="nil"/>
              <w:right w:val="nil"/>
            </w:tcBorders>
            <w:shd w:val="clear" w:color="auto" w:fill="auto"/>
            <w:noWrap/>
            <w:vAlign w:val="bottom"/>
            <w:hideMark/>
          </w:tcPr>
          <w:p w14:paraId="683BC4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single" w:sz="8" w:space="0" w:color="auto"/>
              <w:left w:val="nil"/>
              <w:bottom w:val="nil"/>
              <w:right w:val="nil"/>
            </w:tcBorders>
            <w:shd w:val="clear" w:color="auto" w:fill="auto"/>
            <w:noWrap/>
            <w:vAlign w:val="bottom"/>
            <w:hideMark/>
          </w:tcPr>
          <w:p w14:paraId="57E3AC6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single" w:sz="8" w:space="0" w:color="auto"/>
              <w:left w:val="nil"/>
              <w:bottom w:val="nil"/>
              <w:right w:val="nil"/>
            </w:tcBorders>
            <w:shd w:val="clear" w:color="auto" w:fill="auto"/>
            <w:noWrap/>
            <w:vAlign w:val="bottom"/>
            <w:hideMark/>
          </w:tcPr>
          <w:p w14:paraId="5459C2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27E4B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122F9C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47831DC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1126" w:type="dxa"/>
            <w:tcBorders>
              <w:top w:val="single" w:sz="8" w:space="0" w:color="auto"/>
              <w:left w:val="nil"/>
              <w:bottom w:val="nil"/>
              <w:right w:val="nil"/>
            </w:tcBorders>
            <w:shd w:val="clear" w:color="auto" w:fill="auto"/>
            <w:noWrap/>
            <w:vAlign w:val="bottom"/>
            <w:hideMark/>
          </w:tcPr>
          <w:p w14:paraId="0C1A40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0.61</w:t>
            </w:r>
          </w:p>
        </w:tc>
        <w:tc>
          <w:tcPr>
            <w:tcW w:w="291" w:type="dxa"/>
            <w:tcBorders>
              <w:top w:val="single" w:sz="8" w:space="0" w:color="auto"/>
              <w:left w:val="nil"/>
              <w:bottom w:val="nil"/>
              <w:right w:val="nil"/>
            </w:tcBorders>
            <w:shd w:val="clear" w:color="auto" w:fill="auto"/>
            <w:noWrap/>
            <w:vAlign w:val="bottom"/>
            <w:hideMark/>
          </w:tcPr>
          <w:p w14:paraId="663596D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78C8530" w14:textId="77777777" w:rsidTr="00D104E5">
        <w:trPr>
          <w:trHeight w:val="288"/>
        </w:trPr>
        <w:tc>
          <w:tcPr>
            <w:tcW w:w="894" w:type="dxa"/>
            <w:tcBorders>
              <w:top w:val="nil"/>
              <w:left w:val="nil"/>
              <w:right w:val="nil"/>
            </w:tcBorders>
            <w:shd w:val="clear" w:color="auto" w:fill="auto"/>
            <w:noWrap/>
            <w:vAlign w:val="bottom"/>
            <w:hideMark/>
          </w:tcPr>
          <w:p w14:paraId="71B9B4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right w:val="nil"/>
            </w:tcBorders>
            <w:shd w:val="clear" w:color="auto" w:fill="auto"/>
            <w:noWrap/>
            <w:vAlign w:val="bottom"/>
            <w:hideMark/>
          </w:tcPr>
          <w:p w14:paraId="7C5D9B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right w:val="nil"/>
            </w:tcBorders>
            <w:shd w:val="clear" w:color="auto" w:fill="auto"/>
            <w:noWrap/>
            <w:vAlign w:val="bottom"/>
            <w:hideMark/>
          </w:tcPr>
          <w:p w14:paraId="2E10E2F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nil"/>
              <w:left w:val="nil"/>
              <w:right w:val="nil"/>
            </w:tcBorders>
            <w:shd w:val="clear" w:color="auto" w:fill="auto"/>
            <w:noWrap/>
            <w:vAlign w:val="bottom"/>
            <w:hideMark/>
          </w:tcPr>
          <w:p w14:paraId="58DFD0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D52B0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9.59</w:t>
            </w:r>
          </w:p>
        </w:tc>
        <w:tc>
          <w:tcPr>
            <w:tcW w:w="889" w:type="dxa"/>
            <w:tcBorders>
              <w:top w:val="nil"/>
              <w:left w:val="nil"/>
              <w:right w:val="nil"/>
            </w:tcBorders>
            <w:shd w:val="clear" w:color="auto" w:fill="auto"/>
            <w:noWrap/>
            <w:vAlign w:val="bottom"/>
            <w:hideMark/>
          </w:tcPr>
          <w:p w14:paraId="085BA1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7.48</w:t>
            </w:r>
          </w:p>
        </w:tc>
        <w:tc>
          <w:tcPr>
            <w:tcW w:w="870" w:type="dxa"/>
            <w:tcBorders>
              <w:top w:val="nil"/>
              <w:left w:val="nil"/>
              <w:right w:val="nil"/>
            </w:tcBorders>
            <w:shd w:val="clear" w:color="auto" w:fill="auto"/>
            <w:noWrap/>
            <w:vAlign w:val="bottom"/>
            <w:hideMark/>
          </w:tcPr>
          <w:p w14:paraId="3E4A38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11.74</w:t>
            </w:r>
          </w:p>
        </w:tc>
        <w:tc>
          <w:tcPr>
            <w:tcW w:w="1126" w:type="dxa"/>
            <w:tcBorders>
              <w:top w:val="nil"/>
              <w:left w:val="nil"/>
              <w:right w:val="nil"/>
            </w:tcBorders>
            <w:shd w:val="clear" w:color="auto" w:fill="auto"/>
            <w:noWrap/>
            <w:vAlign w:val="bottom"/>
            <w:hideMark/>
          </w:tcPr>
          <w:p w14:paraId="4053B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nil"/>
              <w:left w:val="nil"/>
              <w:right w:val="nil"/>
            </w:tcBorders>
            <w:shd w:val="clear" w:color="auto" w:fill="auto"/>
            <w:noWrap/>
            <w:vAlign w:val="bottom"/>
            <w:hideMark/>
          </w:tcPr>
          <w:p w14:paraId="660777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1A452A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4DE4A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bottom w:val="single" w:sz="8" w:space="0" w:color="auto"/>
              <w:right w:val="nil"/>
            </w:tcBorders>
            <w:shd w:val="clear" w:color="auto" w:fill="auto"/>
            <w:noWrap/>
            <w:vAlign w:val="bottom"/>
            <w:hideMark/>
          </w:tcPr>
          <w:p w14:paraId="0ED7E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bottom w:val="single" w:sz="8" w:space="0" w:color="auto"/>
              <w:right w:val="nil"/>
            </w:tcBorders>
            <w:shd w:val="clear" w:color="auto" w:fill="auto"/>
            <w:noWrap/>
            <w:vAlign w:val="bottom"/>
            <w:hideMark/>
          </w:tcPr>
          <w:p w14:paraId="0AC78FD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nil"/>
              <w:left w:val="nil"/>
              <w:bottom w:val="single" w:sz="8" w:space="0" w:color="auto"/>
              <w:right w:val="nil"/>
            </w:tcBorders>
            <w:shd w:val="clear" w:color="auto" w:fill="auto"/>
            <w:noWrap/>
            <w:vAlign w:val="bottom"/>
            <w:hideMark/>
          </w:tcPr>
          <w:p w14:paraId="24E580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37B8E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9.27</w:t>
            </w:r>
          </w:p>
        </w:tc>
        <w:tc>
          <w:tcPr>
            <w:tcW w:w="889" w:type="dxa"/>
            <w:tcBorders>
              <w:top w:val="nil"/>
              <w:left w:val="nil"/>
              <w:bottom w:val="single" w:sz="8" w:space="0" w:color="auto"/>
              <w:right w:val="nil"/>
            </w:tcBorders>
            <w:shd w:val="clear" w:color="auto" w:fill="auto"/>
            <w:noWrap/>
            <w:vAlign w:val="bottom"/>
            <w:hideMark/>
          </w:tcPr>
          <w:p w14:paraId="061160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7.16</w:t>
            </w:r>
          </w:p>
        </w:tc>
        <w:tc>
          <w:tcPr>
            <w:tcW w:w="870" w:type="dxa"/>
            <w:tcBorders>
              <w:top w:val="nil"/>
              <w:left w:val="nil"/>
              <w:bottom w:val="single" w:sz="8" w:space="0" w:color="auto"/>
              <w:right w:val="nil"/>
            </w:tcBorders>
            <w:shd w:val="clear" w:color="auto" w:fill="auto"/>
            <w:noWrap/>
            <w:vAlign w:val="bottom"/>
            <w:hideMark/>
          </w:tcPr>
          <w:p w14:paraId="63A82D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1126" w:type="dxa"/>
            <w:tcBorders>
              <w:top w:val="nil"/>
              <w:left w:val="nil"/>
              <w:bottom w:val="single" w:sz="8" w:space="0" w:color="auto"/>
              <w:right w:val="nil"/>
            </w:tcBorders>
            <w:shd w:val="clear" w:color="auto" w:fill="auto"/>
            <w:noWrap/>
            <w:vAlign w:val="bottom"/>
            <w:hideMark/>
          </w:tcPr>
          <w:p w14:paraId="45EB7A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4.28</w:t>
            </w:r>
          </w:p>
        </w:tc>
        <w:tc>
          <w:tcPr>
            <w:tcW w:w="291" w:type="dxa"/>
            <w:tcBorders>
              <w:top w:val="nil"/>
              <w:left w:val="nil"/>
              <w:bottom w:val="single" w:sz="8" w:space="0" w:color="auto"/>
              <w:right w:val="nil"/>
            </w:tcBorders>
            <w:shd w:val="clear" w:color="auto" w:fill="auto"/>
            <w:noWrap/>
            <w:vAlign w:val="bottom"/>
            <w:hideMark/>
          </w:tcPr>
          <w:p w14:paraId="75C7EB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B2DFFC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80356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single" w:sz="8" w:space="0" w:color="auto"/>
              <w:left w:val="nil"/>
              <w:bottom w:val="nil"/>
              <w:right w:val="nil"/>
            </w:tcBorders>
            <w:shd w:val="clear" w:color="auto" w:fill="auto"/>
            <w:noWrap/>
            <w:vAlign w:val="bottom"/>
            <w:hideMark/>
          </w:tcPr>
          <w:p w14:paraId="631220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single" w:sz="8" w:space="0" w:color="auto"/>
              <w:left w:val="nil"/>
              <w:bottom w:val="nil"/>
              <w:right w:val="nil"/>
            </w:tcBorders>
            <w:shd w:val="clear" w:color="auto" w:fill="auto"/>
            <w:noWrap/>
            <w:vAlign w:val="bottom"/>
            <w:hideMark/>
          </w:tcPr>
          <w:p w14:paraId="496C79D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single" w:sz="8" w:space="0" w:color="auto"/>
              <w:left w:val="nil"/>
              <w:bottom w:val="nil"/>
              <w:right w:val="nil"/>
            </w:tcBorders>
            <w:shd w:val="clear" w:color="auto" w:fill="auto"/>
            <w:noWrap/>
            <w:vAlign w:val="bottom"/>
            <w:hideMark/>
          </w:tcPr>
          <w:p w14:paraId="618AFC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BFB3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889" w:type="dxa"/>
            <w:tcBorders>
              <w:top w:val="single" w:sz="8" w:space="0" w:color="auto"/>
              <w:left w:val="nil"/>
              <w:bottom w:val="nil"/>
              <w:right w:val="nil"/>
            </w:tcBorders>
            <w:shd w:val="clear" w:color="auto" w:fill="auto"/>
            <w:noWrap/>
            <w:vAlign w:val="bottom"/>
            <w:hideMark/>
          </w:tcPr>
          <w:p w14:paraId="5F5684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870" w:type="dxa"/>
            <w:tcBorders>
              <w:top w:val="single" w:sz="8" w:space="0" w:color="auto"/>
              <w:left w:val="nil"/>
              <w:bottom w:val="nil"/>
              <w:right w:val="nil"/>
            </w:tcBorders>
            <w:shd w:val="clear" w:color="auto" w:fill="auto"/>
            <w:noWrap/>
            <w:vAlign w:val="bottom"/>
            <w:hideMark/>
          </w:tcPr>
          <w:p w14:paraId="1526A1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35.31</w:t>
            </w:r>
          </w:p>
        </w:tc>
        <w:tc>
          <w:tcPr>
            <w:tcW w:w="1126" w:type="dxa"/>
            <w:tcBorders>
              <w:top w:val="single" w:sz="8" w:space="0" w:color="auto"/>
              <w:left w:val="nil"/>
              <w:bottom w:val="nil"/>
              <w:right w:val="nil"/>
            </w:tcBorders>
            <w:shd w:val="clear" w:color="auto" w:fill="auto"/>
            <w:noWrap/>
            <w:vAlign w:val="bottom"/>
            <w:hideMark/>
          </w:tcPr>
          <w:p w14:paraId="06080A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38.27</w:t>
            </w:r>
          </w:p>
        </w:tc>
        <w:tc>
          <w:tcPr>
            <w:tcW w:w="291" w:type="dxa"/>
            <w:tcBorders>
              <w:top w:val="single" w:sz="8" w:space="0" w:color="auto"/>
              <w:left w:val="nil"/>
              <w:bottom w:val="nil"/>
              <w:right w:val="nil"/>
            </w:tcBorders>
            <w:shd w:val="clear" w:color="auto" w:fill="auto"/>
            <w:noWrap/>
            <w:vAlign w:val="bottom"/>
            <w:hideMark/>
          </w:tcPr>
          <w:p w14:paraId="7D87BB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A07C49" w14:textId="77777777" w:rsidTr="00D104E5">
        <w:trPr>
          <w:trHeight w:val="288"/>
        </w:trPr>
        <w:tc>
          <w:tcPr>
            <w:tcW w:w="894" w:type="dxa"/>
            <w:tcBorders>
              <w:top w:val="nil"/>
              <w:left w:val="nil"/>
              <w:right w:val="nil"/>
            </w:tcBorders>
            <w:shd w:val="clear" w:color="auto" w:fill="auto"/>
            <w:noWrap/>
            <w:vAlign w:val="bottom"/>
            <w:hideMark/>
          </w:tcPr>
          <w:p w14:paraId="0EBAD56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nil"/>
              <w:left w:val="nil"/>
              <w:right w:val="nil"/>
            </w:tcBorders>
            <w:shd w:val="clear" w:color="auto" w:fill="auto"/>
            <w:noWrap/>
            <w:vAlign w:val="bottom"/>
            <w:hideMark/>
          </w:tcPr>
          <w:p w14:paraId="3099B5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right w:val="nil"/>
            </w:tcBorders>
            <w:shd w:val="clear" w:color="auto" w:fill="auto"/>
            <w:noWrap/>
            <w:vAlign w:val="bottom"/>
            <w:hideMark/>
          </w:tcPr>
          <w:p w14:paraId="13CC04A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nil"/>
              <w:left w:val="nil"/>
              <w:right w:val="nil"/>
            </w:tcBorders>
            <w:shd w:val="clear" w:color="auto" w:fill="auto"/>
            <w:noWrap/>
            <w:vAlign w:val="bottom"/>
            <w:hideMark/>
          </w:tcPr>
          <w:p w14:paraId="14DAC2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7692C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-9.72</w:t>
            </w:r>
          </w:p>
        </w:tc>
        <w:tc>
          <w:tcPr>
            <w:tcW w:w="889" w:type="dxa"/>
            <w:tcBorders>
              <w:top w:val="nil"/>
              <w:left w:val="nil"/>
              <w:right w:val="nil"/>
            </w:tcBorders>
            <w:shd w:val="clear" w:color="auto" w:fill="auto"/>
            <w:noWrap/>
            <w:vAlign w:val="bottom"/>
            <w:hideMark/>
          </w:tcPr>
          <w:p w14:paraId="08E487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-14.83</w:t>
            </w:r>
          </w:p>
        </w:tc>
        <w:tc>
          <w:tcPr>
            <w:tcW w:w="870" w:type="dxa"/>
            <w:tcBorders>
              <w:top w:val="nil"/>
              <w:left w:val="nil"/>
              <w:right w:val="nil"/>
            </w:tcBorders>
            <w:shd w:val="clear" w:color="auto" w:fill="auto"/>
            <w:noWrap/>
            <w:vAlign w:val="bottom"/>
            <w:hideMark/>
          </w:tcPr>
          <w:p w14:paraId="423B77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-4.75</w:t>
            </w:r>
          </w:p>
        </w:tc>
        <w:tc>
          <w:tcPr>
            <w:tcW w:w="1126" w:type="dxa"/>
            <w:tcBorders>
              <w:top w:val="nil"/>
              <w:left w:val="nil"/>
              <w:right w:val="nil"/>
            </w:tcBorders>
            <w:shd w:val="clear" w:color="auto" w:fill="auto"/>
            <w:noWrap/>
            <w:vAlign w:val="bottom"/>
            <w:hideMark/>
          </w:tcPr>
          <w:p w14:paraId="7E5E9F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10.08</w:t>
            </w:r>
          </w:p>
        </w:tc>
        <w:tc>
          <w:tcPr>
            <w:tcW w:w="291" w:type="dxa"/>
            <w:tcBorders>
              <w:top w:val="nil"/>
              <w:left w:val="nil"/>
              <w:right w:val="nil"/>
            </w:tcBorders>
            <w:shd w:val="clear" w:color="auto" w:fill="auto"/>
            <w:noWrap/>
            <w:vAlign w:val="bottom"/>
            <w:hideMark/>
          </w:tcPr>
          <w:p w14:paraId="0F15CE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11114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1CCF0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YBFL</w:t>
            </w:r>
          </w:p>
        </w:tc>
        <w:tc>
          <w:tcPr>
            <w:tcW w:w="2792" w:type="dxa"/>
            <w:tcBorders>
              <w:top w:val="nil"/>
              <w:left w:val="nil"/>
              <w:bottom w:val="single" w:sz="8" w:space="0" w:color="auto"/>
              <w:right w:val="nil"/>
            </w:tcBorders>
            <w:shd w:val="clear" w:color="auto" w:fill="auto"/>
            <w:noWrap/>
            <w:vAlign w:val="bottom"/>
            <w:hideMark/>
          </w:tcPr>
          <w:p w14:paraId="5E394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bottom w:val="single" w:sz="8" w:space="0" w:color="auto"/>
              <w:right w:val="nil"/>
            </w:tcBorders>
            <w:shd w:val="clear" w:color="auto" w:fill="auto"/>
            <w:noWrap/>
            <w:vAlign w:val="bottom"/>
            <w:hideMark/>
          </w:tcPr>
          <w:p w14:paraId="5719F6C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nil"/>
              <w:left w:val="nil"/>
              <w:bottom w:val="single" w:sz="8" w:space="0" w:color="auto"/>
              <w:right w:val="nil"/>
            </w:tcBorders>
            <w:shd w:val="clear" w:color="auto" w:fill="auto"/>
            <w:noWrap/>
            <w:vAlign w:val="bottom"/>
            <w:hideMark/>
          </w:tcPr>
          <w:p w14:paraId="1A1E22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11C08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89" w:type="dxa"/>
            <w:tcBorders>
              <w:top w:val="nil"/>
              <w:left w:val="nil"/>
              <w:bottom w:val="single" w:sz="8" w:space="0" w:color="auto"/>
              <w:right w:val="nil"/>
            </w:tcBorders>
            <w:shd w:val="clear" w:color="auto" w:fill="auto"/>
            <w:noWrap/>
            <w:vAlign w:val="bottom"/>
            <w:hideMark/>
          </w:tcPr>
          <w:p w14:paraId="7B7404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-13.50</w:t>
            </w:r>
          </w:p>
        </w:tc>
        <w:tc>
          <w:tcPr>
            <w:tcW w:w="870" w:type="dxa"/>
            <w:tcBorders>
              <w:top w:val="nil"/>
              <w:left w:val="nil"/>
              <w:bottom w:val="single" w:sz="8" w:space="0" w:color="auto"/>
              <w:right w:val="nil"/>
            </w:tcBorders>
            <w:shd w:val="clear" w:color="auto" w:fill="auto"/>
            <w:noWrap/>
            <w:vAlign w:val="bottom"/>
            <w:hideMark/>
          </w:tcPr>
          <w:p w14:paraId="2CDF0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25.70</w:t>
            </w:r>
          </w:p>
        </w:tc>
        <w:tc>
          <w:tcPr>
            <w:tcW w:w="1126" w:type="dxa"/>
            <w:tcBorders>
              <w:top w:val="nil"/>
              <w:left w:val="nil"/>
              <w:bottom w:val="single" w:sz="8" w:space="0" w:color="auto"/>
              <w:right w:val="nil"/>
            </w:tcBorders>
            <w:shd w:val="clear" w:color="auto" w:fill="auto"/>
            <w:noWrap/>
            <w:vAlign w:val="bottom"/>
            <w:hideMark/>
          </w:tcPr>
          <w:p w14:paraId="02C881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39.20</w:t>
            </w:r>
          </w:p>
        </w:tc>
        <w:tc>
          <w:tcPr>
            <w:tcW w:w="291" w:type="dxa"/>
            <w:tcBorders>
              <w:top w:val="nil"/>
              <w:left w:val="nil"/>
              <w:bottom w:val="single" w:sz="8" w:space="0" w:color="auto"/>
              <w:right w:val="nil"/>
            </w:tcBorders>
            <w:shd w:val="clear" w:color="auto" w:fill="auto"/>
            <w:noWrap/>
            <w:vAlign w:val="bottom"/>
            <w:hideMark/>
          </w:tcPr>
          <w:p w14:paraId="612DE7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AE851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ED0E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single" w:sz="8" w:space="0" w:color="auto"/>
              <w:left w:val="nil"/>
              <w:bottom w:val="nil"/>
              <w:right w:val="nil"/>
            </w:tcBorders>
            <w:shd w:val="clear" w:color="auto" w:fill="auto"/>
            <w:noWrap/>
            <w:vAlign w:val="bottom"/>
            <w:hideMark/>
          </w:tcPr>
          <w:p w14:paraId="0E4A3D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single" w:sz="8" w:space="0" w:color="auto"/>
              <w:left w:val="nil"/>
              <w:bottom w:val="nil"/>
              <w:right w:val="nil"/>
            </w:tcBorders>
            <w:shd w:val="clear" w:color="auto" w:fill="auto"/>
            <w:noWrap/>
            <w:vAlign w:val="bottom"/>
            <w:hideMark/>
          </w:tcPr>
          <w:p w14:paraId="5118C52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single" w:sz="8" w:space="0" w:color="auto"/>
              <w:left w:val="nil"/>
              <w:bottom w:val="nil"/>
              <w:right w:val="nil"/>
            </w:tcBorders>
            <w:shd w:val="clear" w:color="auto" w:fill="auto"/>
            <w:noWrap/>
            <w:vAlign w:val="bottom"/>
            <w:hideMark/>
          </w:tcPr>
          <w:p w14:paraId="3E4F53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43633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2E5D97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single" w:sz="8" w:space="0" w:color="auto"/>
              <w:left w:val="nil"/>
              <w:bottom w:val="nil"/>
              <w:right w:val="nil"/>
            </w:tcBorders>
            <w:shd w:val="clear" w:color="auto" w:fill="auto"/>
            <w:noWrap/>
            <w:vAlign w:val="bottom"/>
            <w:hideMark/>
          </w:tcPr>
          <w:p w14:paraId="5787419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7AEBDD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0.78</w:t>
            </w:r>
          </w:p>
        </w:tc>
        <w:tc>
          <w:tcPr>
            <w:tcW w:w="291" w:type="dxa"/>
            <w:tcBorders>
              <w:top w:val="single" w:sz="8" w:space="0" w:color="auto"/>
              <w:left w:val="nil"/>
              <w:bottom w:val="nil"/>
              <w:right w:val="nil"/>
            </w:tcBorders>
            <w:shd w:val="clear" w:color="auto" w:fill="auto"/>
            <w:noWrap/>
            <w:vAlign w:val="bottom"/>
            <w:hideMark/>
          </w:tcPr>
          <w:p w14:paraId="4590DE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9AE8FA" w14:textId="77777777" w:rsidTr="00D104E5">
        <w:trPr>
          <w:trHeight w:val="288"/>
        </w:trPr>
        <w:tc>
          <w:tcPr>
            <w:tcW w:w="894" w:type="dxa"/>
            <w:tcBorders>
              <w:top w:val="nil"/>
              <w:left w:val="nil"/>
              <w:right w:val="nil"/>
            </w:tcBorders>
            <w:shd w:val="clear" w:color="auto" w:fill="auto"/>
            <w:noWrap/>
            <w:vAlign w:val="bottom"/>
            <w:hideMark/>
          </w:tcPr>
          <w:p w14:paraId="7F34F3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right w:val="nil"/>
            </w:tcBorders>
            <w:shd w:val="clear" w:color="auto" w:fill="auto"/>
            <w:noWrap/>
            <w:vAlign w:val="bottom"/>
            <w:hideMark/>
          </w:tcPr>
          <w:p w14:paraId="2D71A3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right w:val="nil"/>
            </w:tcBorders>
            <w:shd w:val="clear" w:color="auto" w:fill="auto"/>
            <w:noWrap/>
            <w:vAlign w:val="bottom"/>
            <w:hideMark/>
          </w:tcPr>
          <w:p w14:paraId="7BA2CF2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nil"/>
              <w:left w:val="nil"/>
              <w:right w:val="nil"/>
            </w:tcBorders>
            <w:shd w:val="clear" w:color="auto" w:fill="auto"/>
            <w:noWrap/>
            <w:vAlign w:val="bottom"/>
            <w:hideMark/>
          </w:tcPr>
          <w:p w14:paraId="2FF177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D782D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w:t>
            </w:r>
          </w:p>
        </w:tc>
        <w:tc>
          <w:tcPr>
            <w:tcW w:w="889" w:type="dxa"/>
            <w:tcBorders>
              <w:top w:val="nil"/>
              <w:left w:val="nil"/>
              <w:right w:val="nil"/>
            </w:tcBorders>
            <w:shd w:val="clear" w:color="auto" w:fill="auto"/>
            <w:noWrap/>
            <w:vAlign w:val="bottom"/>
            <w:hideMark/>
          </w:tcPr>
          <w:p w14:paraId="66639B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870" w:type="dxa"/>
            <w:tcBorders>
              <w:top w:val="nil"/>
              <w:left w:val="nil"/>
              <w:right w:val="nil"/>
            </w:tcBorders>
            <w:shd w:val="clear" w:color="auto" w:fill="auto"/>
            <w:noWrap/>
            <w:vAlign w:val="bottom"/>
            <w:hideMark/>
          </w:tcPr>
          <w:p w14:paraId="164C1F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right w:val="nil"/>
            </w:tcBorders>
            <w:shd w:val="clear" w:color="auto" w:fill="auto"/>
            <w:noWrap/>
            <w:vAlign w:val="bottom"/>
            <w:hideMark/>
          </w:tcPr>
          <w:p w14:paraId="015C38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291" w:type="dxa"/>
            <w:tcBorders>
              <w:top w:val="nil"/>
              <w:left w:val="nil"/>
              <w:right w:val="nil"/>
            </w:tcBorders>
            <w:shd w:val="clear" w:color="auto" w:fill="auto"/>
            <w:noWrap/>
            <w:vAlign w:val="bottom"/>
            <w:hideMark/>
          </w:tcPr>
          <w:p w14:paraId="49E33C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C7FE99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E88C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bottom w:val="single" w:sz="8" w:space="0" w:color="auto"/>
              <w:right w:val="nil"/>
            </w:tcBorders>
            <w:shd w:val="clear" w:color="auto" w:fill="auto"/>
            <w:noWrap/>
            <w:vAlign w:val="bottom"/>
            <w:hideMark/>
          </w:tcPr>
          <w:p w14:paraId="364F92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bottom w:val="single" w:sz="8" w:space="0" w:color="auto"/>
              <w:right w:val="nil"/>
            </w:tcBorders>
            <w:shd w:val="clear" w:color="auto" w:fill="auto"/>
            <w:noWrap/>
            <w:vAlign w:val="bottom"/>
            <w:hideMark/>
          </w:tcPr>
          <w:p w14:paraId="25C447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nil"/>
              <w:left w:val="nil"/>
              <w:bottom w:val="single" w:sz="8" w:space="0" w:color="auto"/>
              <w:right w:val="nil"/>
            </w:tcBorders>
            <w:shd w:val="clear" w:color="auto" w:fill="auto"/>
            <w:noWrap/>
            <w:vAlign w:val="bottom"/>
            <w:hideMark/>
          </w:tcPr>
          <w:p w14:paraId="75E64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16C2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889" w:type="dxa"/>
            <w:tcBorders>
              <w:top w:val="nil"/>
              <w:left w:val="nil"/>
              <w:bottom w:val="single" w:sz="8" w:space="0" w:color="auto"/>
              <w:right w:val="nil"/>
            </w:tcBorders>
            <w:shd w:val="clear" w:color="auto" w:fill="auto"/>
            <w:noWrap/>
            <w:vAlign w:val="bottom"/>
            <w:hideMark/>
          </w:tcPr>
          <w:p w14:paraId="47293A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-3.32</w:t>
            </w:r>
          </w:p>
        </w:tc>
        <w:tc>
          <w:tcPr>
            <w:tcW w:w="870" w:type="dxa"/>
            <w:tcBorders>
              <w:top w:val="nil"/>
              <w:left w:val="nil"/>
              <w:bottom w:val="single" w:sz="8" w:space="0" w:color="auto"/>
              <w:right w:val="nil"/>
            </w:tcBorders>
            <w:shd w:val="clear" w:color="auto" w:fill="auto"/>
            <w:noWrap/>
            <w:vAlign w:val="bottom"/>
            <w:hideMark/>
          </w:tcPr>
          <w:p w14:paraId="13B326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bottom w:val="single" w:sz="8" w:space="0" w:color="auto"/>
              <w:right w:val="nil"/>
            </w:tcBorders>
            <w:shd w:val="clear" w:color="auto" w:fill="auto"/>
            <w:noWrap/>
            <w:vAlign w:val="bottom"/>
            <w:hideMark/>
          </w:tcPr>
          <w:p w14:paraId="5AD486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bottom w:val="single" w:sz="8" w:space="0" w:color="auto"/>
              <w:right w:val="nil"/>
            </w:tcBorders>
            <w:shd w:val="clear" w:color="auto" w:fill="auto"/>
            <w:noWrap/>
            <w:vAlign w:val="bottom"/>
            <w:hideMark/>
          </w:tcPr>
          <w:p w14:paraId="26274B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24AB7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2311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single" w:sz="8" w:space="0" w:color="auto"/>
              <w:left w:val="nil"/>
              <w:bottom w:val="nil"/>
              <w:right w:val="nil"/>
            </w:tcBorders>
            <w:shd w:val="clear" w:color="auto" w:fill="auto"/>
            <w:noWrap/>
            <w:vAlign w:val="bottom"/>
            <w:hideMark/>
          </w:tcPr>
          <w:p w14:paraId="104970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single" w:sz="8" w:space="0" w:color="auto"/>
              <w:left w:val="nil"/>
              <w:bottom w:val="nil"/>
              <w:right w:val="nil"/>
            </w:tcBorders>
            <w:shd w:val="clear" w:color="auto" w:fill="auto"/>
            <w:noWrap/>
            <w:vAlign w:val="bottom"/>
            <w:hideMark/>
          </w:tcPr>
          <w:p w14:paraId="6C6C746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single" w:sz="8" w:space="0" w:color="auto"/>
              <w:left w:val="nil"/>
              <w:bottom w:val="nil"/>
              <w:right w:val="nil"/>
            </w:tcBorders>
            <w:shd w:val="clear" w:color="auto" w:fill="auto"/>
            <w:noWrap/>
            <w:vAlign w:val="bottom"/>
            <w:hideMark/>
          </w:tcPr>
          <w:p w14:paraId="17BB425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5ED5E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w:t>
            </w:r>
          </w:p>
        </w:tc>
        <w:tc>
          <w:tcPr>
            <w:tcW w:w="889" w:type="dxa"/>
            <w:tcBorders>
              <w:top w:val="single" w:sz="8" w:space="0" w:color="auto"/>
              <w:left w:val="nil"/>
              <w:bottom w:val="nil"/>
              <w:right w:val="nil"/>
            </w:tcBorders>
            <w:shd w:val="clear" w:color="auto" w:fill="auto"/>
            <w:noWrap/>
            <w:vAlign w:val="bottom"/>
            <w:hideMark/>
          </w:tcPr>
          <w:p w14:paraId="7E5F50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w:t>
            </w:r>
          </w:p>
        </w:tc>
        <w:tc>
          <w:tcPr>
            <w:tcW w:w="870" w:type="dxa"/>
            <w:tcBorders>
              <w:top w:val="single" w:sz="8" w:space="0" w:color="auto"/>
              <w:left w:val="nil"/>
              <w:bottom w:val="nil"/>
              <w:right w:val="nil"/>
            </w:tcBorders>
            <w:shd w:val="clear" w:color="auto" w:fill="auto"/>
            <w:noWrap/>
            <w:vAlign w:val="bottom"/>
            <w:hideMark/>
          </w:tcPr>
          <w:p w14:paraId="29A458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20E1FD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1.61</w:t>
            </w:r>
          </w:p>
        </w:tc>
        <w:tc>
          <w:tcPr>
            <w:tcW w:w="291" w:type="dxa"/>
            <w:tcBorders>
              <w:top w:val="single" w:sz="8" w:space="0" w:color="auto"/>
              <w:left w:val="nil"/>
              <w:bottom w:val="nil"/>
              <w:right w:val="nil"/>
            </w:tcBorders>
            <w:shd w:val="clear" w:color="auto" w:fill="auto"/>
            <w:noWrap/>
            <w:vAlign w:val="bottom"/>
            <w:hideMark/>
          </w:tcPr>
          <w:p w14:paraId="18BE94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6BDABFD" w14:textId="77777777" w:rsidTr="00D104E5">
        <w:trPr>
          <w:trHeight w:val="288"/>
        </w:trPr>
        <w:tc>
          <w:tcPr>
            <w:tcW w:w="894" w:type="dxa"/>
            <w:tcBorders>
              <w:top w:val="nil"/>
              <w:left w:val="nil"/>
              <w:right w:val="nil"/>
            </w:tcBorders>
            <w:shd w:val="clear" w:color="auto" w:fill="auto"/>
            <w:noWrap/>
            <w:vAlign w:val="bottom"/>
            <w:hideMark/>
          </w:tcPr>
          <w:p w14:paraId="6778A3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right w:val="nil"/>
            </w:tcBorders>
            <w:shd w:val="clear" w:color="auto" w:fill="auto"/>
            <w:noWrap/>
            <w:vAlign w:val="bottom"/>
            <w:hideMark/>
          </w:tcPr>
          <w:p w14:paraId="1A2498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nil"/>
              <w:left w:val="nil"/>
              <w:right w:val="nil"/>
            </w:tcBorders>
            <w:shd w:val="clear" w:color="auto" w:fill="auto"/>
            <w:noWrap/>
            <w:vAlign w:val="bottom"/>
            <w:hideMark/>
          </w:tcPr>
          <w:p w14:paraId="08F19EA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nil"/>
              <w:left w:val="nil"/>
              <w:right w:val="nil"/>
            </w:tcBorders>
            <w:shd w:val="clear" w:color="auto" w:fill="auto"/>
            <w:noWrap/>
            <w:vAlign w:val="bottom"/>
            <w:hideMark/>
          </w:tcPr>
          <w:p w14:paraId="38611B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055CC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89" w:type="dxa"/>
            <w:tcBorders>
              <w:top w:val="nil"/>
              <w:left w:val="nil"/>
              <w:right w:val="nil"/>
            </w:tcBorders>
            <w:shd w:val="clear" w:color="auto" w:fill="auto"/>
            <w:noWrap/>
            <w:vAlign w:val="bottom"/>
            <w:hideMark/>
          </w:tcPr>
          <w:p w14:paraId="7684F4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-4.27</w:t>
            </w:r>
          </w:p>
        </w:tc>
        <w:tc>
          <w:tcPr>
            <w:tcW w:w="870" w:type="dxa"/>
            <w:tcBorders>
              <w:top w:val="nil"/>
              <w:left w:val="nil"/>
              <w:right w:val="nil"/>
            </w:tcBorders>
            <w:shd w:val="clear" w:color="auto" w:fill="auto"/>
            <w:noWrap/>
            <w:vAlign w:val="bottom"/>
            <w:hideMark/>
          </w:tcPr>
          <w:p w14:paraId="65B2AB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w:t>
            </w:r>
          </w:p>
        </w:tc>
        <w:tc>
          <w:tcPr>
            <w:tcW w:w="1126" w:type="dxa"/>
            <w:tcBorders>
              <w:top w:val="nil"/>
              <w:left w:val="nil"/>
              <w:right w:val="nil"/>
            </w:tcBorders>
            <w:shd w:val="clear" w:color="auto" w:fill="auto"/>
            <w:noWrap/>
            <w:vAlign w:val="bottom"/>
            <w:hideMark/>
          </w:tcPr>
          <w:p w14:paraId="125E1D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nil"/>
              <w:left w:val="nil"/>
              <w:right w:val="nil"/>
            </w:tcBorders>
            <w:shd w:val="clear" w:color="auto" w:fill="auto"/>
            <w:noWrap/>
            <w:vAlign w:val="bottom"/>
            <w:hideMark/>
          </w:tcPr>
          <w:p w14:paraId="3FA5CD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864363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57BE4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bottom w:val="single" w:sz="8" w:space="0" w:color="auto"/>
              <w:right w:val="nil"/>
            </w:tcBorders>
            <w:shd w:val="clear" w:color="auto" w:fill="auto"/>
            <w:noWrap/>
            <w:vAlign w:val="bottom"/>
            <w:hideMark/>
          </w:tcPr>
          <w:p w14:paraId="3D0A0DA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nil"/>
              <w:left w:val="nil"/>
              <w:bottom w:val="single" w:sz="8" w:space="0" w:color="auto"/>
              <w:right w:val="nil"/>
            </w:tcBorders>
            <w:shd w:val="clear" w:color="auto" w:fill="auto"/>
            <w:noWrap/>
            <w:vAlign w:val="bottom"/>
            <w:hideMark/>
          </w:tcPr>
          <w:p w14:paraId="45BB547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nil"/>
              <w:left w:val="nil"/>
              <w:bottom w:val="single" w:sz="8" w:space="0" w:color="auto"/>
              <w:right w:val="nil"/>
            </w:tcBorders>
            <w:shd w:val="clear" w:color="auto" w:fill="auto"/>
            <w:noWrap/>
            <w:vAlign w:val="bottom"/>
            <w:hideMark/>
          </w:tcPr>
          <w:p w14:paraId="3EA3BF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AEC13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-4.25</w:t>
            </w:r>
          </w:p>
        </w:tc>
        <w:tc>
          <w:tcPr>
            <w:tcW w:w="889" w:type="dxa"/>
            <w:tcBorders>
              <w:top w:val="nil"/>
              <w:left w:val="nil"/>
              <w:bottom w:val="single" w:sz="8" w:space="0" w:color="auto"/>
              <w:right w:val="nil"/>
            </w:tcBorders>
            <w:shd w:val="clear" w:color="auto" w:fill="auto"/>
            <w:noWrap/>
            <w:vAlign w:val="bottom"/>
            <w:hideMark/>
          </w:tcPr>
          <w:p w14:paraId="3DA775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-5.43</w:t>
            </w:r>
          </w:p>
        </w:tc>
        <w:tc>
          <w:tcPr>
            <w:tcW w:w="870" w:type="dxa"/>
            <w:tcBorders>
              <w:top w:val="nil"/>
              <w:left w:val="nil"/>
              <w:bottom w:val="single" w:sz="8" w:space="0" w:color="auto"/>
              <w:right w:val="nil"/>
            </w:tcBorders>
            <w:shd w:val="clear" w:color="auto" w:fill="auto"/>
            <w:noWrap/>
            <w:vAlign w:val="bottom"/>
            <w:hideMark/>
          </w:tcPr>
          <w:p w14:paraId="5C41F1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-3.09</w:t>
            </w:r>
          </w:p>
        </w:tc>
        <w:tc>
          <w:tcPr>
            <w:tcW w:w="1126" w:type="dxa"/>
            <w:tcBorders>
              <w:top w:val="nil"/>
              <w:left w:val="nil"/>
              <w:bottom w:val="single" w:sz="8" w:space="0" w:color="auto"/>
              <w:right w:val="nil"/>
            </w:tcBorders>
            <w:shd w:val="clear" w:color="auto" w:fill="auto"/>
            <w:noWrap/>
            <w:vAlign w:val="bottom"/>
            <w:hideMark/>
          </w:tcPr>
          <w:p w14:paraId="68D99D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2.34</w:t>
            </w:r>
          </w:p>
        </w:tc>
        <w:tc>
          <w:tcPr>
            <w:tcW w:w="291" w:type="dxa"/>
            <w:tcBorders>
              <w:top w:val="nil"/>
              <w:left w:val="nil"/>
              <w:bottom w:val="single" w:sz="8" w:space="0" w:color="auto"/>
              <w:right w:val="nil"/>
            </w:tcBorders>
            <w:shd w:val="clear" w:color="auto" w:fill="auto"/>
            <w:noWrap/>
            <w:vAlign w:val="bottom"/>
            <w:hideMark/>
          </w:tcPr>
          <w:p w14:paraId="7F8C67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B0A271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780A0D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single" w:sz="8" w:space="0" w:color="auto"/>
              <w:left w:val="nil"/>
              <w:bottom w:val="nil"/>
              <w:right w:val="nil"/>
            </w:tcBorders>
            <w:shd w:val="clear" w:color="auto" w:fill="auto"/>
            <w:noWrap/>
            <w:vAlign w:val="bottom"/>
            <w:hideMark/>
          </w:tcPr>
          <w:p w14:paraId="2CA72F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single" w:sz="8" w:space="0" w:color="auto"/>
              <w:left w:val="nil"/>
              <w:bottom w:val="nil"/>
              <w:right w:val="nil"/>
            </w:tcBorders>
            <w:shd w:val="clear" w:color="auto" w:fill="auto"/>
            <w:noWrap/>
            <w:vAlign w:val="bottom"/>
            <w:hideMark/>
          </w:tcPr>
          <w:p w14:paraId="24C9875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single" w:sz="8" w:space="0" w:color="auto"/>
              <w:left w:val="nil"/>
              <w:bottom w:val="nil"/>
              <w:right w:val="nil"/>
            </w:tcBorders>
            <w:shd w:val="clear" w:color="auto" w:fill="auto"/>
            <w:noWrap/>
            <w:vAlign w:val="bottom"/>
            <w:hideMark/>
          </w:tcPr>
          <w:p w14:paraId="625B1F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E4AD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27.04</w:t>
            </w:r>
          </w:p>
        </w:tc>
        <w:tc>
          <w:tcPr>
            <w:tcW w:w="889" w:type="dxa"/>
            <w:tcBorders>
              <w:top w:val="single" w:sz="8" w:space="0" w:color="auto"/>
              <w:left w:val="nil"/>
              <w:bottom w:val="nil"/>
              <w:right w:val="nil"/>
            </w:tcBorders>
            <w:shd w:val="clear" w:color="auto" w:fill="auto"/>
            <w:noWrap/>
            <w:vAlign w:val="bottom"/>
            <w:hideMark/>
          </w:tcPr>
          <w:p w14:paraId="4BED52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-27.80</w:t>
            </w:r>
          </w:p>
        </w:tc>
        <w:tc>
          <w:tcPr>
            <w:tcW w:w="870" w:type="dxa"/>
            <w:tcBorders>
              <w:top w:val="single" w:sz="8" w:space="0" w:color="auto"/>
              <w:left w:val="nil"/>
              <w:bottom w:val="nil"/>
              <w:right w:val="nil"/>
            </w:tcBorders>
            <w:shd w:val="clear" w:color="auto" w:fill="auto"/>
            <w:noWrap/>
            <w:vAlign w:val="bottom"/>
            <w:hideMark/>
          </w:tcPr>
          <w:p w14:paraId="6A873E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190.90</w:t>
            </w:r>
          </w:p>
        </w:tc>
        <w:tc>
          <w:tcPr>
            <w:tcW w:w="1126" w:type="dxa"/>
            <w:tcBorders>
              <w:top w:val="single" w:sz="8" w:space="0" w:color="auto"/>
              <w:left w:val="nil"/>
              <w:bottom w:val="nil"/>
              <w:right w:val="nil"/>
            </w:tcBorders>
            <w:shd w:val="clear" w:color="auto" w:fill="auto"/>
            <w:noWrap/>
            <w:vAlign w:val="bottom"/>
            <w:hideMark/>
          </w:tcPr>
          <w:p w14:paraId="6175C3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218.70</w:t>
            </w:r>
          </w:p>
        </w:tc>
        <w:tc>
          <w:tcPr>
            <w:tcW w:w="291" w:type="dxa"/>
            <w:tcBorders>
              <w:top w:val="single" w:sz="8" w:space="0" w:color="auto"/>
              <w:left w:val="nil"/>
              <w:bottom w:val="nil"/>
              <w:right w:val="nil"/>
            </w:tcBorders>
            <w:shd w:val="clear" w:color="auto" w:fill="auto"/>
            <w:noWrap/>
            <w:vAlign w:val="bottom"/>
            <w:hideMark/>
          </w:tcPr>
          <w:p w14:paraId="7DCCF6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473B100" w14:textId="77777777" w:rsidTr="00D104E5">
        <w:trPr>
          <w:trHeight w:val="288"/>
        </w:trPr>
        <w:tc>
          <w:tcPr>
            <w:tcW w:w="894" w:type="dxa"/>
            <w:tcBorders>
              <w:top w:val="nil"/>
              <w:left w:val="nil"/>
              <w:bottom w:val="nil"/>
              <w:right w:val="nil"/>
            </w:tcBorders>
            <w:shd w:val="clear" w:color="auto" w:fill="auto"/>
            <w:noWrap/>
            <w:vAlign w:val="bottom"/>
            <w:hideMark/>
          </w:tcPr>
          <w:p w14:paraId="0F8ADA6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5CE95F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005B46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nil"/>
              <w:left w:val="nil"/>
              <w:bottom w:val="nil"/>
              <w:right w:val="nil"/>
            </w:tcBorders>
            <w:shd w:val="clear" w:color="auto" w:fill="auto"/>
            <w:noWrap/>
            <w:vAlign w:val="bottom"/>
            <w:hideMark/>
          </w:tcPr>
          <w:p w14:paraId="75E56C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bottom w:val="nil"/>
              <w:right w:val="nil"/>
            </w:tcBorders>
            <w:shd w:val="clear" w:color="auto" w:fill="auto"/>
            <w:noWrap/>
            <w:vAlign w:val="bottom"/>
            <w:hideMark/>
          </w:tcPr>
          <w:p w14:paraId="7D6E99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14.86</w:t>
            </w:r>
          </w:p>
        </w:tc>
        <w:tc>
          <w:tcPr>
            <w:tcW w:w="889" w:type="dxa"/>
            <w:tcBorders>
              <w:top w:val="nil"/>
              <w:left w:val="nil"/>
              <w:bottom w:val="nil"/>
              <w:right w:val="nil"/>
            </w:tcBorders>
            <w:shd w:val="clear" w:color="auto" w:fill="auto"/>
            <w:noWrap/>
            <w:vAlign w:val="bottom"/>
            <w:hideMark/>
          </w:tcPr>
          <w:p w14:paraId="16F31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-15.12</w:t>
            </w:r>
          </w:p>
        </w:tc>
        <w:tc>
          <w:tcPr>
            <w:tcW w:w="870" w:type="dxa"/>
            <w:tcBorders>
              <w:top w:val="nil"/>
              <w:left w:val="nil"/>
              <w:bottom w:val="nil"/>
              <w:right w:val="nil"/>
            </w:tcBorders>
            <w:shd w:val="clear" w:color="auto" w:fill="auto"/>
            <w:noWrap/>
            <w:vAlign w:val="bottom"/>
            <w:hideMark/>
          </w:tcPr>
          <w:p w14:paraId="0790E0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60.42</w:t>
            </w:r>
          </w:p>
        </w:tc>
        <w:tc>
          <w:tcPr>
            <w:tcW w:w="1126" w:type="dxa"/>
            <w:tcBorders>
              <w:top w:val="nil"/>
              <w:left w:val="nil"/>
              <w:bottom w:val="nil"/>
              <w:right w:val="nil"/>
            </w:tcBorders>
            <w:shd w:val="clear" w:color="auto" w:fill="auto"/>
            <w:noWrap/>
            <w:vAlign w:val="bottom"/>
            <w:hideMark/>
          </w:tcPr>
          <w:p w14:paraId="5C0C1E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75.54</w:t>
            </w:r>
          </w:p>
        </w:tc>
        <w:tc>
          <w:tcPr>
            <w:tcW w:w="291" w:type="dxa"/>
            <w:tcBorders>
              <w:top w:val="nil"/>
              <w:left w:val="nil"/>
              <w:bottom w:val="nil"/>
              <w:right w:val="nil"/>
            </w:tcBorders>
            <w:shd w:val="clear" w:color="auto" w:fill="auto"/>
            <w:noWrap/>
            <w:vAlign w:val="bottom"/>
            <w:hideMark/>
          </w:tcPr>
          <w:p w14:paraId="57F4C6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6DF35AA" w14:textId="77777777" w:rsidTr="00D104E5">
        <w:trPr>
          <w:trHeight w:val="288"/>
        </w:trPr>
        <w:tc>
          <w:tcPr>
            <w:tcW w:w="894" w:type="dxa"/>
            <w:tcBorders>
              <w:top w:val="nil"/>
              <w:left w:val="nil"/>
              <w:bottom w:val="nil"/>
              <w:right w:val="nil"/>
            </w:tcBorders>
            <w:shd w:val="clear" w:color="auto" w:fill="auto"/>
            <w:noWrap/>
            <w:vAlign w:val="bottom"/>
            <w:hideMark/>
          </w:tcPr>
          <w:p w14:paraId="455A29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2EF853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799AA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nil"/>
              <w:left w:val="nil"/>
              <w:bottom w:val="nil"/>
              <w:right w:val="nil"/>
            </w:tcBorders>
            <w:shd w:val="clear" w:color="auto" w:fill="auto"/>
            <w:noWrap/>
            <w:vAlign w:val="bottom"/>
            <w:hideMark/>
          </w:tcPr>
          <w:p w14:paraId="2D383D1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nil"/>
              <w:right w:val="nil"/>
            </w:tcBorders>
            <w:shd w:val="clear" w:color="auto" w:fill="auto"/>
            <w:noWrap/>
            <w:vAlign w:val="bottom"/>
            <w:hideMark/>
          </w:tcPr>
          <w:p w14:paraId="618CCE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41.90</w:t>
            </w:r>
          </w:p>
        </w:tc>
        <w:tc>
          <w:tcPr>
            <w:tcW w:w="889" w:type="dxa"/>
            <w:tcBorders>
              <w:top w:val="nil"/>
              <w:left w:val="nil"/>
              <w:bottom w:val="nil"/>
              <w:right w:val="nil"/>
            </w:tcBorders>
            <w:shd w:val="clear" w:color="auto" w:fill="auto"/>
            <w:noWrap/>
            <w:vAlign w:val="bottom"/>
            <w:hideMark/>
          </w:tcPr>
          <w:p w14:paraId="71DB36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-22.76</w:t>
            </w:r>
          </w:p>
        </w:tc>
        <w:tc>
          <w:tcPr>
            <w:tcW w:w="870" w:type="dxa"/>
            <w:tcBorders>
              <w:top w:val="nil"/>
              <w:left w:val="nil"/>
              <w:bottom w:val="nil"/>
              <w:right w:val="nil"/>
            </w:tcBorders>
            <w:shd w:val="clear" w:color="auto" w:fill="auto"/>
            <w:noWrap/>
            <w:vAlign w:val="bottom"/>
            <w:hideMark/>
          </w:tcPr>
          <w:p w14:paraId="01CD88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220.47</w:t>
            </w:r>
          </w:p>
        </w:tc>
        <w:tc>
          <w:tcPr>
            <w:tcW w:w="1126" w:type="dxa"/>
            <w:tcBorders>
              <w:top w:val="nil"/>
              <w:left w:val="nil"/>
              <w:bottom w:val="nil"/>
              <w:right w:val="nil"/>
            </w:tcBorders>
            <w:shd w:val="clear" w:color="auto" w:fill="auto"/>
            <w:noWrap/>
            <w:vAlign w:val="bottom"/>
            <w:hideMark/>
          </w:tcPr>
          <w:p w14:paraId="450607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243.23</w:t>
            </w:r>
          </w:p>
        </w:tc>
        <w:tc>
          <w:tcPr>
            <w:tcW w:w="291" w:type="dxa"/>
            <w:tcBorders>
              <w:top w:val="nil"/>
              <w:left w:val="nil"/>
              <w:bottom w:val="nil"/>
              <w:right w:val="nil"/>
            </w:tcBorders>
            <w:shd w:val="clear" w:color="auto" w:fill="auto"/>
            <w:noWrap/>
            <w:vAlign w:val="bottom"/>
            <w:hideMark/>
          </w:tcPr>
          <w:p w14:paraId="1354CA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bl>
    <w:p w14:paraId="6EBED625" w14:textId="59A64436" w:rsidR="00376666" w:rsidRPr="002670A3" w:rsidRDefault="00376666" w:rsidP="00D104E5">
      <w:pPr>
        <w:spacing w:line="480" w:lineRule="auto"/>
        <w:rPr>
          <w:b/>
        </w:rPr>
      </w:pPr>
    </w:p>
    <w:sectPr w:rsidR="00376666" w:rsidRPr="002670A3" w:rsidSect="00D104E5">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che,Samuel [Yel]" w:date="2020-01-20T09:05:00Z" w:initials="H[">
    <w:p w14:paraId="486BE041" w14:textId="47AC3E18" w:rsidR="00400933" w:rsidRDefault="00400933">
      <w:pPr>
        <w:pStyle w:val="CommentText"/>
      </w:pPr>
      <w:r>
        <w:rPr>
          <w:rStyle w:val="CommentReference"/>
        </w:rPr>
        <w:annotationRef/>
      </w:r>
      <w:r>
        <w:t>Not sure “undisturbed” is appropriate here given we focus a lot on potential importance of natural disturbances.</w:t>
      </w:r>
    </w:p>
  </w:comment>
  <w:comment w:id="1" w:author="Hache,Samuel [Yel]" w:date="2020-01-19T11:17:00Z" w:initials="H[">
    <w:p w14:paraId="62679799" w14:textId="70479A9F" w:rsidR="00400933" w:rsidRDefault="00400933">
      <w:pPr>
        <w:pStyle w:val="CommentText"/>
      </w:pPr>
      <w:r>
        <w:rPr>
          <w:rStyle w:val="CommentReference"/>
        </w:rPr>
        <w:annotationRef/>
      </w:r>
      <w:r>
        <w:t>Accepted for publication in Condor.</w:t>
      </w:r>
    </w:p>
    <w:p w14:paraId="0603B02A" w14:textId="2CDF90E6" w:rsidR="00400933" w:rsidRDefault="00400933">
      <w:pPr>
        <w:pStyle w:val="CommentText"/>
      </w:pPr>
    </w:p>
    <w:p w14:paraId="17C6A06C" w14:textId="39E382FC" w:rsidR="00400933" w:rsidRPr="00B11B49" w:rsidRDefault="00400933" w:rsidP="00102003">
      <w:pPr>
        <w:autoSpaceDE w:val="0"/>
        <w:autoSpaceDN w:val="0"/>
        <w:adjustRightInd w:val="0"/>
        <w:spacing w:after="0" w:line="240" w:lineRule="auto"/>
        <w:rPr>
          <w:rFonts w:ascii="Times New Roman" w:eastAsia="ArialUnicodeMS" w:hAnsi="Times New Roman" w:cs="Times New Roman"/>
          <w:sz w:val="16"/>
          <w:szCs w:val="16"/>
        </w:rPr>
      </w:pPr>
      <w:r w:rsidRPr="00B11B49">
        <w:rPr>
          <w:rFonts w:ascii="Times New Roman" w:hAnsi="Times New Roman" w:cs="Times New Roman"/>
          <w:bCs/>
          <w:iCs/>
          <w:sz w:val="16"/>
          <w:szCs w:val="16"/>
        </w:rPr>
        <w:t xml:space="preserve">Sólymos, P., J. D. Toms, S. M. Matsuoka, S. G. Cumming, N. K. S. Barker, W. E. Thogmartin, D. Stralberg, A. D. Crosby, F. V. </w:t>
      </w:r>
      <w:proofErr w:type="spellStart"/>
      <w:r w:rsidRPr="00B11B49">
        <w:rPr>
          <w:rFonts w:ascii="Times New Roman" w:hAnsi="Times New Roman" w:cs="Times New Roman"/>
          <w:bCs/>
          <w:iCs/>
          <w:sz w:val="16"/>
          <w:szCs w:val="16"/>
        </w:rPr>
        <w:t>Dénes</w:t>
      </w:r>
      <w:proofErr w:type="spellEnd"/>
      <w:r w:rsidRPr="00B11B49">
        <w:rPr>
          <w:rFonts w:ascii="Times New Roman" w:hAnsi="Times New Roman" w:cs="Times New Roman"/>
          <w:bCs/>
          <w:iCs/>
          <w:sz w:val="16"/>
          <w:szCs w:val="16"/>
        </w:rPr>
        <w:t xml:space="preserve">, S. </w:t>
      </w:r>
      <w:proofErr w:type="spellStart"/>
      <w:r w:rsidRPr="00B11B49">
        <w:rPr>
          <w:rFonts w:ascii="Times New Roman" w:hAnsi="Times New Roman" w:cs="Times New Roman"/>
          <w:bCs/>
          <w:iCs/>
          <w:sz w:val="16"/>
          <w:szCs w:val="16"/>
        </w:rPr>
        <w:t>Haché</w:t>
      </w:r>
      <w:proofErr w:type="spellEnd"/>
      <w:r w:rsidRPr="00B11B49">
        <w:rPr>
          <w:rFonts w:ascii="Times New Roman" w:hAnsi="Times New Roman" w:cs="Times New Roman"/>
          <w:bCs/>
          <w:iCs/>
          <w:sz w:val="16"/>
          <w:szCs w:val="16"/>
        </w:rPr>
        <w:t>, C. L. Mahon, F. K. A. Schmiegelow, and E. M.</w:t>
      </w:r>
      <w:r w:rsidRPr="00B11B49">
        <w:rPr>
          <w:rFonts w:ascii="Times New Roman" w:hAnsi="Times New Roman" w:cs="Times New Roman"/>
          <w:sz w:val="16"/>
          <w:szCs w:val="16"/>
        </w:rPr>
        <w:t xml:space="preserve"> </w:t>
      </w:r>
      <w:r w:rsidRPr="00B11B49">
        <w:rPr>
          <w:rFonts w:ascii="Times New Roman" w:hAnsi="Times New Roman" w:cs="Times New Roman"/>
          <w:bCs/>
          <w:iCs/>
          <w:sz w:val="16"/>
          <w:szCs w:val="16"/>
        </w:rPr>
        <w:t>Bayne</w:t>
      </w:r>
      <w:r w:rsidRPr="00B11B49">
        <w:rPr>
          <w:rFonts w:ascii="Times New Roman" w:hAnsi="Times New Roman" w:cs="Times New Roman"/>
          <w:bCs/>
          <w:sz w:val="16"/>
          <w:szCs w:val="16"/>
        </w:rPr>
        <w:t xml:space="preserve">. </w:t>
      </w:r>
      <w:r w:rsidRPr="00B11B49">
        <w:rPr>
          <w:rFonts w:ascii="Times New Roman" w:eastAsia="ArialUnicodeMS" w:hAnsi="Times New Roman" w:cs="Times New Roman"/>
          <w:sz w:val="16"/>
          <w:szCs w:val="16"/>
        </w:rPr>
        <w:t>Lessons learned from comparing spatially explicit models and the Partners in Flight approach to estimate population sizes of boreal birds in Alberta, Canada.</w:t>
      </w:r>
    </w:p>
  </w:comment>
  <w:comment w:id="2" w:author="Hache,Samuel [Yel]" w:date="2020-01-19T11:25:00Z" w:initials="H[">
    <w:p w14:paraId="700C9B53" w14:textId="44CE1087" w:rsidR="00400933" w:rsidRDefault="00400933">
      <w:pPr>
        <w:pStyle w:val="CommentText"/>
      </w:pPr>
      <w:r>
        <w:rPr>
          <w:rStyle w:val="CommentReference"/>
        </w:rPr>
        <w:annotationRef/>
      </w:r>
      <w:r>
        <w:t>We need to be carful with this number (not sure if it is a great statistic to show because it could be misleading, e.g. a highly disturbed landscape might only have 50% of its area disturbed. Probably more relevant to report the proportion of managed vs. unmanaged Canadian boreal forest?</w:t>
      </w:r>
    </w:p>
  </w:comment>
  <w:comment w:id="3" w:author="Hache,Samuel [Yel]" w:date="2020-01-19T11:31:00Z" w:initials="H[">
    <w:p w14:paraId="11BB8DEE" w14:textId="1F3DCF47" w:rsidR="00400933" w:rsidRDefault="00400933">
      <w:pPr>
        <w:pStyle w:val="CommentText"/>
      </w:pPr>
      <w:r>
        <w:rPr>
          <w:rStyle w:val="CommentReference"/>
        </w:rPr>
        <w:annotationRef/>
      </w:r>
      <w:r>
        <w:t>Feels like Rosenberg et al. and other PIF articles might be more relevant citations?  That said, I need to review these references.</w:t>
      </w:r>
    </w:p>
  </w:comment>
  <w:comment w:id="4" w:author="Machtans,Craig [PYR]" w:date="2020-01-18T10:02:00Z" w:initials="M[">
    <w:p w14:paraId="0C8C1D0B" w14:textId="236B977C" w:rsidR="00400933" w:rsidRDefault="00400933">
      <w:pPr>
        <w:pStyle w:val="CommentText"/>
      </w:pPr>
      <w:r>
        <w:rPr>
          <w:rStyle w:val="CommentReference"/>
        </w:rPr>
        <w:annotationRef/>
      </w:r>
      <w:r>
        <w:t xml:space="preserve">This seems to be the first place in the paper where we’re saying “why” </w:t>
      </w:r>
      <w:proofErr w:type="spellStart"/>
      <w:r>
        <w:t>wrt</w:t>
      </w:r>
      <w:proofErr w:type="spellEnd"/>
      <w:r>
        <w:t xml:space="preserve"> to this study. I think understanding the impact of CC is secondary and the first thing that should be mentioned ties to the </w:t>
      </w:r>
      <w:proofErr w:type="spellStart"/>
      <w:r>
        <w:t>the</w:t>
      </w:r>
      <w:proofErr w:type="spellEnd"/>
      <w:r>
        <w:t xml:space="preserve"> rest of the above paragraph… that management and conservation activities cannot be well focussed without understanding the observed population trends spatially and relative to disturbance levels.</w:t>
      </w:r>
    </w:p>
    <w:p w14:paraId="719F2565" w14:textId="67F626BF" w:rsidR="00400933" w:rsidRDefault="00400933">
      <w:pPr>
        <w:pStyle w:val="CommentText"/>
      </w:pPr>
    </w:p>
    <w:p w14:paraId="69394D71" w14:textId="665C2D81" w:rsidR="00400933" w:rsidRDefault="00400933">
      <w:pPr>
        <w:pStyle w:val="CommentText"/>
      </w:pPr>
      <w:r>
        <w:t>SH:  I agree.  I propose we delete and keep this type of sentence maybe for the Discussion.</w:t>
      </w:r>
    </w:p>
  </w:comment>
  <w:comment w:id="6" w:author="Hache,Samuel [Yel]" w:date="2019-10-03T14:01:00Z" w:initials="H[">
    <w:p w14:paraId="5C2A2693" w14:textId="0629BFB8" w:rsidR="00400933" w:rsidRDefault="00400933">
      <w:pPr>
        <w:pStyle w:val="CommentText"/>
      </w:pPr>
      <w:r>
        <w:rPr>
          <w:rStyle w:val="CommentReference"/>
        </w:rPr>
        <w:annotationRef/>
      </w:r>
      <w:r>
        <w:t xml:space="preserve">Still think we need a few sentence to briefly explain “stand succession” in absence of important human/natural disturbances. </w:t>
      </w:r>
    </w:p>
  </w:comment>
  <w:comment w:id="7" w:author="Rhiannon Pankratz" w:date="2019-11-05T12:14:00Z" w:initials="RP">
    <w:p w14:paraId="3CA8A1D8" w14:textId="1AF8FA6A" w:rsidR="00400933" w:rsidRDefault="00400933">
      <w:pPr>
        <w:pStyle w:val="CommentText"/>
      </w:pPr>
      <w:r>
        <w:rPr>
          <w:rStyle w:val="CommentReference"/>
        </w:rPr>
        <w:annotationRef/>
      </w:r>
      <w:r>
        <w:t>What if we just add it above?</w:t>
      </w:r>
    </w:p>
  </w:comment>
  <w:comment w:id="10" w:author="Machtans,Craig [PYR]" w:date="2020-01-18T10:06:00Z" w:initials="M[">
    <w:p w14:paraId="5D5CF31F" w14:textId="18CDB102" w:rsidR="00400933" w:rsidRDefault="00400933">
      <w:pPr>
        <w:pStyle w:val="CommentText"/>
      </w:pPr>
      <w:r>
        <w:rPr>
          <w:rStyle w:val="CommentReference"/>
        </w:rPr>
        <w:annotationRef/>
      </w:r>
      <w:r>
        <w:t>Suggest that this paragraph is broadened out for reader interest to insect outbreaks and birds, then drill down a bit to our specific case. We want to present the notion and technique of partitioning insect outbreak parameters into the population models, and we just happen to have budworm in our area.</w:t>
      </w:r>
    </w:p>
    <w:p w14:paraId="260C58BE" w14:textId="1947AFE5" w:rsidR="00400933" w:rsidRDefault="00400933">
      <w:pPr>
        <w:pStyle w:val="CommentText"/>
      </w:pPr>
    </w:p>
    <w:p w14:paraId="6E33A334" w14:textId="4CDDB266" w:rsidR="00400933" w:rsidRDefault="00400933">
      <w:pPr>
        <w:pStyle w:val="CommentText"/>
      </w:pPr>
      <w:r>
        <w:t xml:space="preserve">Alternatively, this paragraph could be even broader… and use the space to note that in relatively undisturbed landscapes the change in populations seen over the scale of two decades can only be understood by partitioning out the local changes in habitat (writ large) so that pressures from the other parts of the life cycle can be understood in the local data. Text could then be thinned in the last </w:t>
      </w:r>
      <w:proofErr w:type="spellStart"/>
      <w:r>
        <w:t>pargraph</w:t>
      </w:r>
      <w:proofErr w:type="spellEnd"/>
      <w:r>
        <w:t xml:space="preserve"> of this section and this would make it more obvious where the predictions came from.</w:t>
      </w:r>
    </w:p>
  </w:comment>
  <w:comment w:id="8" w:author="Hache,Samuel [Yel]" w:date="2020-01-19T19:02:00Z" w:initials="H[">
    <w:p w14:paraId="60D9D66A" w14:textId="25033EAC" w:rsidR="00400933" w:rsidRDefault="00400933">
      <w:pPr>
        <w:pStyle w:val="CommentText"/>
      </w:pPr>
      <w:r>
        <w:rPr>
          <w:rStyle w:val="CommentReference"/>
        </w:rPr>
        <w:annotationRef/>
      </w:r>
      <w:r>
        <w:t>I wouldn’t talk about NWT specific component before the paragraph, where you start talking about the Liard Valley project.</w:t>
      </w:r>
    </w:p>
  </w:comment>
  <w:comment w:id="13" w:author="Hache,Samuel [Yel]" w:date="2020-01-20T09:02:00Z" w:initials="H[">
    <w:p w14:paraId="3534FD8F" w14:textId="22BC4642" w:rsidR="00400933" w:rsidRDefault="00400933">
      <w:pPr>
        <w:pStyle w:val="CommentText"/>
      </w:pPr>
      <w:r>
        <w:rPr>
          <w:rStyle w:val="CommentReference"/>
        </w:rPr>
        <w:annotationRef/>
      </w:r>
      <w:r>
        <w:t>Would that be considered repeated outbreaks vs. a single outbreak?</w:t>
      </w:r>
    </w:p>
  </w:comment>
  <w:comment w:id="16" w:author="Hache,Samuel [Yel]" w:date="2020-01-20T09:14:00Z" w:initials="H[">
    <w:p w14:paraId="3B75DA3C" w14:textId="351CCDE5" w:rsidR="00400933" w:rsidRDefault="00400933">
      <w:pPr>
        <w:pStyle w:val="CommentText"/>
      </w:pPr>
      <w:r>
        <w:rPr>
          <w:rStyle w:val="CommentReference"/>
        </w:rPr>
        <w:annotationRef/>
      </w:r>
      <w:r>
        <w:t>Craig, can you please help with that?</w:t>
      </w:r>
    </w:p>
  </w:comment>
  <w:comment w:id="18" w:author="Hache,Samuel [Yel]" w:date="2020-01-20T09:16:00Z" w:initials="H[">
    <w:p w14:paraId="5163C01E" w14:textId="1F5EBE8A" w:rsidR="00400933" w:rsidRDefault="00400933">
      <w:pPr>
        <w:pStyle w:val="CommentText"/>
      </w:pPr>
      <w:r>
        <w:rPr>
          <w:rStyle w:val="CommentReference"/>
        </w:rPr>
        <w:annotationRef/>
      </w:r>
      <w:r>
        <w:t>Keep this for the Methods?</w:t>
      </w:r>
    </w:p>
  </w:comment>
  <w:comment w:id="20" w:author="Rhiannon Pankratz" w:date="2019-12-12T09:09:00Z" w:initials="RP">
    <w:p w14:paraId="16722A79" w14:textId="535E68DA" w:rsidR="00400933" w:rsidRDefault="00400933">
      <w:pPr>
        <w:pStyle w:val="CommentText"/>
      </w:pPr>
      <w:r>
        <w:rPr>
          <w:rStyle w:val="CommentReference"/>
        </w:rPr>
        <w:annotationRef/>
      </w:r>
      <w:r>
        <w:t>Adam?</w:t>
      </w:r>
    </w:p>
  </w:comment>
  <w:comment w:id="24" w:author="Hache,Samuel [Yel]" w:date="2020-01-20T09:18:00Z" w:initials="H[">
    <w:p w14:paraId="2F50EDDE" w14:textId="0E42E71C" w:rsidR="00400933" w:rsidRDefault="00400933">
      <w:pPr>
        <w:pStyle w:val="CommentText"/>
      </w:pPr>
      <w:r>
        <w:rPr>
          <w:rStyle w:val="CommentReference"/>
        </w:rPr>
        <w:annotationRef/>
      </w:r>
      <w:r>
        <w:t>Could provide a bit more, presence/absence OR index of abundance?</w:t>
      </w:r>
    </w:p>
  </w:comment>
  <w:comment w:id="25" w:author="Rhiannon Pankratz" w:date="2019-09-30T10:49:00Z" w:initials="RP">
    <w:p w14:paraId="1EC64DD5" w14:textId="11D22CE2" w:rsidR="00400933" w:rsidRDefault="00400933">
      <w:pPr>
        <w:pStyle w:val="CommentText"/>
      </w:pPr>
      <w:r>
        <w:rPr>
          <w:rStyle w:val="CommentReference"/>
        </w:rPr>
        <w:annotationRef/>
      </w:r>
      <w:r>
        <w:t>What about “comprehensive trend”</w:t>
      </w:r>
    </w:p>
  </w:comment>
  <w:comment w:id="26" w:author="Hache,Samuel [Yel]" w:date="2020-01-20T09:20:00Z" w:initials="H[">
    <w:p w14:paraId="24D2B490" w14:textId="7ECA19C5" w:rsidR="00400933" w:rsidRDefault="00400933">
      <w:pPr>
        <w:pStyle w:val="CommentText"/>
      </w:pPr>
      <w:r>
        <w:rPr>
          <w:rStyle w:val="CommentReference"/>
        </w:rPr>
        <w:annotationRef/>
      </w:r>
      <w:r>
        <w:t>Seems too colloquial?</w:t>
      </w:r>
    </w:p>
  </w:comment>
  <w:comment w:id="27" w:author="Hache,Samuel [Yel]" w:date="2019-10-03T00:37:00Z" w:initials="H[">
    <w:p w14:paraId="0F55024B" w14:textId="4959AB98" w:rsidR="00400933" w:rsidRDefault="00400933">
      <w:pPr>
        <w:pStyle w:val="CommentText"/>
      </w:pPr>
      <w:r>
        <w:rPr>
          <w:rStyle w:val="CommentReference"/>
        </w:rPr>
        <w:annotationRef/>
      </w:r>
      <w:r>
        <w:t>How is that being done in the model, some sort of random effect?</w:t>
      </w:r>
    </w:p>
  </w:comment>
  <w:comment w:id="28" w:author="Rhiannon Pankratz" w:date="2019-12-12T09:10:00Z" w:initials="RP">
    <w:p w14:paraId="34A46178" w14:textId="369D3528" w:rsidR="00400933" w:rsidRDefault="00400933">
      <w:pPr>
        <w:pStyle w:val="CommentText"/>
      </w:pPr>
      <w:r>
        <w:rPr>
          <w:rStyle w:val="CommentReference"/>
        </w:rPr>
        <w:annotationRef/>
      </w:r>
      <w:r>
        <w:t>Adam?</w:t>
      </w:r>
    </w:p>
  </w:comment>
  <w:comment w:id="29" w:author="Rhiannon Pankratz" w:date="2019-09-30T10:49:00Z" w:initials="RP">
    <w:p w14:paraId="5D10703C" w14:textId="5C2BEB31" w:rsidR="00400933" w:rsidRDefault="00400933">
      <w:pPr>
        <w:pStyle w:val="CommentText"/>
      </w:pPr>
      <w:r>
        <w:rPr>
          <w:rStyle w:val="CommentReference"/>
        </w:rPr>
        <w:annotationRef/>
      </w:r>
      <w:r>
        <w:t xml:space="preserve">What about “limited trend”? Something like that… </w:t>
      </w:r>
    </w:p>
  </w:comment>
  <w:comment w:id="32" w:author="Hache,Samuel [Yel]" w:date="2020-01-20T09:21:00Z" w:initials="H[">
    <w:p w14:paraId="731C2A9D" w14:textId="60C52301" w:rsidR="00400933" w:rsidRDefault="00400933">
      <w:pPr>
        <w:pStyle w:val="CommentText"/>
      </w:pPr>
      <w:r>
        <w:rPr>
          <w:rStyle w:val="CommentReference"/>
        </w:rPr>
        <w:annotationRef/>
      </w:r>
      <w:r>
        <w:t>This starts to become confusing.  Agree that we perhaps need more intuitive names for our models.</w:t>
      </w:r>
    </w:p>
  </w:comment>
  <w:comment w:id="31" w:author="Hache,Samuel [Yel]" w:date="2020-01-20T09:23:00Z" w:initials="H[">
    <w:p w14:paraId="655386B4" w14:textId="261B32CA" w:rsidR="00400933" w:rsidRDefault="00400933">
      <w:pPr>
        <w:pStyle w:val="CommentText"/>
      </w:pPr>
      <w:r>
        <w:rPr>
          <w:rStyle w:val="CommentReference"/>
        </w:rPr>
        <w:annotationRef/>
      </w:r>
      <w:r>
        <w:t>Delete and need to rephrase to avoid redundancy?</w:t>
      </w:r>
    </w:p>
  </w:comment>
  <w:comment w:id="35" w:author="Rhiannon Pankratz" w:date="2019-09-30T10:53:00Z" w:initials="RP">
    <w:p w14:paraId="1BEA9D15" w14:textId="1741D4B1" w:rsidR="00400933" w:rsidRDefault="00400933">
      <w:pPr>
        <w:pStyle w:val="CommentText"/>
      </w:pPr>
      <w:r>
        <w:rPr>
          <w:rStyle w:val="CommentReference"/>
        </w:rPr>
        <w:annotationRef/>
      </w:r>
      <w:r>
        <w:t>Breeding habitat trend? Local habitat is fine too.</w:t>
      </w:r>
    </w:p>
  </w:comment>
  <w:comment w:id="62" w:author="Hache,Samuel [Yel]" w:date="2020-01-20T09:29:00Z" w:initials="H[">
    <w:p w14:paraId="59BBFF69" w14:textId="7B568763" w:rsidR="00400933" w:rsidRDefault="00400933">
      <w:pPr>
        <w:pStyle w:val="CommentText"/>
      </w:pPr>
      <w:r>
        <w:rPr>
          <w:rStyle w:val="CommentReference"/>
        </w:rPr>
        <w:annotationRef/>
      </w:r>
      <w:r>
        <w:t>This need to be listed as an objective of this study (to test this).</w:t>
      </w:r>
    </w:p>
  </w:comment>
  <w:comment w:id="67" w:author="Hache,Samuel [Yel]" w:date="2020-01-20T09:30:00Z" w:initials="H[">
    <w:p w14:paraId="61AD7A92" w14:textId="44199606" w:rsidR="00400933" w:rsidRDefault="00400933">
      <w:pPr>
        <w:pStyle w:val="CommentText"/>
      </w:pPr>
      <w:r>
        <w:rPr>
          <w:rStyle w:val="CommentReference"/>
        </w:rPr>
        <w:annotationRef/>
      </w:r>
      <w:r>
        <w:t>I suggest deleting this because to me it seems like the same exact prediction than #1 (if we agree that stand structure and composition is our proxy for “local habitat”)?</w:t>
      </w:r>
    </w:p>
  </w:comment>
  <w:comment w:id="78" w:author="Rhiannon Pankratz" w:date="2020-01-02T08:16:00Z" w:initials="RP">
    <w:p w14:paraId="79C94B39" w14:textId="31DB700D" w:rsidR="00400933" w:rsidRDefault="00400933">
      <w:pPr>
        <w:pStyle w:val="CommentText"/>
      </w:pPr>
      <w:r>
        <w:rPr>
          <w:rStyle w:val="CommentReference"/>
        </w:rPr>
        <w:annotationRef/>
      </w:r>
      <w:r>
        <w:t xml:space="preserve">Can be either </w:t>
      </w:r>
      <w:proofErr w:type="spellStart"/>
      <w:r>
        <w:t>neg</w:t>
      </w:r>
      <w:proofErr w:type="spellEnd"/>
      <w:r>
        <w:t xml:space="preserve"> or </w:t>
      </w:r>
      <w:proofErr w:type="spellStart"/>
      <w:r>
        <w:t>pos</w:t>
      </w:r>
      <w:proofErr w:type="spellEnd"/>
    </w:p>
  </w:comment>
  <w:comment w:id="36" w:author="Hache,Samuel [Yel]" w:date="2019-10-03T14:00:00Z" w:initials="H[">
    <w:p w14:paraId="704B5CA1" w14:textId="7C27F776" w:rsidR="00400933" w:rsidRDefault="00400933">
      <w:pPr>
        <w:pStyle w:val="CommentText"/>
      </w:pPr>
      <w:r>
        <w:rPr>
          <w:rStyle w:val="CommentReference"/>
        </w:rPr>
        <w:annotationRef/>
      </w:r>
      <w:r>
        <w:t>Need to think more about this section.</w:t>
      </w:r>
    </w:p>
  </w:comment>
  <w:comment w:id="82" w:author="Rhiannon Pankratz" w:date="2019-12-12T09:05:00Z" w:initials="RP">
    <w:p w14:paraId="4378C7FC" w14:textId="0E56D950" w:rsidR="00400933" w:rsidRDefault="00400933">
      <w:pPr>
        <w:pStyle w:val="CommentText"/>
      </w:pPr>
      <w:r>
        <w:rPr>
          <w:rStyle w:val="CommentReference"/>
        </w:rPr>
        <w:annotationRef/>
      </w:r>
      <w:r>
        <w:t>Verify</w:t>
      </w:r>
    </w:p>
  </w:comment>
  <w:comment w:id="88" w:author="Rhiannon Pankratz" w:date="2019-11-05T20:22:00Z" w:initials="RP">
    <w:p w14:paraId="5804FE3D" w14:textId="373A44D6" w:rsidR="00400933" w:rsidRDefault="00400933">
      <w:pPr>
        <w:pStyle w:val="CommentText"/>
      </w:pPr>
      <w:r>
        <w:rPr>
          <w:rStyle w:val="CommentReference"/>
        </w:rPr>
        <w:annotationRef/>
      </w:r>
      <w:proofErr w:type="gramStart"/>
      <w:r>
        <w:rPr>
          <w:rStyle w:val="CommentReference"/>
        </w:rPr>
        <w:t>verify</w:t>
      </w:r>
      <w:proofErr w:type="gramEnd"/>
    </w:p>
  </w:comment>
  <w:comment w:id="89" w:author="Smith,Adam C. [NCR]" w:date="2020-01-23T13:00:00Z" w:initials="SC[">
    <w:p w14:paraId="689087C3" w14:textId="4CDD1ADA" w:rsidR="00400933" w:rsidRDefault="00400933">
      <w:pPr>
        <w:pStyle w:val="CommentText"/>
      </w:pPr>
      <w:r>
        <w:rPr>
          <w:rStyle w:val="CommentReference"/>
        </w:rPr>
        <w:annotationRef/>
      </w:r>
      <w:r>
        <w:t xml:space="preserve">I can’t imagine we want to name (and shame) these observers. </w:t>
      </w:r>
    </w:p>
  </w:comment>
  <w:comment w:id="90" w:author="Hache,Samuel [Yel]" w:date="2019-10-03T14:43:00Z" w:initials="H[">
    <w:p w14:paraId="5D911401" w14:textId="091F4D75" w:rsidR="00400933" w:rsidRDefault="00400933">
      <w:pPr>
        <w:pStyle w:val="CommentText"/>
      </w:pPr>
      <w:r>
        <w:rPr>
          <w:rStyle w:val="CommentReference"/>
        </w:rPr>
        <w:annotationRef/>
      </w:r>
      <w:r>
        <w:t xml:space="preserve">Need considerably more information about the sampling design, spacing, site, stand type, transect, </w:t>
      </w:r>
      <w:proofErr w:type="spellStart"/>
      <w:r>
        <w:t>cutblocks</w:t>
      </w:r>
      <w:proofErr w:type="spellEnd"/>
      <w:r>
        <w:t>, etc.  Currently “site” as a random effect doesn’t mean anything to the reader.</w:t>
      </w:r>
    </w:p>
  </w:comment>
  <w:comment w:id="91" w:author="Rhiannon Pankratz" w:date="2019-12-12T08:51:00Z" w:initials="RP">
    <w:p w14:paraId="0DA9E67A" w14:textId="637E69C3" w:rsidR="00400933" w:rsidRDefault="00400933">
      <w:pPr>
        <w:pStyle w:val="CommentText"/>
      </w:pPr>
      <w:r>
        <w:rPr>
          <w:rStyle w:val="CommentReference"/>
        </w:rPr>
        <w:annotationRef/>
      </w:r>
      <w:r>
        <w:t>Ref to Machtans and Latour 2003 and Machtans 2014 above. Detailed methodology has already been published, so should we publish here again?</w:t>
      </w:r>
    </w:p>
  </w:comment>
  <w:comment w:id="100" w:author="Pankratz,Rhiannon [Yel]" w:date="2019-05-10T13:46:00Z" w:initials="P[">
    <w:p w14:paraId="366B1432" w14:textId="50540DC6" w:rsidR="00400933" w:rsidRDefault="00400933">
      <w:pPr>
        <w:pStyle w:val="CommentText"/>
      </w:pPr>
      <w:r>
        <w:rPr>
          <w:rStyle w:val="CommentReference"/>
        </w:rPr>
        <w:annotationRef/>
      </w:r>
      <w:r>
        <w:t>Actual department name. Reference to methodology somewhere?</w:t>
      </w:r>
    </w:p>
  </w:comment>
  <w:comment w:id="102" w:author="Ron Pankratz" w:date="2019-07-03T11:10:00Z" w:initials="RP">
    <w:p w14:paraId="670C34E5" w14:textId="1942B44C" w:rsidR="00400933" w:rsidRDefault="00400933">
      <w:pPr>
        <w:pStyle w:val="CommentText"/>
      </w:pPr>
      <w:r>
        <w:rPr>
          <w:rStyle w:val="CommentReference"/>
        </w:rPr>
        <w:annotationRef/>
      </w:r>
      <w:r>
        <w:t>Forest health report from the GNWT for methodology.</w:t>
      </w:r>
    </w:p>
  </w:comment>
  <w:comment w:id="115" w:author="Rhiannon Pankratz" w:date="2019-11-18T19:27:00Z" w:initials="RP">
    <w:p w14:paraId="68573EA7" w14:textId="32BC30C5" w:rsidR="00400933" w:rsidRDefault="00400933">
      <w:pPr>
        <w:pStyle w:val="CommentText"/>
      </w:pPr>
      <w:r>
        <w:rPr>
          <w:rStyle w:val="CommentReference"/>
        </w:rPr>
        <w:annotationRef/>
      </w:r>
      <w:r>
        <w:t>Verify there are no new species to add</w:t>
      </w:r>
    </w:p>
  </w:comment>
  <w:comment w:id="116" w:author="Hache,Samuel [Yel]" w:date="2019-10-03T15:19:00Z" w:initials="H[">
    <w:p w14:paraId="7EFBB19E" w14:textId="65ECDB0D" w:rsidR="00400933" w:rsidRDefault="00400933">
      <w:pPr>
        <w:pStyle w:val="CommentText"/>
      </w:pPr>
      <w:r>
        <w:rPr>
          <w:rStyle w:val="CommentReference"/>
        </w:rPr>
        <w:annotationRef/>
      </w:r>
      <w:r>
        <w:t xml:space="preserve">The equation for both model needs to be presented </w:t>
      </w:r>
    </w:p>
  </w:comment>
  <w:comment w:id="117" w:author="Hache,Samuel [Yel]" w:date="2019-10-03T15:17:00Z" w:initials="H[">
    <w:p w14:paraId="30DB6797" w14:textId="39C04379" w:rsidR="00400933" w:rsidRDefault="00400933">
      <w:pPr>
        <w:pStyle w:val="CommentText"/>
      </w:pPr>
      <w:r>
        <w:rPr>
          <w:rStyle w:val="CommentReference"/>
        </w:rPr>
        <w:annotationRef/>
      </w:r>
      <w:r>
        <w:t>Only source of information used for this assessment?</w:t>
      </w:r>
    </w:p>
  </w:comment>
  <w:comment w:id="122" w:author="Rhiannon Pankratz" w:date="2019-09-29T14:06:00Z" w:initials="RP">
    <w:p w14:paraId="28654E21" w14:textId="4B090876" w:rsidR="00400933" w:rsidRDefault="00400933">
      <w:pPr>
        <w:pStyle w:val="CommentText"/>
      </w:pPr>
      <w:r>
        <w:rPr>
          <w:rStyle w:val="CommentReference"/>
        </w:rPr>
        <w:annotationRef/>
      </w:r>
      <w:r>
        <w:t>Sam – do you have the reference for that spreadsheet with the species habitat associations?</w:t>
      </w:r>
    </w:p>
  </w:comment>
  <w:comment w:id="121" w:author="Hache,Samuel [Yel]" w:date="2019-10-03T14:57:00Z" w:initials="H[">
    <w:p w14:paraId="1B7DF534" w14:textId="3FFB3EA8" w:rsidR="00400933" w:rsidRDefault="00400933">
      <w:pPr>
        <w:pStyle w:val="CommentText"/>
      </w:pPr>
      <w:r>
        <w:rPr>
          <w:rStyle w:val="CommentReference"/>
        </w:rPr>
        <w:annotationRef/>
      </w:r>
      <w:r>
        <w:t>This is not clear.</w:t>
      </w:r>
    </w:p>
  </w:comment>
  <w:comment w:id="124" w:author="Rhiannon Pankratz" w:date="2020-01-02T08:29:00Z" w:initials="RP">
    <w:p w14:paraId="7D0CE320" w14:textId="6CC01C50" w:rsidR="00400933" w:rsidRDefault="00400933">
      <w:pPr>
        <w:pStyle w:val="CommentText"/>
      </w:pPr>
      <w:r>
        <w:rPr>
          <w:rStyle w:val="CommentReference"/>
        </w:rPr>
        <w:annotationRef/>
      </w:r>
      <w:r>
        <w:t>Thoughts on how best to run this analysis? Adam – we once spoke about a “veg trend” but I am not sure if that’s necessary.</w:t>
      </w:r>
    </w:p>
  </w:comment>
  <w:comment w:id="136" w:author="Rhiannon Pankratz" w:date="2019-09-29T14:29:00Z" w:initials="RP">
    <w:p w14:paraId="6DD0E0B1" w14:textId="63F0AC44" w:rsidR="00400933" w:rsidRDefault="00400933">
      <w:pPr>
        <w:pStyle w:val="CommentText"/>
      </w:pPr>
      <w:r>
        <w:rPr>
          <w:rStyle w:val="CommentReference"/>
        </w:rPr>
        <w:annotationRef/>
      </w:r>
      <w:r>
        <w:t>Need to figure out analysis for quantifying veg change over study. Are we using Bayesian or frequentist approach?</w:t>
      </w:r>
    </w:p>
    <w:p w14:paraId="230D8D23" w14:textId="6188487D" w:rsidR="00400933" w:rsidRDefault="00400933">
      <w:pPr>
        <w:pStyle w:val="CommentText"/>
      </w:pPr>
    </w:p>
    <w:p w14:paraId="4451D91F" w14:textId="3A675D04" w:rsidR="00400933" w:rsidRDefault="00400933">
      <w:pPr>
        <w:pStyle w:val="CommentText"/>
      </w:pPr>
      <w:r>
        <w:t>SH: I assume that we will be using the same exact modelling approach.  Just that we will dealing with all kind of data (rarely count data).</w:t>
      </w:r>
    </w:p>
  </w:comment>
  <w:comment w:id="137" w:author="Rhiannon Pankratz" w:date="2019-11-18T19:19:00Z" w:initials="RP">
    <w:p w14:paraId="3BF59082" w14:textId="0698F51E" w:rsidR="00400933" w:rsidRDefault="00400933">
      <w:pPr>
        <w:pStyle w:val="CommentText"/>
      </w:pPr>
      <w:r>
        <w:rPr>
          <w:rStyle w:val="CommentReference"/>
        </w:rPr>
        <w:annotationRef/>
      </w:r>
      <w:r>
        <w:t>Last I spoke to Adam we can’t just run the veg data in our bird models. He made it seem like it wasn’t as simple as that.</w:t>
      </w:r>
    </w:p>
  </w:comment>
  <w:comment w:id="143" w:author="Rhiannon Pankratz" w:date="2020-01-02T08:47:00Z" w:initials="RP">
    <w:p w14:paraId="10368F0F" w14:textId="314950C2" w:rsidR="00400933" w:rsidRDefault="00400933">
      <w:pPr>
        <w:pStyle w:val="CommentText"/>
      </w:pPr>
      <w:r>
        <w:rPr>
          <w:rStyle w:val="CommentReference"/>
        </w:rPr>
        <w:annotationRef/>
      </w:r>
      <w:r>
        <w:t>Craig – as this is the first time you’ve read this. What are your thoughts on the names for the trends? Any better ideas to make this less confusing? I really don’t like the names as is.</w:t>
      </w:r>
    </w:p>
  </w:comment>
  <w:comment w:id="144" w:author="Rhiannon Pankratz" w:date="2020-01-02T08:55:00Z" w:initials="RP">
    <w:p w14:paraId="15540FDD" w14:textId="03FCB8D3" w:rsidR="00400933" w:rsidRDefault="00400933">
      <w:pPr>
        <w:pStyle w:val="CommentText"/>
      </w:pPr>
      <w:r>
        <w:rPr>
          <w:rStyle w:val="CommentReference"/>
        </w:rPr>
        <w:annotationRef/>
      </w:r>
      <w:r>
        <w:t>There are 4 species with increasing trend and 5 with decreasing (i.e. CI do not overlap 0). I think these should be reported despite low precision. Thoughts?</w:t>
      </w:r>
    </w:p>
  </w:comment>
  <w:comment w:id="145" w:author="Rhiannon Pankratz" w:date="2020-01-02T08:58:00Z" w:initials="RP">
    <w:p w14:paraId="576AEBDD" w14:textId="33031726" w:rsidR="00400933" w:rsidRDefault="00400933">
      <w:pPr>
        <w:pStyle w:val="CommentText"/>
      </w:pPr>
      <w:r>
        <w:rPr>
          <w:rStyle w:val="CommentReference"/>
        </w:rPr>
        <w:annotationRef/>
      </w:r>
      <w:r>
        <w:t>1 species increasing and 5 decreasing</w:t>
      </w:r>
    </w:p>
  </w:comment>
  <w:comment w:id="146" w:author="Rhiannon Pankratz" w:date="2020-01-02T08:59:00Z" w:initials="RP">
    <w:p w14:paraId="4D9EFF94" w14:textId="32A84ADD" w:rsidR="00400933" w:rsidRDefault="00400933">
      <w:pPr>
        <w:pStyle w:val="CommentText"/>
      </w:pPr>
      <w:r>
        <w:rPr>
          <w:rStyle w:val="CommentReference"/>
        </w:rPr>
        <w:annotationRef/>
      </w:r>
      <w:r>
        <w:t>Stopped here</w:t>
      </w:r>
    </w:p>
  </w:comment>
  <w:comment w:id="157" w:author="Rhiannon Pankratz" w:date="2019-09-29T14:12:00Z" w:initials="RP">
    <w:p w14:paraId="12F8B83E" w14:textId="04B31A98" w:rsidR="00400933" w:rsidRDefault="00400933">
      <w:pPr>
        <w:pStyle w:val="CommentText"/>
      </w:pPr>
      <w:r>
        <w:rPr>
          <w:rStyle w:val="CommentReference"/>
        </w:rPr>
        <w:annotationRef/>
      </w:r>
      <w:r>
        <w:t>This would be from the additional analyses</w:t>
      </w:r>
    </w:p>
  </w:comment>
  <w:comment w:id="161" w:author="Hache,Samuel [Yel]" w:date="2019-10-03T15:59:00Z" w:initials="H[">
    <w:p w14:paraId="5AFE4D46" w14:textId="0C342985" w:rsidR="00400933" w:rsidRDefault="00400933">
      <w:pPr>
        <w:pStyle w:val="CommentText"/>
      </w:pPr>
      <w:r>
        <w:rPr>
          <w:rStyle w:val="CommentReference"/>
        </w:rPr>
        <w:annotationRef/>
      </w:r>
      <w:r>
        <w:t>This should be presented in the Study Area Trends and/or Local Habitat Trends section?</w:t>
      </w:r>
    </w:p>
  </w:comment>
  <w:comment w:id="162" w:author="Pankratz,Rhiannon [Yel]" w:date="2019-06-26T15:53:00Z" w:initials="P[">
    <w:p w14:paraId="393BB74E" w14:textId="77777777" w:rsidR="00400933" w:rsidRDefault="00400933">
      <w:pPr>
        <w:pStyle w:val="CommentText"/>
      </w:pPr>
      <w:r>
        <w:rPr>
          <w:rStyle w:val="CommentReference"/>
        </w:rPr>
        <w:annotationRef/>
      </w:r>
      <w:r>
        <w:t>Should we run these analyses?</w:t>
      </w:r>
    </w:p>
    <w:p w14:paraId="19D33E27" w14:textId="77777777" w:rsidR="00400933" w:rsidRDefault="00400933">
      <w:pPr>
        <w:pStyle w:val="CommentText"/>
      </w:pPr>
    </w:p>
    <w:p w14:paraId="0DCA87DB" w14:textId="35F8550B" w:rsidR="00400933" w:rsidRDefault="00400933">
      <w:pPr>
        <w:pStyle w:val="CommentText"/>
      </w:pPr>
      <w:r>
        <w:t xml:space="preserve">I definitely think so.  See the first sub-heading I am proposing for this section. </w:t>
      </w:r>
    </w:p>
  </w:comment>
  <w:comment w:id="163" w:author="Hache,Samuel [Yel]" w:date="2019-10-03T16:02:00Z" w:initials="H[">
    <w:p w14:paraId="718E85D4" w14:textId="67F070BC" w:rsidR="00400933" w:rsidRDefault="00400933">
      <w:pPr>
        <w:pStyle w:val="CommentText"/>
      </w:pPr>
      <w:r>
        <w:rPr>
          <w:rStyle w:val="CommentReference"/>
        </w:rPr>
        <w:annotationRef/>
      </w:r>
      <w:r>
        <w:t>?</w:t>
      </w:r>
    </w:p>
  </w:comment>
  <w:comment w:id="165" w:author="Hache,Samuel [Yel]" w:date="2019-10-03T16:06:00Z" w:initials="H[">
    <w:p w14:paraId="79BE591D" w14:textId="2ED084F2" w:rsidR="00400933" w:rsidRDefault="00400933">
      <w:pPr>
        <w:pStyle w:val="CommentText"/>
      </w:pPr>
      <w:r>
        <w:rPr>
          <w:rStyle w:val="CommentReference"/>
        </w:rPr>
        <w:annotationRef/>
      </w:r>
      <w:r>
        <w:t>Should we add a results section to quantify differences among the different types of trends, e.g. compare species ranks (from highest increase to greater decrease)?</w:t>
      </w:r>
    </w:p>
  </w:comment>
  <w:comment w:id="166" w:author="Hache,Samuel [Yel]" w:date="2019-10-03T16:04:00Z" w:initials="H[">
    <w:p w14:paraId="0D0A97D4" w14:textId="2A70514B" w:rsidR="00400933" w:rsidRDefault="00400933">
      <w:pPr>
        <w:pStyle w:val="CommentText"/>
      </w:pPr>
      <w:r>
        <w:rPr>
          <w:rStyle w:val="CommentReference"/>
        </w:rPr>
        <w:annotationRef/>
      </w:r>
      <w:r>
        <w:t>This will definitely be an Appendix and we need figures to summarize this information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6BE041" w15:done="0"/>
  <w15:commentEx w15:paraId="17C6A06C" w15:done="0"/>
  <w15:commentEx w15:paraId="700C9B53" w15:done="0"/>
  <w15:commentEx w15:paraId="11BB8DEE" w15:done="0"/>
  <w15:commentEx w15:paraId="69394D71" w15:done="0"/>
  <w15:commentEx w15:paraId="5C2A2693" w15:done="0"/>
  <w15:commentEx w15:paraId="3CA8A1D8" w15:paraIdParent="5C2A2693" w15:done="0"/>
  <w15:commentEx w15:paraId="6E33A334" w15:done="0"/>
  <w15:commentEx w15:paraId="60D9D66A" w15:done="0"/>
  <w15:commentEx w15:paraId="3534FD8F" w15:done="0"/>
  <w15:commentEx w15:paraId="3B75DA3C" w15:done="0"/>
  <w15:commentEx w15:paraId="5163C01E" w15:done="0"/>
  <w15:commentEx w15:paraId="16722A79" w15:done="0"/>
  <w15:commentEx w15:paraId="2F50EDDE" w15:done="0"/>
  <w15:commentEx w15:paraId="1EC64DD5" w15:done="0"/>
  <w15:commentEx w15:paraId="24D2B490" w15:done="0"/>
  <w15:commentEx w15:paraId="0F55024B" w15:done="0"/>
  <w15:commentEx w15:paraId="34A46178" w15:paraIdParent="0F55024B" w15:done="0"/>
  <w15:commentEx w15:paraId="5D10703C" w15:done="0"/>
  <w15:commentEx w15:paraId="731C2A9D" w15:done="0"/>
  <w15:commentEx w15:paraId="655386B4" w15:done="0"/>
  <w15:commentEx w15:paraId="1BEA9D15" w15:done="0"/>
  <w15:commentEx w15:paraId="59BBFF69" w15:done="0"/>
  <w15:commentEx w15:paraId="61AD7A92" w15:done="0"/>
  <w15:commentEx w15:paraId="79C94B39" w15:done="0"/>
  <w15:commentEx w15:paraId="704B5CA1" w15:done="0"/>
  <w15:commentEx w15:paraId="4378C7FC" w15:done="0"/>
  <w15:commentEx w15:paraId="5804FE3D" w15:done="0"/>
  <w15:commentEx w15:paraId="689087C3" w15:done="0"/>
  <w15:commentEx w15:paraId="5D911401" w15:done="0"/>
  <w15:commentEx w15:paraId="0DA9E67A" w15:paraIdParent="5D911401" w15:done="0"/>
  <w15:commentEx w15:paraId="366B1432" w15:done="0"/>
  <w15:commentEx w15:paraId="670C34E5" w15:done="0"/>
  <w15:commentEx w15:paraId="68573EA7" w15:done="0"/>
  <w15:commentEx w15:paraId="7EFBB19E" w15:done="0"/>
  <w15:commentEx w15:paraId="30DB6797" w15:done="0"/>
  <w15:commentEx w15:paraId="28654E21" w15:done="0"/>
  <w15:commentEx w15:paraId="1B7DF534" w15:done="0"/>
  <w15:commentEx w15:paraId="7D0CE320" w15:done="0"/>
  <w15:commentEx w15:paraId="4451D91F" w15:done="0"/>
  <w15:commentEx w15:paraId="3BF59082" w15:paraIdParent="4451D91F" w15:done="0"/>
  <w15:commentEx w15:paraId="10368F0F" w15:done="0"/>
  <w15:commentEx w15:paraId="15540FDD" w15:done="0"/>
  <w15:commentEx w15:paraId="576AEBDD" w15:done="0"/>
  <w15:commentEx w15:paraId="4D9EFF94" w15:done="0"/>
  <w15:commentEx w15:paraId="12F8B83E" w15:done="0"/>
  <w15:commentEx w15:paraId="5AFE4D46" w15:done="0"/>
  <w15:commentEx w15:paraId="0DCA87DB" w15:done="0"/>
  <w15:commentEx w15:paraId="718E85D4" w15:done="0"/>
  <w15:commentEx w15:paraId="79BE591D" w15:done="0"/>
  <w15:commentEx w15:paraId="0D0A97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8F5E1" w16cid:durableId="211FAE57"/>
  <w16cid:commentId w16cid:paraId="3FE205AB" w16cid:durableId="211F601E"/>
  <w16cid:commentId w16cid:paraId="507D2964" w16cid:durableId="211F601F"/>
  <w16cid:commentId w16cid:paraId="1C3B46C6" w16cid:durableId="211F6020"/>
  <w16cid:commentId w16cid:paraId="74516714" w16cid:durableId="211F6021"/>
  <w16cid:commentId w16cid:paraId="5A9447D7" w16cid:durableId="211F6023"/>
  <w16cid:commentId w16cid:paraId="20DF0B3D" w16cid:durableId="211F6024"/>
  <w16cid:commentId w16cid:paraId="28809801" w16cid:durableId="211F6025"/>
  <w16cid:commentId w16cid:paraId="14EC4FCE" w16cid:durableId="2124D68C"/>
  <w16cid:commentId w16cid:paraId="57D2E739" w16cid:durableId="2124DBAD"/>
  <w16cid:commentId w16cid:paraId="1537D449" w16cid:durableId="211F6026"/>
  <w16cid:commentId w16cid:paraId="122F0720" w16cid:durableId="211F6027"/>
  <w16cid:commentId w16cid:paraId="5D69F805" w16cid:durableId="211F6029"/>
  <w16cid:commentId w16cid:paraId="3A750B99" w16cid:durableId="211F602A"/>
  <w16cid:commentId w16cid:paraId="3F06592B" w16cid:durableId="211F602B"/>
  <w16cid:commentId w16cid:paraId="65265261" w16cid:durableId="211F602C"/>
  <w16cid:commentId w16cid:paraId="580E4E13" w16cid:durableId="211F602D"/>
  <w16cid:commentId w16cid:paraId="366B1432" w16cid:durableId="211F602E"/>
  <w16cid:commentId w16cid:paraId="670C34E5" w16cid:durableId="211F602F"/>
  <w16cid:commentId w16cid:paraId="10C9A364" w16cid:durableId="211F6030"/>
  <w16cid:commentId w16cid:paraId="0DCA87DB" w16cid:durableId="211F6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14B03"/>
    <w:multiLevelType w:val="hybridMultilevel"/>
    <w:tmpl w:val="E47E39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BD60AE"/>
    <w:multiLevelType w:val="hybridMultilevel"/>
    <w:tmpl w:val="8C4EFD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093A1D"/>
    <w:multiLevelType w:val="hybridMultilevel"/>
    <w:tmpl w:val="68A60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he,Samuel [Yel]">
    <w15:presenceInfo w15:providerId="AD" w15:userId="S-1-5-21-5706737-1149331681-726236141-37027"/>
  </w15:person>
  <w15:person w15:author="Machtans,Craig [PYR]">
    <w15:presenceInfo w15:providerId="AD" w15:userId="S-1-5-21-181418603-1873033856-359291519-22981"/>
  </w15:person>
  <w15:person w15:author="Rhiannon Pankratz">
    <w15:presenceInfo w15:providerId="Windows Live" w15:userId="5de2606214e0d167"/>
  </w15:person>
  <w15:person w15:author="Smith,Adam C. [NCR]">
    <w15:presenceInfo w15:providerId="AD" w15:userId="S-1-5-21-2086016090-1259623561-1170935872-57827"/>
  </w15:person>
  <w15:person w15:author="Pankratz,Rhiannon [Yel]">
    <w15:presenceInfo w15:providerId="AD" w15:userId="S-1-5-21-5706737-1149331681-726236141-36632"/>
  </w15:person>
  <w15:person w15:author="Ron Pankratz">
    <w15:presenceInfo w15:providerId="Windows Live" w15:userId="422d3ad264347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fr-CA"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0B"/>
    <w:rsid w:val="000045A5"/>
    <w:rsid w:val="00017F5C"/>
    <w:rsid w:val="00045DE8"/>
    <w:rsid w:val="00070C25"/>
    <w:rsid w:val="0008595B"/>
    <w:rsid w:val="000C4B09"/>
    <w:rsid w:val="000D3852"/>
    <w:rsid w:val="000D5299"/>
    <w:rsid w:val="000E3582"/>
    <w:rsid w:val="00102003"/>
    <w:rsid w:val="001103F2"/>
    <w:rsid w:val="00112CFF"/>
    <w:rsid w:val="001211CA"/>
    <w:rsid w:val="00124BD4"/>
    <w:rsid w:val="001526C6"/>
    <w:rsid w:val="00154EA1"/>
    <w:rsid w:val="00156011"/>
    <w:rsid w:val="00162BDE"/>
    <w:rsid w:val="0019477D"/>
    <w:rsid w:val="001B36DF"/>
    <w:rsid w:val="001B771F"/>
    <w:rsid w:val="001C0836"/>
    <w:rsid w:val="001D343E"/>
    <w:rsid w:val="001E28B5"/>
    <w:rsid w:val="001E4BEF"/>
    <w:rsid w:val="001F275A"/>
    <w:rsid w:val="002019A5"/>
    <w:rsid w:val="00227926"/>
    <w:rsid w:val="002445B9"/>
    <w:rsid w:val="002552BD"/>
    <w:rsid w:val="002670A3"/>
    <w:rsid w:val="00274529"/>
    <w:rsid w:val="00275F74"/>
    <w:rsid w:val="002B56A9"/>
    <w:rsid w:val="002B5D7C"/>
    <w:rsid w:val="002B61D0"/>
    <w:rsid w:val="002D014C"/>
    <w:rsid w:val="002E1DBC"/>
    <w:rsid w:val="002F1995"/>
    <w:rsid w:val="002F2AAF"/>
    <w:rsid w:val="003043D3"/>
    <w:rsid w:val="00304467"/>
    <w:rsid w:val="00316545"/>
    <w:rsid w:val="00327AB5"/>
    <w:rsid w:val="003302AB"/>
    <w:rsid w:val="00334589"/>
    <w:rsid w:val="00367235"/>
    <w:rsid w:val="00376666"/>
    <w:rsid w:val="00376946"/>
    <w:rsid w:val="00377C2D"/>
    <w:rsid w:val="003A167C"/>
    <w:rsid w:val="003A4DB5"/>
    <w:rsid w:val="003D61D2"/>
    <w:rsid w:val="003D6F4D"/>
    <w:rsid w:val="003E0191"/>
    <w:rsid w:val="003F14D9"/>
    <w:rsid w:val="00400933"/>
    <w:rsid w:val="004070DB"/>
    <w:rsid w:val="00411782"/>
    <w:rsid w:val="00431D0A"/>
    <w:rsid w:val="0044574D"/>
    <w:rsid w:val="00457AE4"/>
    <w:rsid w:val="00460BED"/>
    <w:rsid w:val="00470682"/>
    <w:rsid w:val="004B226C"/>
    <w:rsid w:val="004B3505"/>
    <w:rsid w:val="004C7414"/>
    <w:rsid w:val="004E06C2"/>
    <w:rsid w:val="004F1BBB"/>
    <w:rsid w:val="004F2619"/>
    <w:rsid w:val="00506B13"/>
    <w:rsid w:val="00510AD4"/>
    <w:rsid w:val="005229C5"/>
    <w:rsid w:val="00526B8A"/>
    <w:rsid w:val="00534843"/>
    <w:rsid w:val="00540633"/>
    <w:rsid w:val="00541A88"/>
    <w:rsid w:val="005420CE"/>
    <w:rsid w:val="00555F0D"/>
    <w:rsid w:val="0057470A"/>
    <w:rsid w:val="00576797"/>
    <w:rsid w:val="005769A9"/>
    <w:rsid w:val="005769AB"/>
    <w:rsid w:val="0058688C"/>
    <w:rsid w:val="00596296"/>
    <w:rsid w:val="005A4F82"/>
    <w:rsid w:val="005C4EFF"/>
    <w:rsid w:val="005D73C8"/>
    <w:rsid w:val="005E2253"/>
    <w:rsid w:val="005E551B"/>
    <w:rsid w:val="005E62B3"/>
    <w:rsid w:val="005E79E0"/>
    <w:rsid w:val="0060370C"/>
    <w:rsid w:val="00607F03"/>
    <w:rsid w:val="0061573A"/>
    <w:rsid w:val="006234D8"/>
    <w:rsid w:val="00624B65"/>
    <w:rsid w:val="00630F94"/>
    <w:rsid w:val="006351C5"/>
    <w:rsid w:val="00642D65"/>
    <w:rsid w:val="00644969"/>
    <w:rsid w:val="0064542A"/>
    <w:rsid w:val="00647179"/>
    <w:rsid w:val="006476B0"/>
    <w:rsid w:val="00664F84"/>
    <w:rsid w:val="00667AAC"/>
    <w:rsid w:val="006707FA"/>
    <w:rsid w:val="0067259A"/>
    <w:rsid w:val="0067446A"/>
    <w:rsid w:val="006861AF"/>
    <w:rsid w:val="00686E6B"/>
    <w:rsid w:val="00687068"/>
    <w:rsid w:val="00687664"/>
    <w:rsid w:val="00694490"/>
    <w:rsid w:val="006A22B9"/>
    <w:rsid w:val="006B128F"/>
    <w:rsid w:val="006B6503"/>
    <w:rsid w:val="006C06DE"/>
    <w:rsid w:val="006C312D"/>
    <w:rsid w:val="006E1E1F"/>
    <w:rsid w:val="006E3E7A"/>
    <w:rsid w:val="00702FED"/>
    <w:rsid w:val="00750629"/>
    <w:rsid w:val="00751882"/>
    <w:rsid w:val="00765C80"/>
    <w:rsid w:val="0077481D"/>
    <w:rsid w:val="00775F92"/>
    <w:rsid w:val="007765EA"/>
    <w:rsid w:val="007877F5"/>
    <w:rsid w:val="007A098C"/>
    <w:rsid w:val="007A2724"/>
    <w:rsid w:val="007C769C"/>
    <w:rsid w:val="007C7A7C"/>
    <w:rsid w:val="007D0BBA"/>
    <w:rsid w:val="007D48F1"/>
    <w:rsid w:val="007D51FE"/>
    <w:rsid w:val="007E3226"/>
    <w:rsid w:val="007F182D"/>
    <w:rsid w:val="007F546D"/>
    <w:rsid w:val="00800088"/>
    <w:rsid w:val="00802AB9"/>
    <w:rsid w:val="00810115"/>
    <w:rsid w:val="00810BBF"/>
    <w:rsid w:val="00817B31"/>
    <w:rsid w:val="00820AC9"/>
    <w:rsid w:val="00826C8E"/>
    <w:rsid w:val="008300F5"/>
    <w:rsid w:val="00836F11"/>
    <w:rsid w:val="0083706A"/>
    <w:rsid w:val="00837B04"/>
    <w:rsid w:val="008469C9"/>
    <w:rsid w:val="008558AA"/>
    <w:rsid w:val="00861536"/>
    <w:rsid w:val="00864612"/>
    <w:rsid w:val="00870C52"/>
    <w:rsid w:val="008715F5"/>
    <w:rsid w:val="00881452"/>
    <w:rsid w:val="00896E71"/>
    <w:rsid w:val="008A0BEF"/>
    <w:rsid w:val="008B127E"/>
    <w:rsid w:val="008B4EE2"/>
    <w:rsid w:val="008D77DD"/>
    <w:rsid w:val="008E090F"/>
    <w:rsid w:val="008E653D"/>
    <w:rsid w:val="008F1939"/>
    <w:rsid w:val="008F2DEE"/>
    <w:rsid w:val="00905AF8"/>
    <w:rsid w:val="00911662"/>
    <w:rsid w:val="0092116E"/>
    <w:rsid w:val="009341BB"/>
    <w:rsid w:val="009421B1"/>
    <w:rsid w:val="00946713"/>
    <w:rsid w:val="0094769D"/>
    <w:rsid w:val="0096708D"/>
    <w:rsid w:val="00984E94"/>
    <w:rsid w:val="00990D86"/>
    <w:rsid w:val="00993EFA"/>
    <w:rsid w:val="009B5093"/>
    <w:rsid w:val="009B58EF"/>
    <w:rsid w:val="009C0247"/>
    <w:rsid w:val="009C67F8"/>
    <w:rsid w:val="009D0029"/>
    <w:rsid w:val="009D3446"/>
    <w:rsid w:val="009D4398"/>
    <w:rsid w:val="009E3197"/>
    <w:rsid w:val="009F0D95"/>
    <w:rsid w:val="009F1CAA"/>
    <w:rsid w:val="009F43EF"/>
    <w:rsid w:val="009F654B"/>
    <w:rsid w:val="009F75AD"/>
    <w:rsid w:val="00A00B87"/>
    <w:rsid w:val="00A1192C"/>
    <w:rsid w:val="00A119FF"/>
    <w:rsid w:val="00A11EDA"/>
    <w:rsid w:val="00A15059"/>
    <w:rsid w:val="00A27F3F"/>
    <w:rsid w:val="00A321B9"/>
    <w:rsid w:val="00A37FDF"/>
    <w:rsid w:val="00A41C83"/>
    <w:rsid w:val="00A45757"/>
    <w:rsid w:val="00A539E6"/>
    <w:rsid w:val="00A6258C"/>
    <w:rsid w:val="00A62A19"/>
    <w:rsid w:val="00A63E5A"/>
    <w:rsid w:val="00A764E8"/>
    <w:rsid w:val="00A871D9"/>
    <w:rsid w:val="00AA43BB"/>
    <w:rsid w:val="00AD0DB6"/>
    <w:rsid w:val="00AD6895"/>
    <w:rsid w:val="00AD765D"/>
    <w:rsid w:val="00AF3859"/>
    <w:rsid w:val="00B01EF7"/>
    <w:rsid w:val="00B11B49"/>
    <w:rsid w:val="00B147DF"/>
    <w:rsid w:val="00B40617"/>
    <w:rsid w:val="00B433E4"/>
    <w:rsid w:val="00B43AC9"/>
    <w:rsid w:val="00B542C0"/>
    <w:rsid w:val="00B5487D"/>
    <w:rsid w:val="00B61015"/>
    <w:rsid w:val="00B62C37"/>
    <w:rsid w:val="00B65A9F"/>
    <w:rsid w:val="00B65F06"/>
    <w:rsid w:val="00B67E7E"/>
    <w:rsid w:val="00B74D7E"/>
    <w:rsid w:val="00B83909"/>
    <w:rsid w:val="00B868D6"/>
    <w:rsid w:val="00BA003D"/>
    <w:rsid w:val="00BB0B7E"/>
    <w:rsid w:val="00BB128B"/>
    <w:rsid w:val="00BC230B"/>
    <w:rsid w:val="00BC42C5"/>
    <w:rsid w:val="00BC4CCC"/>
    <w:rsid w:val="00BC6F16"/>
    <w:rsid w:val="00BC700E"/>
    <w:rsid w:val="00C13D43"/>
    <w:rsid w:val="00C16AA6"/>
    <w:rsid w:val="00C24FAD"/>
    <w:rsid w:val="00C30B07"/>
    <w:rsid w:val="00C3124C"/>
    <w:rsid w:val="00C46E9B"/>
    <w:rsid w:val="00C54AE5"/>
    <w:rsid w:val="00C55BA2"/>
    <w:rsid w:val="00C60EB1"/>
    <w:rsid w:val="00C619B7"/>
    <w:rsid w:val="00C66ADA"/>
    <w:rsid w:val="00C728F1"/>
    <w:rsid w:val="00C75ECF"/>
    <w:rsid w:val="00CA04AD"/>
    <w:rsid w:val="00CA201B"/>
    <w:rsid w:val="00CB2B9C"/>
    <w:rsid w:val="00CC2B17"/>
    <w:rsid w:val="00CD203F"/>
    <w:rsid w:val="00CD3055"/>
    <w:rsid w:val="00CE383C"/>
    <w:rsid w:val="00CF4F16"/>
    <w:rsid w:val="00CF7E02"/>
    <w:rsid w:val="00D104E5"/>
    <w:rsid w:val="00D125BA"/>
    <w:rsid w:val="00D2224D"/>
    <w:rsid w:val="00D27FCD"/>
    <w:rsid w:val="00D34BC1"/>
    <w:rsid w:val="00D40546"/>
    <w:rsid w:val="00D568F7"/>
    <w:rsid w:val="00D572C6"/>
    <w:rsid w:val="00D643A8"/>
    <w:rsid w:val="00D90E93"/>
    <w:rsid w:val="00D91956"/>
    <w:rsid w:val="00DA1E2C"/>
    <w:rsid w:val="00DB39E9"/>
    <w:rsid w:val="00DD5129"/>
    <w:rsid w:val="00DE1760"/>
    <w:rsid w:val="00E12786"/>
    <w:rsid w:val="00E15087"/>
    <w:rsid w:val="00E17FC4"/>
    <w:rsid w:val="00E20DCC"/>
    <w:rsid w:val="00E30246"/>
    <w:rsid w:val="00E36838"/>
    <w:rsid w:val="00E41F07"/>
    <w:rsid w:val="00E45671"/>
    <w:rsid w:val="00E52D60"/>
    <w:rsid w:val="00E61580"/>
    <w:rsid w:val="00E80F73"/>
    <w:rsid w:val="00E83848"/>
    <w:rsid w:val="00E85378"/>
    <w:rsid w:val="00E96B83"/>
    <w:rsid w:val="00EA613E"/>
    <w:rsid w:val="00EB27BF"/>
    <w:rsid w:val="00EC2501"/>
    <w:rsid w:val="00EC4D65"/>
    <w:rsid w:val="00EC50AD"/>
    <w:rsid w:val="00EC6058"/>
    <w:rsid w:val="00ED7B79"/>
    <w:rsid w:val="00EE6141"/>
    <w:rsid w:val="00F015C7"/>
    <w:rsid w:val="00F05E6A"/>
    <w:rsid w:val="00F07C60"/>
    <w:rsid w:val="00F24C0A"/>
    <w:rsid w:val="00F34C92"/>
    <w:rsid w:val="00F36177"/>
    <w:rsid w:val="00F42277"/>
    <w:rsid w:val="00F45263"/>
    <w:rsid w:val="00F46E18"/>
    <w:rsid w:val="00F5546F"/>
    <w:rsid w:val="00F65097"/>
    <w:rsid w:val="00F6757D"/>
    <w:rsid w:val="00F677D5"/>
    <w:rsid w:val="00F67A04"/>
    <w:rsid w:val="00F71A60"/>
    <w:rsid w:val="00F8358B"/>
    <w:rsid w:val="00F83C84"/>
    <w:rsid w:val="00F8760D"/>
    <w:rsid w:val="00F9170B"/>
    <w:rsid w:val="00F96E55"/>
    <w:rsid w:val="00FA0062"/>
    <w:rsid w:val="00FA6B30"/>
    <w:rsid w:val="00FB2F07"/>
    <w:rsid w:val="00FB4CED"/>
    <w:rsid w:val="00FE0E49"/>
    <w:rsid w:val="00FE79F6"/>
    <w:rsid w:val="00FF0136"/>
    <w:rsid w:val="00FF18A1"/>
    <w:rsid w:val="00FF20DB"/>
    <w:rsid w:val="00FF4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1D8"/>
  <w15:chartTrackingRefBased/>
  <w15:docId w15:val="{5E3F691C-E344-40C4-802D-B670F04B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0B"/>
    <w:pPr>
      <w:ind w:left="720"/>
      <w:contextualSpacing/>
    </w:pPr>
  </w:style>
  <w:style w:type="table" w:styleId="TableGrid">
    <w:name w:val="Table Grid"/>
    <w:basedOn w:val="TableNormal"/>
    <w:uiPriority w:val="39"/>
    <w:rsid w:val="0064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1CA"/>
    <w:rPr>
      <w:rFonts w:ascii="Segoe UI" w:hAnsi="Segoe UI" w:cs="Segoe UI"/>
      <w:sz w:val="18"/>
      <w:szCs w:val="18"/>
    </w:rPr>
  </w:style>
  <w:style w:type="character" w:styleId="CommentReference">
    <w:name w:val="annotation reference"/>
    <w:basedOn w:val="DefaultParagraphFont"/>
    <w:uiPriority w:val="99"/>
    <w:semiHidden/>
    <w:unhideWhenUsed/>
    <w:rsid w:val="009F43EF"/>
    <w:rPr>
      <w:sz w:val="16"/>
      <w:szCs w:val="16"/>
    </w:rPr>
  </w:style>
  <w:style w:type="paragraph" w:styleId="CommentText">
    <w:name w:val="annotation text"/>
    <w:basedOn w:val="Normal"/>
    <w:link w:val="CommentTextChar"/>
    <w:uiPriority w:val="99"/>
    <w:semiHidden/>
    <w:unhideWhenUsed/>
    <w:rsid w:val="009F43EF"/>
    <w:pPr>
      <w:spacing w:line="240" w:lineRule="auto"/>
    </w:pPr>
    <w:rPr>
      <w:sz w:val="20"/>
      <w:szCs w:val="20"/>
    </w:rPr>
  </w:style>
  <w:style w:type="character" w:customStyle="1" w:styleId="CommentTextChar">
    <w:name w:val="Comment Text Char"/>
    <w:basedOn w:val="DefaultParagraphFont"/>
    <w:link w:val="CommentText"/>
    <w:uiPriority w:val="99"/>
    <w:semiHidden/>
    <w:rsid w:val="009F43EF"/>
    <w:rPr>
      <w:sz w:val="20"/>
      <w:szCs w:val="20"/>
    </w:rPr>
  </w:style>
  <w:style w:type="paragraph" w:styleId="CommentSubject">
    <w:name w:val="annotation subject"/>
    <w:basedOn w:val="CommentText"/>
    <w:next w:val="CommentText"/>
    <w:link w:val="CommentSubjectChar"/>
    <w:uiPriority w:val="99"/>
    <w:semiHidden/>
    <w:unhideWhenUsed/>
    <w:rsid w:val="009F43EF"/>
    <w:rPr>
      <w:b/>
      <w:bCs/>
    </w:rPr>
  </w:style>
  <w:style w:type="character" w:customStyle="1" w:styleId="CommentSubjectChar">
    <w:name w:val="Comment Subject Char"/>
    <w:basedOn w:val="CommentTextChar"/>
    <w:link w:val="CommentSubject"/>
    <w:uiPriority w:val="99"/>
    <w:semiHidden/>
    <w:rsid w:val="009F43EF"/>
    <w:rPr>
      <w:b/>
      <w:bCs/>
      <w:sz w:val="20"/>
      <w:szCs w:val="20"/>
    </w:rPr>
  </w:style>
  <w:style w:type="character" w:styleId="Hyperlink">
    <w:name w:val="Hyperlink"/>
    <w:basedOn w:val="DefaultParagraphFont"/>
    <w:uiPriority w:val="99"/>
    <w:semiHidden/>
    <w:unhideWhenUsed/>
    <w:rsid w:val="00376666"/>
    <w:rPr>
      <w:color w:val="0000FF"/>
      <w:u w:val="single"/>
    </w:rPr>
  </w:style>
  <w:style w:type="character" w:styleId="FollowedHyperlink">
    <w:name w:val="FollowedHyperlink"/>
    <w:basedOn w:val="DefaultParagraphFont"/>
    <w:uiPriority w:val="99"/>
    <w:semiHidden/>
    <w:unhideWhenUsed/>
    <w:rsid w:val="00B542C0"/>
    <w:rPr>
      <w:color w:val="954F72" w:themeColor="followedHyperlink"/>
      <w:u w:val="single"/>
    </w:rPr>
  </w:style>
  <w:style w:type="paragraph" w:styleId="Caption">
    <w:name w:val="caption"/>
    <w:basedOn w:val="Normal"/>
    <w:next w:val="Normal"/>
    <w:uiPriority w:val="35"/>
    <w:unhideWhenUsed/>
    <w:qFormat/>
    <w:rsid w:val="001B771F"/>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015C7"/>
  </w:style>
  <w:style w:type="paragraph" w:styleId="Revision">
    <w:name w:val="Revision"/>
    <w:hidden/>
    <w:uiPriority w:val="99"/>
    <w:semiHidden/>
    <w:rsid w:val="00D10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9305">
      <w:bodyDiv w:val="1"/>
      <w:marLeft w:val="0"/>
      <w:marRight w:val="0"/>
      <w:marTop w:val="0"/>
      <w:marBottom w:val="0"/>
      <w:divBdr>
        <w:top w:val="none" w:sz="0" w:space="0" w:color="auto"/>
        <w:left w:val="none" w:sz="0" w:space="0" w:color="auto"/>
        <w:bottom w:val="none" w:sz="0" w:space="0" w:color="auto"/>
        <w:right w:val="none" w:sz="0" w:space="0" w:color="auto"/>
      </w:divBdr>
    </w:div>
    <w:div w:id="340396047">
      <w:bodyDiv w:val="1"/>
      <w:marLeft w:val="0"/>
      <w:marRight w:val="0"/>
      <w:marTop w:val="0"/>
      <w:marBottom w:val="0"/>
      <w:divBdr>
        <w:top w:val="none" w:sz="0" w:space="0" w:color="auto"/>
        <w:left w:val="none" w:sz="0" w:space="0" w:color="auto"/>
        <w:bottom w:val="none" w:sz="0" w:space="0" w:color="auto"/>
        <w:right w:val="none" w:sz="0" w:space="0" w:color="auto"/>
      </w:divBdr>
    </w:div>
    <w:div w:id="20959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c.gc.ca/wildlife/wildspace/project.cfm"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rcan.gc.ca/forests/fire-insects-disturbances/top-insects/13383"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anada.ca/en/environment-climate-change/services/bird-surveys/landbird/north-american-breeding/overview.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39/z97-213" TargetMode="External"/><Relationship Id="rId4" Type="http://schemas.openxmlformats.org/officeDocument/2006/relationships/settings" Target="settings.xml"/><Relationship Id="rId9" Type="http://schemas.openxmlformats.org/officeDocument/2006/relationships/hyperlink" Target="https://doi.org/10.1139/x83-079"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BD78C-6109-4BE8-A873-65EE7F4B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12389</Words>
  <Characters>70622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82846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Pankratz</dc:creator>
  <cp:keywords/>
  <dc:description/>
  <cp:lastModifiedBy>Smith,Adam C. [NCR]</cp:lastModifiedBy>
  <cp:revision>3</cp:revision>
  <dcterms:created xsi:type="dcterms:W3CDTF">2020-01-23T17:59:00Z</dcterms:created>
  <dcterms:modified xsi:type="dcterms:W3CDTF">2020-01-23T18:05:00Z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id="UphRsoFe"/&gt;&lt;style id="http://www.zotero.org/styles/evolution" hasBibliography="1" bibliographyStyleHasBeenSet="0"/&gt;&lt;prefs&gt;&lt;pref name="fieldType" value="Field"/&gt;&lt;pref name="automaticJournalAbbrevi</vt:lpwstr>
  </property>
  <property fmtid="{D5CDD505-2E9C-101B-9397-08002B2CF9AE}" pid="3" name="ZOTERO_PREF_2">
    <vt:lpwstr>ations" value="true"/&gt;&lt;/prefs&gt;&lt;/data&gt;</vt:lpwstr>
  </property>
</Properties>
</file>